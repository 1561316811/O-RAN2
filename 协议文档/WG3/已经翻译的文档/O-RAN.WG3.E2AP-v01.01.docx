
<file path=[Content_Types].xml><?xml version="1.0" encoding="utf-8"?>
<Types xmlns="http://schemas.openxmlformats.org/package/2006/content-types">
  <Default Extension="bin" ContentType="application/vnd.ms-word.attachedToolbar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F2127" w14:textId="2771C739" w:rsidR="002B278E" w:rsidRPr="00AA6926" w:rsidRDefault="002B278E" w:rsidP="007961A1">
      <w:pPr>
        <w:pStyle w:val="ZA"/>
        <w:framePr w:wrap="notBeside"/>
        <w:tabs>
          <w:tab w:val="right" w:pos="10206"/>
        </w:tabs>
        <w:jc w:val="both"/>
        <w:rPr>
          <w:lang w:val="en-US"/>
        </w:rPr>
      </w:pPr>
      <w:bookmarkStart w:id="0" w:name="page1"/>
      <w:r w:rsidRPr="00AE2521">
        <w:rPr>
          <w:lang w:val="en-US"/>
        </w:rPr>
        <w:drawing>
          <wp:inline distT="0" distB="0" distL="0" distR="0" wp14:anchorId="3918C1C4" wp14:editId="05CE5F69">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7961A1">
        <w:rPr>
          <w:lang w:val="en-US"/>
        </w:rPr>
        <w:tab/>
      </w:r>
      <w:r w:rsidR="00073DD5">
        <w:rPr>
          <w:lang w:val="en-US"/>
        </w:rPr>
        <w:fldChar w:fldCharType="begin"/>
      </w:r>
      <w:r w:rsidR="00073DD5">
        <w:rPr>
          <w:lang w:val="en-US"/>
        </w:rPr>
        <w:instrText xml:space="preserve"> DOCPROPERTY  "Document number"  \* MERGEFORMAT </w:instrText>
      </w:r>
      <w:r w:rsidR="00073DD5">
        <w:rPr>
          <w:lang w:val="en-US"/>
        </w:rPr>
        <w:fldChar w:fldCharType="separate"/>
      </w:r>
      <w:r w:rsidR="002D2583">
        <w:rPr>
          <w:lang w:val="en-US"/>
        </w:rPr>
        <w:t>O-RAN.WG3.E2AP-v01.01</w:t>
      </w:r>
      <w:r w:rsidR="00073DD5">
        <w:rPr>
          <w:lang w:val="en-US"/>
        </w:rPr>
        <w:fldChar w:fldCharType="end"/>
      </w:r>
    </w:p>
    <w:p w14:paraId="1FB7A1D2" w14:textId="77777777" w:rsidR="00A52AF0" w:rsidRPr="00AA6926" w:rsidRDefault="00A52AF0" w:rsidP="00EF552E">
      <w:pPr>
        <w:pStyle w:val="ZA"/>
        <w:framePr w:wrap="notBeside"/>
        <w:jc w:val="both"/>
        <w:rPr>
          <w:lang w:val="en-US"/>
        </w:rPr>
      </w:pPr>
    </w:p>
    <w:p w14:paraId="62C7C828" w14:textId="77777777" w:rsidR="008B4833" w:rsidRPr="00AA6926" w:rsidRDefault="00A52AF0" w:rsidP="00EF552E">
      <w:pPr>
        <w:pStyle w:val="ZA"/>
        <w:framePr w:wrap="notBeside"/>
        <w:jc w:val="both"/>
        <w:rPr>
          <w:lang w:val="en-US"/>
        </w:rPr>
      </w:pPr>
      <w:r w:rsidRPr="00AA6926">
        <w:rPr>
          <w:lang w:val="en-US"/>
        </w:rPr>
        <w:t>\\</w:t>
      </w:r>
    </w:p>
    <w:p w14:paraId="2556A2B0" w14:textId="77777777" w:rsidR="008B4833" w:rsidRPr="00AA6926" w:rsidRDefault="008B4833" w:rsidP="008B4833">
      <w:pPr>
        <w:pStyle w:val="ZB"/>
        <w:framePr w:wrap="notBeside"/>
        <w:rPr>
          <w:lang w:val="en-US"/>
        </w:rPr>
      </w:pPr>
      <w:r w:rsidRPr="00AA6926">
        <w:rPr>
          <w:lang w:val="en-US"/>
        </w:rPr>
        <w:t>Technical Specification</w:t>
      </w:r>
      <w:r w:rsidR="0036183C" w:rsidRPr="00AA6926">
        <w:rPr>
          <w:lang w:val="en-US"/>
        </w:rPr>
        <w:t xml:space="preserve"> </w:t>
      </w:r>
    </w:p>
    <w:p w14:paraId="07AC12F5" w14:textId="77777777" w:rsidR="008B4833" w:rsidRPr="007961A1" w:rsidRDefault="008B4833" w:rsidP="007961A1">
      <w:pPr>
        <w:pStyle w:val="ZT"/>
        <w:framePr w:wrap="notBeside"/>
        <w:rPr>
          <w:sz w:val="48"/>
          <w:lang w:val="en-US"/>
        </w:rPr>
      </w:pPr>
    </w:p>
    <w:p w14:paraId="0F441D93" w14:textId="6687B475" w:rsidR="00B57862" w:rsidRPr="00B57862" w:rsidRDefault="00B57862" w:rsidP="007961A1">
      <w:pPr>
        <w:pStyle w:val="ZT"/>
        <w:framePr w:wrap="notBeside"/>
        <w:widowControl/>
        <w:wordWrap w:val="0"/>
        <w:rPr>
          <w:sz w:val="48"/>
          <w:lang w:val="en-US"/>
        </w:rPr>
      </w:pPr>
      <w:r w:rsidRPr="00B57862">
        <w:rPr>
          <w:sz w:val="48"/>
          <w:lang w:val="en-US"/>
        </w:rPr>
        <w:fldChar w:fldCharType="begin"/>
      </w:r>
      <w:r w:rsidRPr="00B57862">
        <w:rPr>
          <w:sz w:val="48"/>
          <w:lang w:val="en-US"/>
        </w:rPr>
        <w:instrText xml:space="preserve"> DOCPROPERTY  "TITLE"  \* MERGEFORMAT </w:instrText>
      </w:r>
      <w:r w:rsidRPr="00B57862">
        <w:rPr>
          <w:sz w:val="48"/>
          <w:lang w:val="en-US"/>
        </w:rPr>
        <w:fldChar w:fldCharType="separate"/>
      </w:r>
      <w:r w:rsidRPr="00B57862">
        <w:rPr>
          <w:sz w:val="48"/>
          <w:lang w:val="en-US"/>
        </w:rPr>
        <w:t>O-RAN Working Group 3,</w:t>
      </w:r>
      <w:r w:rsidRPr="00B57862">
        <w:rPr>
          <w:sz w:val="48"/>
          <w:lang w:val="en-US"/>
        </w:rPr>
        <w:br/>
        <w:t xml:space="preserve"> Near-Real-time RAN Intelligent Controller,</w:t>
      </w:r>
      <w:r w:rsidRPr="00B57862">
        <w:rPr>
          <w:sz w:val="48"/>
          <w:lang w:val="en-US"/>
        </w:rPr>
        <w:br/>
      </w:r>
      <w:bookmarkStart w:id="1" w:name="_Hlk86084326"/>
      <w:r w:rsidRPr="00B57862">
        <w:rPr>
          <w:sz w:val="48"/>
          <w:lang w:val="en-US"/>
        </w:rPr>
        <w:t xml:space="preserve"> E2 Application Protocol (E2AP)</w:t>
      </w:r>
      <w:bookmarkEnd w:id="1"/>
      <w:r w:rsidRPr="00B57862">
        <w:rPr>
          <w:sz w:val="48"/>
          <w:lang w:val="en-US"/>
        </w:rPr>
        <w:fldChar w:fldCharType="end"/>
      </w:r>
    </w:p>
    <w:p w14:paraId="63F806DD" w14:textId="02CEFE66" w:rsidR="00555425" w:rsidRPr="007961A1" w:rsidRDefault="00555425" w:rsidP="007961A1">
      <w:pPr>
        <w:pStyle w:val="ZT"/>
        <w:framePr w:wrap="notBeside"/>
        <w:wordWrap w:val="0"/>
        <w:rPr>
          <w:sz w:val="48"/>
          <w:lang w:val="en-US"/>
        </w:rPr>
      </w:pPr>
    </w:p>
    <w:p w14:paraId="0E9A5C0D" w14:textId="77777777" w:rsidR="008B4833" w:rsidRPr="007961A1" w:rsidRDefault="008B4833" w:rsidP="007961A1">
      <w:pPr>
        <w:pStyle w:val="ZT"/>
        <w:framePr w:wrap="notBeside"/>
        <w:rPr>
          <w:sz w:val="48"/>
          <w:highlight w:val="cyan"/>
          <w:lang w:val="en-US"/>
        </w:rPr>
      </w:pPr>
    </w:p>
    <w:p w14:paraId="52CA0563" w14:textId="77777777" w:rsidR="008B4833" w:rsidRPr="007961A1" w:rsidRDefault="008B4833" w:rsidP="007961A1">
      <w:pPr>
        <w:pStyle w:val="ZT"/>
        <w:framePr w:wrap="notBeside"/>
        <w:rPr>
          <w:i/>
          <w:sz w:val="44"/>
          <w:highlight w:val="cyan"/>
          <w:lang w:val="en-US"/>
        </w:rPr>
      </w:pPr>
    </w:p>
    <w:p w14:paraId="2B3D7651" w14:textId="77777777" w:rsidR="008B4833" w:rsidRPr="00AA6926" w:rsidRDefault="008B4833" w:rsidP="008B4833">
      <w:pPr>
        <w:pStyle w:val="ZU"/>
        <w:framePr w:wrap="notBeside"/>
        <w:tabs>
          <w:tab w:val="right" w:pos="10206"/>
        </w:tabs>
        <w:jc w:val="left"/>
        <w:rPr>
          <w:lang w:val="en-US"/>
        </w:rPr>
      </w:pPr>
      <w:r w:rsidRPr="00024B15">
        <w:rPr>
          <w:lang w:val="en-US"/>
        </w:rPr>
        <w:tab/>
      </w:r>
    </w:p>
    <w:p w14:paraId="6FF0C29C" w14:textId="77777777" w:rsidR="008B4833" w:rsidRPr="00AA6926" w:rsidRDefault="008B4833" w:rsidP="008B4833">
      <w:pPr>
        <w:framePr w:h="1636" w:hRule="exact" w:wrap="notBeside" w:vAnchor="page" w:hAnchor="margin" w:y="15121"/>
        <w:spacing w:after="0"/>
        <w:jc w:val="both"/>
        <w:rPr>
          <w:sz w:val="16"/>
          <w:highlight w:val="cyan"/>
        </w:rPr>
      </w:pPr>
    </w:p>
    <w:bookmarkEnd w:id="0"/>
    <w:p w14:paraId="02E87F62" w14:textId="77777777" w:rsidR="00C47A4D" w:rsidRPr="00AA6C40" w:rsidRDefault="00C47A4D" w:rsidP="00C47A4D">
      <w:pPr>
        <w:framePr w:h="1636" w:hRule="exact" w:wrap="notBeside" w:vAnchor="page" w:hAnchor="margin" w:y="15121"/>
        <w:spacing w:after="0"/>
        <w:jc w:val="both"/>
        <w:rPr>
          <w:sz w:val="16"/>
        </w:rPr>
      </w:pPr>
      <w:r w:rsidRPr="00AA6C40">
        <w:rPr>
          <w:sz w:val="16"/>
        </w:rPr>
        <w:t>Prepared by the O-RAN Alliance e.V. Copyright © 2020 by the O-RAN Alliance e.V.</w:t>
      </w:r>
    </w:p>
    <w:p w14:paraId="2C6B7D63" w14:textId="77777777" w:rsidR="00C47A4D" w:rsidRPr="00AA6C40" w:rsidRDefault="00C47A4D" w:rsidP="00C47A4D">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F0FD350" w14:textId="0647D829" w:rsidR="007326D8" w:rsidRPr="00AA6926" w:rsidRDefault="00C47A4D" w:rsidP="001C3184">
      <w:pPr>
        <w:pStyle w:val="a5"/>
        <w:framePr w:w="10206" w:wrap="notBeside" w:vAnchor="page" w:hAnchor="margin" w:y="16161"/>
        <w:pBdr>
          <w:top w:val="single" w:sz="12" w:space="1" w:color="auto"/>
        </w:pBdr>
        <w:tabs>
          <w:tab w:val="right" w:pos="10206"/>
        </w:tabs>
        <w:jc w:val="both"/>
        <w:rPr>
          <w:b w:val="0"/>
          <w:i w:val="0"/>
          <w:lang w:val="en-US"/>
        </w:rPr>
      </w:pPr>
      <w:r w:rsidRPr="00AA6C40">
        <w:rPr>
          <w:rFonts w:cs="Arial"/>
          <w:b w:val="0"/>
          <w:i w:val="0"/>
          <w:noProof w:val="0"/>
          <w:sz w:val="16"/>
          <w:szCs w:val="16"/>
          <w:lang w:val="en-US"/>
        </w:rPr>
        <w:t>Copyright © 2020 by the O-RAN Alliance e.V. Your use is subject to the terms of the O-RAN Adopter License Agreement in the Annex ZZZ.</w:t>
      </w:r>
      <w:r w:rsidR="007326D8" w:rsidRPr="00EE61B3">
        <w:rPr>
          <w:b w:val="0"/>
          <w:i w:val="0"/>
          <w:lang w:val="en-US"/>
        </w:rPr>
        <w:tab/>
      </w:r>
      <w:r w:rsidR="007326D8" w:rsidRPr="00EE61B3">
        <w:rPr>
          <w:b w:val="0"/>
          <w:i w:val="0"/>
          <w:noProof w:val="0"/>
          <w:lang w:val="en-US"/>
        </w:rPr>
        <w:fldChar w:fldCharType="begin"/>
      </w:r>
      <w:r w:rsidR="007326D8" w:rsidRPr="00EE61B3">
        <w:rPr>
          <w:b w:val="0"/>
          <w:i w:val="0"/>
          <w:lang w:val="en-US"/>
        </w:rPr>
        <w:instrText xml:space="preserve"> PAGE   \* MERGEFORMAT </w:instrText>
      </w:r>
      <w:r w:rsidR="007326D8" w:rsidRPr="00EE61B3">
        <w:rPr>
          <w:b w:val="0"/>
          <w:i w:val="0"/>
          <w:noProof w:val="0"/>
          <w:lang w:val="en-US"/>
        </w:rPr>
        <w:fldChar w:fldCharType="separate"/>
      </w:r>
      <w:r w:rsidR="00774962" w:rsidRPr="00EE61B3">
        <w:rPr>
          <w:b w:val="0"/>
          <w:i w:val="0"/>
          <w:lang w:val="en-US"/>
        </w:rPr>
        <w:t>1</w:t>
      </w:r>
      <w:r w:rsidR="007326D8" w:rsidRPr="00EE61B3">
        <w:rPr>
          <w:b w:val="0"/>
          <w:i w:val="0"/>
          <w:lang w:val="en-US"/>
        </w:rPr>
        <w:fldChar w:fldCharType="end"/>
      </w:r>
    </w:p>
    <w:p w14:paraId="5D2A7117" w14:textId="77777777" w:rsidR="000C71FF" w:rsidRPr="00AA6926" w:rsidRDefault="000C71FF" w:rsidP="000C71FF">
      <w:pPr>
        <w:pStyle w:val="ZT"/>
        <w:framePr w:wrap="notBeside" w:vAnchor="page" w:y="7771"/>
        <w:rPr>
          <w:lang w:val="en-US"/>
        </w:rPr>
      </w:pPr>
    </w:p>
    <w:p w14:paraId="404165B5" w14:textId="77777777" w:rsidR="000C71FF" w:rsidRPr="00024B15" w:rsidRDefault="000C71FF" w:rsidP="000C71FF">
      <w:pPr>
        <w:pStyle w:val="ZT"/>
        <w:framePr w:wrap="notBeside" w:vAnchor="page" w:y="7771"/>
        <w:wordWrap w:val="0"/>
        <w:rPr>
          <w:b w:val="0"/>
          <w:sz w:val="24"/>
          <w:szCs w:val="24"/>
          <w:lang w:val="en-US"/>
        </w:rPr>
      </w:pPr>
    </w:p>
    <w:p w14:paraId="27E7AF3E" w14:textId="77777777" w:rsidR="000C71FF" w:rsidRPr="00AA6926" w:rsidRDefault="000C71FF" w:rsidP="000C71FF">
      <w:pPr>
        <w:pStyle w:val="ZT"/>
        <w:framePr w:wrap="notBeside" w:vAnchor="page" w:y="7771"/>
        <w:rPr>
          <w:lang w:val="en-US"/>
        </w:rPr>
      </w:pPr>
    </w:p>
    <w:p w14:paraId="7E3A92DE" w14:textId="77777777" w:rsidR="000C71FF" w:rsidRPr="00AA6926" w:rsidRDefault="000C71FF" w:rsidP="000C71FF">
      <w:pPr>
        <w:pStyle w:val="ZT"/>
        <w:framePr w:wrap="notBeside" w:vAnchor="page" w:y="7771"/>
        <w:rPr>
          <w:i/>
          <w:sz w:val="28"/>
          <w:lang w:val="en-US"/>
        </w:rPr>
      </w:pPr>
    </w:p>
    <w:p w14:paraId="28215B71" w14:textId="77777777" w:rsidR="008B4833" w:rsidRPr="00024B15" w:rsidRDefault="008B4833" w:rsidP="000C71FF">
      <w:pPr>
        <w:tabs>
          <w:tab w:val="left" w:pos="9510"/>
        </w:tabs>
        <w:jc w:val="right"/>
        <w:rPr>
          <w:sz w:val="24"/>
        </w:rPr>
        <w:sectPr w:rsidR="008B4833" w:rsidRPr="00024B15">
          <w:footnotePr>
            <w:numRestart w:val="eachSect"/>
          </w:footnotePr>
          <w:pgSz w:w="11907" w:h="16840"/>
          <w:pgMar w:top="2268" w:right="851" w:bottom="10773" w:left="851" w:header="0" w:footer="0" w:gutter="0"/>
          <w:cols w:space="720"/>
        </w:sectPr>
      </w:pPr>
    </w:p>
    <w:p w14:paraId="22BDBD38" w14:textId="309F3F45" w:rsidR="005131F5" w:rsidRPr="00AA6926" w:rsidRDefault="005131F5" w:rsidP="00E57560">
      <w:pPr>
        <w:pStyle w:val="1"/>
        <w:numPr>
          <w:ilvl w:val="0"/>
          <w:numId w:val="0"/>
        </w:numPr>
        <w:rPr>
          <w:lang w:val="en-US"/>
        </w:rPr>
      </w:pPr>
      <w:bookmarkStart w:id="2" w:name="_Toc31208961"/>
      <w:r w:rsidRPr="00AA6926">
        <w:rPr>
          <w:lang w:val="en-US"/>
        </w:rPr>
        <w:lastRenderedPageBreak/>
        <w:t>Revision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846"/>
        <w:gridCol w:w="5525"/>
      </w:tblGrid>
      <w:tr w:rsidR="005131F5" w:rsidRPr="00AA6926" w14:paraId="646B3863" w14:textId="77777777" w:rsidTr="003A2C04">
        <w:tc>
          <w:tcPr>
            <w:tcW w:w="1185" w:type="dxa"/>
            <w:shd w:val="clear" w:color="auto" w:fill="auto"/>
          </w:tcPr>
          <w:p w14:paraId="6410C58A" w14:textId="77777777" w:rsidR="005131F5" w:rsidRPr="00AA6926" w:rsidRDefault="005131F5" w:rsidP="004C43C3">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Date</w:t>
            </w:r>
          </w:p>
        </w:tc>
        <w:tc>
          <w:tcPr>
            <w:tcW w:w="1075" w:type="dxa"/>
            <w:shd w:val="clear" w:color="auto" w:fill="auto"/>
          </w:tcPr>
          <w:p w14:paraId="727721D0"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Revision</w:t>
            </w:r>
          </w:p>
        </w:tc>
        <w:tc>
          <w:tcPr>
            <w:tcW w:w="1846" w:type="dxa"/>
            <w:shd w:val="clear" w:color="auto" w:fill="auto"/>
          </w:tcPr>
          <w:p w14:paraId="5F590ADE"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Author</w:t>
            </w:r>
          </w:p>
        </w:tc>
        <w:tc>
          <w:tcPr>
            <w:tcW w:w="5525" w:type="dxa"/>
            <w:shd w:val="clear" w:color="auto" w:fill="auto"/>
          </w:tcPr>
          <w:p w14:paraId="7602CC79"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Description</w:t>
            </w:r>
          </w:p>
        </w:tc>
      </w:tr>
      <w:tr w:rsidR="008101E6" w:rsidRPr="00AA6926" w14:paraId="05FE08CC" w14:textId="77777777" w:rsidTr="003A2C04">
        <w:tc>
          <w:tcPr>
            <w:tcW w:w="1185" w:type="dxa"/>
            <w:shd w:val="clear" w:color="auto" w:fill="auto"/>
          </w:tcPr>
          <w:p w14:paraId="208C03F8" w14:textId="27206F33" w:rsidR="008101E6" w:rsidRDefault="008101E6" w:rsidP="003A2C04">
            <w:r>
              <w:t>2020.01.</w:t>
            </w:r>
            <w:r w:rsidR="005E5F2D">
              <w:t>2</w:t>
            </w:r>
            <w:r w:rsidR="003A2C04">
              <w:t>2</w:t>
            </w:r>
          </w:p>
        </w:tc>
        <w:tc>
          <w:tcPr>
            <w:tcW w:w="1075" w:type="dxa"/>
            <w:shd w:val="clear" w:color="auto" w:fill="auto"/>
          </w:tcPr>
          <w:p w14:paraId="368108A7" w14:textId="4AB0749E" w:rsidR="008101E6" w:rsidRDefault="005E5F2D" w:rsidP="003A2C04">
            <w:r>
              <w:t>0</w:t>
            </w:r>
            <w:r w:rsidR="003A2C04">
              <w:t>1</w:t>
            </w:r>
            <w:r>
              <w:t>.0</w:t>
            </w:r>
            <w:r w:rsidR="003A2C04">
              <w:t>0</w:t>
            </w:r>
            <w:r>
              <w:t>.0</w:t>
            </w:r>
            <w:r w:rsidR="003A2C04">
              <w:t>0</w:t>
            </w:r>
          </w:p>
        </w:tc>
        <w:tc>
          <w:tcPr>
            <w:tcW w:w="1846" w:type="dxa"/>
            <w:shd w:val="clear" w:color="auto" w:fill="auto"/>
          </w:tcPr>
          <w:p w14:paraId="0F35B40E" w14:textId="0E2FDC1E" w:rsidR="008101E6" w:rsidRDefault="003A2C04" w:rsidP="003A2C04">
            <w:r w:rsidRPr="003A2C04">
              <w:t>Alistair URIE,</w:t>
            </w:r>
            <w:r>
              <w:br/>
            </w:r>
            <w:r w:rsidRPr="003A2C04">
              <w:t>Paul STEPHENS</w:t>
            </w:r>
            <w:r>
              <w:br/>
            </w:r>
            <w:r w:rsidRPr="003A2C04">
              <w:t>(Nokia)</w:t>
            </w:r>
          </w:p>
        </w:tc>
        <w:tc>
          <w:tcPr>
            <w:tcW w:w="5525" w:type="dxa"/>
            <w:shd w:val="clear" w:color="auto" w:fill="auto"/>
          </w:tcPr>
          <w:p w14:paraId="1A493835" w14:textId="7A00756A" w:rsidR="008101E6" w:rsidRDefault="003A2C04" w:rsidP="003A2C04">
            <w:r>
              <w:t>Specification renamed v01.00.00 for approval</w:t>
            </w:r>
          </w:p>
        </w:tc>
      </w:tr>
      <w:tr w:rsidR="00EA1BA5" w:rsidRPr="00AA6926" w14:paraId="1695CE46" w14:textId="77777777" w:rsidTr="003A2C04">
        <w:tc>
          <w:tcPr>
            <w:tcW w:w="1185" w:type="dxa"/>
            <w:shd w:val="clear" w:color="auto" w:fill="auto"/>
          </w:tcPr>
          <w:p w14:paraId="49842892" w14:textId="73ECAC90" w:rsidR="00EA1BA5" w:rsidRDefault="00EA1BA5" w:rsidP="003A2C04">
            <w:r>
              <w:t>2020.01.28</w:t>
            </w:r>
          </w:p>
        </w:tc>
        <w:tc>
          <w:tcPr>
            <w:tcW w:w="1075" w:type="dxa"/>
            <w:shd w:val="clear" w:color="auto" w:fill="auto"/>
          </w:tcPr>
          <w:p w14:paraId="6E155349" w14:textId="5FBD5634" w:rsidR="00EA1BA5" w:rsidRDefault="00EA1BA5" w:rsidP="003A2C04">
            <w:r>
              <w:t>01.00.0</w:t>
            </w:r>
            <w:r w:rsidR="0098191E">
              <w:t>0</w:t>
            </w:r>
          </w:p>
        </w:tc>
        <w:tc>
          <w:tcPr>
            <w:tcW w:w="1846" w:type="dxa"/>
            <w:shd w:val="clear" w:color="auto" w:fill="auto"/>
          </w:tcPr>
          <w:p w14:paraId="43290717" w14:textId="55C5FF2B" w:rsidR="00EA1BA5" w:rsidRPr="003A2C04" w:rsidRDefault="00EA1BA5" w:rsidP="003A2C04">
            <w:r w:rsidRPr="003A2C04">
              <w:t>Alistair URIE,</w:t>
            </w:r>
            <w:r>
              <w:br/>
            </w:r>
            <w:r w:rsidRPr="003A2C04">
              <w:t>Paul STEPHENS</w:t>
            </w:r>
            <w:r>
              <w:br/>
            </w:r>
            <w:r w:rsidRPr="003A2C04">
              <w:t>(Nokia)</w:t>
            </w:r>
          </w:p>
        </w:tc>
        <w:tc>
          <w:tcPr>
            <w:tcW w:w="5525" w:type="dxa"/>
            <w:shd w:val="clear" w:color="auto" w:fill="auto"/>
          </w:tcPr>
          <w:p w14:paraId="1801C2AB" w14:textId="4186419D" w:rsidR="00EA1BA5" w:rsidRDefault="00EA1BA5" w:rsidP="00A6338C">
            <w:r>
              <w:t>Editorial corrections collected during WG3 approval process</w:t>
            </w:r>
          </w:p>
        </w:tc>
      </w:tr>
      <w:tr w:rsidR="00EB725A" w:rsidRPr="00AA6926" w14:paraId="4428A21C" w14:textId="77777777" w:rsidTr="003A2C04">
        <w:tc>
          <w:tcPr>
            <w:tcW w:w="1185" w:type="dxa"/>
            <w:shd w:val="clear" w:color="auto" w:fill="auto"/>
          </w:tcPr>
          <w:p w14:paraId="2E6CB81A" w14:textId="7E715F4C" w:rsidR="00EB725A" w:rsidRDefault="00EB725A" w:rsidP="003A2C04">
            <w:r>
              <w:t>2020.07.08</w:t>
            </w:r>
          </w:p>
        </w:tc>
        <w:tc>
          <w:tcPr>
            <w:tcW w:w="1075" w:type="dxa"/>
            <w:shd w:val="clear" w:color="auto" w:fill="auto"/>
          </w:tcPr>
          <w:p w14:paraId="1BDF8946" w14:textId="15CBFEC8" w:rsidR="00EB725A" w:rsidRDefault="00EB725A" w:rsidP="003A2C04">
            <w:r>
              <w:t>01.00.01</w:t>
            </w:r>
          </w:p>
        </w:tc>
        <w:tc>
          <w:tcPr>
            <w:tcW w:w="1846" w:type="dxa"/>
            <w:shd w:val="clear" w:color="auto" w:fill="auto"/>
          </w:tcPr>
          <w:p w14:paraId="69A21560" w14:textId="4A3C22D4" w:rsidR="00EB725A" w:rsidRPr="003A2C04" w:rsidRDefault="00EB725A" w:rsidP="003A2C04">
            <w:r>
              <w:t>Alistair URIE (Nokia)</w:t>
            </w:r>
          </w:p>
        </w:tc>
        <w:tc>
          <w:tcPr>
            <w:tcW w:w="5525" w:type="dxa"/>
            <w:shd w:val="clear" w:color="auto" w:fill="auto"/>
          </w:tcPr>
          <w:p w14:paraId="0A1AE0A4" w14:textId="776ADF36" w:rsidR="00EB725A" w:rsidRDefault="00EB725A" w:rsidP="00A6338C">
            <w:r>
              <w:t>Addition of CR adopted during meeting #60</w:t>
            </w:r>
          </w:p>
        </w:tc>
      </w:tr>
      <w:tr w:rsidR="008429CA" w:rsidRPr="00AA6926" w14:paraId="68A3DFF2" w14:textId="77777777" w:rsidTr="003A2C04">
        <w:tc>
          <w:tcPr>
            <w:tcW w:w="1185" w:type="dxa"/>
            <w:shd w:val="clear" w:color="auto" w:fill="auto"/>
          </w:tcPr>
          <w:p w14:paraId="675E2F94" w14:textId="156CC439" w:rsidR="008429CA" w:rsidRDefault="008429CA" w:rsidP="003A2C04">
            <w:r>
              <w:t>2020.07.13</w:t>
            </w:r>
          </w:p>
        </w:tc>
        <w:tc>
          <w:tcPr>
            <w:tcW w:w="1075" w:type="dxa"/>
            <w:shd w:val="clear" w:color="auto" w:fill="auto"/>
          </w:tcPr>
          <w:p w14:paraId="23542339" w14:textId="43792230" w:rsidR="008429CA" w:rsidRDefault="008429CA" w:rsidP="003A2C04">
            <w:r>
              <w:t>01.00.02</w:t>
            </w:r>
          </w:p>
        </w:tc>
        <w:tc>
          <w:tcPr>
            <w:tcW w:w="1846" w:type="dxa"/>
            <w:shd w:val="clear" w:color="auto" w:fill="auto"/>
          </w:tcPr>
          <w:p w14:paraId="6DD80F1B" w14:textId="7BC9AD5C" w:rsidR="008429CA" w:rsidRDefault="008429CA" w:rsidP="003A2C04">
            <w:r>
              <w:t>Alistair URIE (Nokia),</w:t>
            </w:r>
            <w:r>
              <w:br/>
              <w:t>Jaemin HAN (Intel)</w:t>
            </w:r>
          </w:p>
        </w:tc>
        <w:tc>
          <w:tcPr>
            <w:tcW w:w="5525" w:type="dxa"/>
            <w:shd w:val="clear" w:color="auto" w:fill="auto"/>
          </w:tcPr>
          <w:p w14:paraId="14C87101" w14:textId="180192E6" w:rsidR="008429CA" w:rsidRDefault="008429CA" w:rsidP="00A6338C">
            <w:r>
              <w:t xml:space="preserve">ASN.1 </w:t>
            </w:r>
            <w:proofErr w:type="gramStart"/>
            <w:r>
              <w:t>corrections</w:t>
            </w:r>
            <w:proofErr w:type="gramEnd"/>
            <w:r>
              <w:t>, Table correction to align with ASN.1</w:t>
            </w:r>
          </w:p>
        </w:tc>
      </w:tr>
      <w:tr w:rsidR="0080753A" w:rsidRPr="00AA6926" w14:paraId="5E26D48F" w14:textId="77777777" w:rsidTr="003A2C04">
        <w:tc>
          <w:tcPr>
            <w:tcW w:w="1185" w:type="dxa"/>
            <w:shd w:val="clear" w:color="auto" w:fill="auto"/>
          </w:tcPr>
          <w:p w14:paraId="23DFFE88" w14:textId="54AFA090" w:rsidR="0080753A" w:rsidRDefault="0080753A" w:rsidP="003A2C04">
            <w:r>
              <w:t>2020.07.15</w:t>
            </w:r>
          </w:p>
        </w:tc>
        <w:tc>
          <w:tcPr>
            <w:tcW w:w="1075" w:type="dxa"/>
            <w:shd w:val="clear" w:color="auto" w:fill="auto"/>
          </w:tcPr>
          <w:p w14:paraId="6334679E" w14:textId="460EF2EA" w:rsidR="0080753A" w:rsidRDefault="0080753A" w:rsidP="003A2C04">
            <w:r>
              <w:t>V01.01</w:t>
            </w:r>
          </w:p>
        </w:tc>
        <w:tc>
          <w:tcPr>
            <w:tcW w:w="1846" w:type="dxa"/>
            <w:shd w:val="clear" w:color="auto" w:fill="auto"/>
          </w:tcPr>
          <w:p w14:paraId="6C780BC9" w14:textId="6664D32A" w:rsidR="0080753A" w:rsidRDefault="0080753A" w:rsidP="003A2C04">
            <w:r>
              <w:t>Paul Stephens (Nokia)</w:t>
            </w:r>
          </w:p>
        </w:tc>
        <w:tc>
          <w:tcPr>
            <w:tcW w:w="5525" w:type="dxa"/>
            <w:shd w:val="clear" w:color="auto" w:fill="auto"/>
          </w:tcPr>
          <w:p w14:paraId="546913BB" w14:textId="3B1B2F27" w:rsidR="0080753A" w:rsidRDefault="0080753A" w:rsidP="00A6338C">
            <w:r>
              <w:t>Incremented version for Publication</w:t>
            </w:r>
          </w:p>
        </w:tc>
      </w:tr>
    </w:tbl>
    <w:p w14:paraId="1A3AF218" w14:textId="77777777" w:rsidR="006F3FBB" w:rsidRDefault="006F3FBB">
      <w:pPr>
        <w:spacing w:after="0"/>
      </w:pPr>
    </w:p>
    <w:p w14:paraId="4F3E7C4B" w14:textId="77777777" w:rsidR="006F3FBB" w:rsidRDefault="006F3FBB">
      <w:pPr>
        <w:spacing w:after="0"/>
      </w:pPr>
    </w:p>
    <w:p w14:paraId="2C97C133" w14:textId="77777777" w:rsidR="006F3FBB" w:rsidRDefault="006F3FBB">
      <w:pPr>
        <w:spacing w:after="0"/>
      </w:pPr>
    </w:p>
    <w:p w14:paraId="1D23AA6F" w14:textId="77777777" w:rsidR="006F3FBB" w:rsidRDefault="006F3FBB">
      <w:pPr>
        <w:spacing w:after="0"/>
      </w:pPr>
    </w:p>
    <w:p w14:paraId="294FBF05" w14:textId="77777777" w:rsidR="006F3FBB" w:rsidRDefault="006F3FBB">
      <w:pPr>
        <w:spacing w:after="0"/>
      </w:pPr>
    </w:p>
    <w:p w14:paraId="4B4EEDFE" w14:textId="77777777" w:rsidR="006F3FBB" w:rsidRDefault="006F3FBB">
      <w:pPr>
        <w:spacing w:after="0"/>
      </w:pPr>
    </w:p>
    <w:p w14:paraId="779A9D09" w14:textId="77777777" w:rsidR="006F3FBB" w:rsidRDefault="006F3FBB">
      <w:pPr>
        <w:spacing w:after="0"/>
      </w:pPr>
    </w:p>
    <w:p w14:paraId="3B8A9BA0" w14:textId="77777777" w:rsidR="006F3FBB" w:rsidRDefault="006F3FBB">
      <w:pPr>
        <w:spacing w:after="0"/>
      </w:pPr>
    </w:p>
    <w:p w14:paraId="2437E407" w14:textId="77777777" w:rsidR="006F3FBB" w:rsidRDefault="006F3FBB">
      <w:pPr>
        <w:spacing w:after="0"/>
      </w:pPr>
    </w:p>
    <w:p w14:paraId="3425340D" w14:textId="77777777" w:rsidR="006F3FBB" w:rsidRDefault="006F3FBB">
      <w:pPr>
        <w:spacing w:after="0"/>
      </w:pPr>
    </w:p>
    <w:p w14:paraId="5780E92E" w14:textId="77777777" w:rsidR="006F3FBB" w:rsidRDefault="006F3FBB">
      <w:pPr>
        <w:spacing w:after="0"/>
      </w:pPr>
    </w:p>
    <w:p w14:paraId="31FA2CF9" w14:textId="77777777" w:rsidR="006F3FBB" w:rsidRDefault="006F3FBB">
      <w:pPr>
        <w:spacing w:after="0"/>
      </w:pPr>
    </w:p>
    <w:p w14:paraId="3139D182" w14:textId="77777777" w:rsidR="006F3FBB" w:rsidRDefault="006F3FBB">
      <w:pPr>
        <w:spacing w:after="0"/>
      </w:pPr>
    </w:p>
    <w:p w14:paraId="22103C76" w14:textId="77777777" w:rsidR="006F3FBB" w:rsidRDefault="006F3FBB">
      <w:pPr>
        <w:spacing w:after="0"/>
      </w:pPr>
    </w:p>
    <w:p w14:paraId="62EEB3BF" w14:textId="77777777" w:rsidR="006F3FBB" w:rsidRDefault="006F3FBB">
      <w:pPr>
        <w:spacing w:after="0"/>
      </w:pPr>
    </w:p>
    <w:p w14:paraId="5B508299" w14:textId="77777777" w:rsidR="006F3FBB" w:rsidRDefault="006F3FBB">
      <w:pPr>
        <w:spacing w:after="0"/>
      </w:pPr>
    </w:p>
    <w:p w14:paraId="027683BD" w14:textId="77777777" w:rsidR="006F3FBB" w:rsidRDefault="006F3FBB">
      <w:pPr>
        <w:spacing w:after="0"/>
      </w:pPr>
    </w:p>
    <w:p w14:paraId="0EC7E807" w14:textId="77777777" w:rsidR="006F3FBB" w:rsidRDefault="006F3FBB">
      <w:pPr>
        <w:spacing w:after="0"/>
      </w:pPr>
    </w:p>
    <w:p w14:paraId="0A74B8F1" w14:textId="77777777" w:rsidR="006F3FBB" w:rsidRDefault="006F3FBB">
      <w:pPr>
        <w:spacing w:after="0"/>
      </w:pPr>
    </w:p>
    <w:p w14:paraId="426EFFBC" w14:textId="77777777" w:rsidR="006F3FBB" w:rsidRDefault="006F3FBB">
      <w:pPr>
        <w:spacing w:after="0"/>
      </w:pPr>
    </w:p>
    <w:p w14:paraId="5369550B" w14:textId="77777777" w:rsidR="006F3FBB" w:rsidRDefault="006F3FBB">
      <w:pPr>
        <w:spacing w:after="0"/>
      </w:pPr>
    </w:p>
    <w:p w14:paraId="2152893A" w14:textId="77777777" w:rsidR="006F3FBB" w:rsidRDefault="006F3FBB">
      <w:pPr>
        <w:spacing w:after="0"/>
      </w:pPr>
    </w:p>
    <w:p w14:paraId="228FD369" w14:textId="77777777" w:rsidR="006F3FBB" w:rsidRDefault="006F3FBB">
      <w:pPr>
        <w:spacing w:after="0"/>
      </w:pPr>
    </w:p>
    <w:p w14:paraId="455A7D7B" w14:textId="77777777" w:rsidR="006F3FBB" w:rsidRDefault="006F3FBB">
      <w:pPr>
        <w:spacing w:after="0"/>
      </w:pPr>
    </w:p>
    <w:p w14:paraId="3DCBF1A6" w14:textId="77777777" w:rsidR="006F3FBB" w:rsidRDefault="006F3FBB">
      <w:pPr>
        <w:spacing w:after="0"/>
      </w:pPr>
    </w:p>
    <w:p w14:paraId="11D1C5D5" w14:textId="29314317" w:rsidR="006F3FBB" w:rsidRPr="00850EB8" w:rsidRDefault="006F3FBB" w:rsidP="006F3FBB">
      <w:pPr>
        <w:pStyle w:val="Default"/>
        <w:rPr>
          <w:color w:val="auto"/>
        </w:rPr>
      </w:pPr>
      <w:r w:rsidRPr="00850EB8">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0B338799" w14:textId="77777777" w:rsidR="006F3FBB" w:rsidRPr="00850EB8" w:rsidRDefault="006F3FBB" w:rsidP="006F3FBB">
      <w:pPr>
        <w:pStyle w:val="Default"/>
        <w:rPr>
          <w:color w:val="auto"/>
        </w:rPr>
      </w:pPr>
    </w:p>
    <w:p w14:paraId="3DF1BDBA" w14:textId="77777777" w:rsidR="006F3FBB" w:rsidRPr="00850EB8" w:rsidRDefault="006F3FBB">
      <w:pPr>
        <w:spacing w:after="0"/>
        <w:rPr>
          <w:sz w:val="18"/>
          <w:szCs w:val="18"/>
        </w:rPr>
      </w:pPr>
    </w:p>
    <w:p w14:paraId="24026CCC" w14:textId="77777777" w:rsidR="006F3FBB" w:rsidRPr="00850EB8" w:rsidRDefault="006F3FBB" w:rsidP="006F3FBB">
      <w:pPr>
        <w:pStyle w:val="Default"/>
        <w:rPr>
          <w:color w:val="auto"/>
        </w:rPr>
      </w:pPr>
      <w:r w:rsidRPr="00850EB8">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49AF4484" w14:textId="77777777" w:rsidR="00080512" w:rsidRPr="00AA6926" w:rsidRDefault="00080512" w:rsidP="00E3739A">
      <w:pPr>
        <w:pStyle w:val="TT"/>
        <w:numPr>
          <w:ilvl w:val="0"/>
          <w:numId w:val="0"/>
        </w:numPr>
        <w:rPr>
          <w:lang w:val="en-US"/>
        </w:rPr>
      </w:pPr>
      <w:r w:rsidRPr="00AA6926">
        <w:rPr>
          <w:lang w:val="en-US"/>
        </w:rPr>
        <w:lastRenderedPageBreak/>
        <w:t>Contents</w:t>
      </w:r>
      <w:r w:rsidR="000C71FF" w:rsidRPr="00AA6926">
        <w:rPr>
          <w:lang w:val="en-US"/>
        </w:rPr>
        <w:t xml:space="preserve">  </w:t>
      </w:r>
    </w:p>
    <w:p w14:paraId="3B2D0BA8" w14:textId="77777777" w:rsidR="00C400F5" w:rsidRDefault="0068401A">
      <w:pPr>
        <w:pStyle w:val="TOC1"/>
        <w:rPr>
          <w:rFonts w:asciiTheme="minorHAnsi" w:eastAsiaTheme="minorEastAsia" w:hAnsiTheme="minorHAnsi" w:cstheme="minorBidi"/>
          <w:szCs w:val="22"/>
          <w:lang w:val="en-US"/>
        </w:rPr>
      </w:pPr>
      <w:r w:rsidRPr="00024B15">
        <w:rPr>
          <w:lang w:val="en-US"/>
        </w:rPr>
        <w:fldChar w:fldCharType="begin"/>
      </w:r>
      <w:r w:rsidRPr="00AA6926">
        <w:rPr>
          <w:lang w:val="en-US"/>
        </w:rPr>
        <w:instrText xml:space="preserve"> TOC \o "1-3" </w:instrText>
      </w:r>
      <w:r w:rsidRPr="00024B15">
        <w:rPr>
          <w:lang w:val="en-US"/>
        </w:rPr>
        <w:fldChar w:fldCharType="separate"/>
      </w:r>
      <w:r w:rsidR="00C400F5" w:rsidRPr="00D12994">
        <w:rPr>
          <w:lang w:val="en-US"/>
        </w:rPr>
        <w:t>Revision History</w:t>
      </w:r>
      <w:r w:rsidR="00C400F5">
        <w:tab/>
      </w:r>
      <w:r w:rsidR="00C400F5">
        <w:fldChar w:fldCharType="begin"/>
      </w:r>
      <w:r w:rsidR="00C400F5">
        <w:instrText xml:space="preserve"> PAGEREF _Toc31208961 \h </w:instrText>
      </w:r>
      <w:r w:rsidR="00C400F5">
        <w:fldChar w:fldCharType="separate"/>
      </w:r>
      <w:r w:rsidR="00C400F5">
        <w:t>2</w:t>
      </w:r>
      <w:r w:rsidR="00C400F5">
        <w:fldChar w:fldCharType="end"/>
      </w:r>
    </w:p>
    <w:p w14:paraId="4A24F53C" w14:textId="77777777" w:rsidR="00C400F5" w:rsidRDefault="00C400F5">
      <w:pPr>
        <w:pStyle w:val="TOC1"/>
        <w:rPr>
          <w:rFonts w:asciiTheme="minorHAnsi" w:eastAsiaTheme="minorEastAsia" w:hAnsiTheme="minorHAnsi" w:cstheme="minorBidi"/>
          <w:szCs w:val="22"/>
          <w:lang w:val="en-US"/>
        </w:rPr>
      </w:pPr>
      <w:r>
        <w:t>Foreward</w:t>
      </w:r>
      <w:r>
        <w:tab/>
      </w:r>
      <w:r>
        <w:fldChar w:fldCharType="begin"/>
      </w:r>
      <w:r>
        <w:instrText xml:space="preserve"> PAGEREF _Toc31208962 \h </w:instrText>
      </w:r>
      <w:r>
        <w:fldChar w:fldCharType="separate"/>
      </w:r>
      <w:r>
        <w:t>5</w:t>
      </w:r>
      <w:r>
        <w:fldChar w:fldCharType="end"/>
      </w:r>
    </w:p>
    <w:p w14:paraId="06E0EA66" w14:textId="77777777" w:rsidR="00C400F5" w:rsidRDefault="00C400F5">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_Toc31208963 \h </w:instrText>
      </w:r>
      <w:r>
        <w:fldChar w:fldCharType="separate"/>
      </w:r>
      <w:r>
        <w:t>6</w:t>
      </w:r>
      <w:r>
        <w:fldChar w:fldCharType="end"/>
      </w:r>
    </w:p>
    <w:p w14:paraId="7D8CF83C" w14:textId="77777777" w:rsidR="00C400F5" w:rsidRDefault="00C400F5">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_Toc31208964 \h </w:instrText>
      </w:r>
      <w:r>
        <w:fldChar w:fldCharType="separate"/>
      </w:r>
      <w:r>
        <w:t>6</w:t>
      </w:r>
      <w:r>
        <w:fldChar w:fldCharType="end"/>
      </w:r>
    </w:p>
    <w:p w14:paraId="241C03F2" w14:textId="77777777" w:rsidR="00C400F5" w:rsidRDefault="00C400F5">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_Toc31208965 \h </w:instrText>
      </w:r>
      <w:r>
        <w:fldChar w:fldCharType="separate"/>
      </w:r>
      <w:r>
        <w:t>7</w:t>
      </w:r>
      <w:r>
        <w:fldChar w:fldCharType="end"/>
      </w:r>
    </w:p>
    <w:p w14:paraId="61D00EFD" w14:textId="77777777" w:rsidR="00C400F5" w:rsidRDefault="00C400F5">
      <w:pPr>
        <w:pStyle w:val="TOC2"/>
        <w:rPr>
          <w:rFonts w:asciiTheme="minorHAnsi" w:eastAsiaTheme="minorEastAsia" w:hAnsiTheme="minorHAnsi" w:cstheme="minorBidi"/>
          <w:sz w:val="22"/>
          <w:szCs w:val="22"/>
          <w:lang w:val="en-US"/>
        </w:rPr>
      </w:pPr>
      <w:r>
        <w:rPr>
          <w:lang w:eastAsia="en-GB"/>
        </w:rPr>
        <w:t>3.1</w:t>
      </w:r>
      <w:r>
        <w:rPr>
          <w:rFonts w:asciiTheme="minorHAnsi" w:eastAsiaTheme="minorEastAsia" w:hAnsiTheme="minorHAnsi" w:cstheme="minorBidi"/>
          <w:sz w:val="22"/>
          <w:szCs w:val="22"/>
          <w:lang w:val="en-US"/>
        </w:rPr>
        <w:tab/>
      </w:r>
      <w:r>
        <w:rPr>
          <w:lang w:eastAsia="en-GB"/>
        </w:rPr>
        <w:t>Definitions</w:t>
      </w:r>
      <w:r>
        <w:tab/>
      </w:r>
      <w:r>
        <w:fldChar w:fldCharType="begin"/>
      </w:r>
      <w:r>
        <w:instrText xml:space="preserve"> PAGEREF _Toc31208966 \h </w:instrText>
      </w:r>
      <w:r>
        <w:fldChar w:fldCharType="separate"/>
      </w:r>
      <w:r>
        <w:t>7</w:t>
      </w:r>
      <w:r>
        <w:fldChar w:fldCharType="end"/>
      </w:r>
    </w:p>
    <w:p w14:paraId="05DBE2F8" w14:textId="77777777" w:rsidR="00C400F5" w:rsidRDefault="00C400F5">
      <w:pPr>
        <w:pStyle w:val="TOC2"/>
        <w:rPr>
          <w:rFonts w:asciiTheme="minorHAnsi" w:eastAsiaTheme="minorEastAsia" w:hAnsiTheme="minorHAnsi" w:cstheme="minorBidi"/>
          <w:sz w:val="22"/>
          <w:szCs w:val="22"/>
          <w:lang w:val="en-US"/>
        </w:rPr>
      </w:pPr>
      <w:r>
        <w:rPr>
          <w:lang w:eastAsia="en-GB"/>
        </w:rPr>
        <w:t>3.2</w:t>
      </w:r>
      <w:r>
        <w:rPr>
          <w:rFonts w:asciiTheme="minorHAnsi" w:eastAsiaTheme="minorEastAsia" w:hAnsiTheme="minorHAnsi" w:cstheme="minorBidi"/>
          <w:sz w:val="22"/>
          <w:szCs w:val="22"/>
          <w:lang w:val="en-US"/>
        </w:rPr>
        <w:tab/>
      </w:r>
      <w:r>
        <w:rPr>
          <w:lang w:eastAsia="en-GB"/>
        </w:rPr>
        <w:t>Abbreviations</w:t>
      </w:r>
      <w:r>
        <w:tab/>
      </w:r>
      <w:r>
        <w:fldChar w:fldCharType="begin"/>
      </w:r>
      <w:r>
        <w:instrText xml:space="preserve"> PAGEREF _Toc31208967 \h </w:instrText>
      </w:r>
      <w:r>
        <w:fldChar w:fldCharType="separate"/>
      </w:r>
      <w:r>
        <w:t>8</w:t>
      </w:r>
      <w:r>
        <w:fldChar w:fldCharType="end"/>
      </w:r>
    </w:p>
    <w:p w14:paraId="5F9EFC83" w14:textId="77777777" w:rsidR="00C400F5" w:rsidRDefault="00C400F5">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_Toc31208968 \h </w:instrText>
      </w:r>
      <w:r>
        <w:fldChar w:fldCharType="separate"/>
      </w:r>
      <w:r>
        <w:t>8</w:t>
      </w:r>
      <w:r>
        <w:fldChar w:fldCharType="end"/>
      </w:r>
    </w:p>
    <w:p w14:paraId="714A252C" w14:textId="77777777" w:rsidR="00C400F5" w:rsidRDefault="00C400F5">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Procedure Specification Principles</w:t>
      </w:r>
      <w:r>
        <w:tab/>
      </w:r>
      <w:r>
        <w:fldChar w:fldCharType="begin"/>
      </w:r>
      <w:r>
        <w:instrText xml:space="preserve"> PAGEREF _Toc31208969 \h </w:instrText>
      </w:r>
      <w:r>
        <w:fldChar w:fldCharType="separate"/>
      </w:r>
      <w:r>
        <w:t>8</w:t>
      </w:r>
      <w:r>
        <w:fldChar w:fldCharType="end"/>
      </w:r>
    </w:p>
    <w:p w14:paraId="4481054A" w14:textId="77777777" w:rsidR="00C400F5" w:rsidRDefault="00C400F5">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_Toc31208970 \h </w:instrText>
      </w:r>
      <w:r>
        <w:fldChar w:fldCharType="separate"/>
      </w:r>
      <w:r>
        <w:t>9</w:t>
      </w:r>
      <w:r>
        <w:fldChar w:fldCharType="end"/>
      </w:r>
    </w:p>
    <w:p w14:paraId="24B4CEE9" w14:textId="77777777" w:rsidR="00C400F5" w:rsidRDefault="00C400F5">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_Toc31208971 \h </w:instrText>
      </w:r>
      <w:r>
        <w:fldChar w:fldCharType="separate"/>
      </w:r>
      <w:r>
        <w:t>9</w:t>
      </w:r>
      <w:r>
        <w:fldChar w:fldCharType="end"/>
      </w:r>
    </w:p>
    <w:p w14:paraId="4772911E" w14:textId="77777777" w:rsidR="00C400F5" w:rsidRDefault="00C400F5">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E2AP Services</w:t>
      </w:r>
      <w:r>
        <w:tab/>
      </w:r>
      <w:r>
        <w:fldChar w:fldCharType="begin"/>
      </w:r>
      <w:r>
        <w:instrText xml:space="preserve"> PAGEREF _Toc31208972 \h </w:instrText>
      </w:r>
      <w:r>
        <w:fldChar w:fldCharType="separate"/>
      </w:r>
      <w:r>
        <w:t>10</w:t>
      </w:r>
      <w:r>
        <w:fldChar w:fldCharType="end"/>
      </w:r>
    </w:p>
    <w:p w14:paraId="113608E3" w14:textId="77777777" w:rsidR="00C400F5" w:rsidRDefault="00C400F5">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Services expected from Signalling Transport</w:t>
      </w:r>
      <w:r>
        <w:tab/>
      </w:r>
      <w:r>
        <w:fldChar w:fldCharType="begin"/>
      </w:r>
      <w:r>
        <w:instrText xml:space="preserve"> PAGEREF _Toc31208973 \h </w:instrText>
      </w:r>
      <w:r>
        <w:fldChar w:fldCharType="separate"/>
      </w:r>
      <w:r>
        <w:t>11</w:t>
      </w:r>
      <w:r>
        <w:fldChar w:fldCharType="end"/>
      </w:r>
    </w:p>
    <w:p w14:paraId="60FFAFE6" w14:textId="77777777" w:rsidR="00C400F5" w:rsidRDefault="00C400F5">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Functions of E2AP</w:t>
      </w:r>
      <w:r>
        <w:tab/>
      </w:r>
      <w:r>
        <w:fldChar w:fldCharType="begin"/>
      </w:r>
      <w:r>
        <w:instrText xml:space="preserve"> PAGEREF _Toc31208974 \h </w:instrText>
      </w:r>
      <w:r>
        <w:fldChar w:fldCharType="separate"/>
      </w:r>
      <w:r>
        <w:t>12</w:t>
      </w:r>
      <w:r>
        <w:fldChar w:fldCharType="end"/>
      </w:r>
    </w:p>
    <w:p w14:paraId="4C0BF6AD" w14:textId="77777777" w:rsidR="00C400F5" w:rsidRDefault="00C400F5">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E2AP Procedures</w:t>
      </w:r>
      <w:r>
        <w:tab/>
      </w:r>
      <w:r>
        <w:fldChar w:fldCharType="begin"/>
      </w:r>
      <w:r>
        <w:instrText xml:space="preserve"> PAGEREF _Toc31208975 \h </w:instrText>
      </w:r>
      <w:r>
        <w:fldChar w:fldCharType="separate"/>
      </w:r>
      <w:r>
        <w:t>13</w:t>
      </w:r>
      <w:r>
        <w:fldChar w:fldCharType="end"/>
      </w:r>
    </w:p>
    <w:p w14:paraId="020328D0" w14:textId="77777777" w:rsidR="00C400F5" w:rsidRDefault="00C400F5">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Elementary Procedures</w:t>
      </w:r>
      <w:r>
        <w:tab/>
      </w:r>
      <w:r>
        <w:fldChar w:fldCharType="begin"/>
      </w:r>
      <w:r>
        <w:instrText xml:space="preserve"> PAGEREF _Toc31208976 \h </w:instrText>
      </w:r>
      <w:r>
        <w:fldChar w:fldCharType="separate"/>
      </w:r>
      <w:r>
        <w:t>13</w:t>
      </w:r>
      <w:r>
        <w:fldChar w:fldCharType="end"/>
      </w:r>
    </w:p>
    <w:p w14:paraId="4E415E7F" w14:textId="77777777" w:rsidR="00C400F5" w:rsidRDefault="00C400F5">
      <w:pPr>
        <w:pStyle w:val="TOC2"/>
        <w:rPr>
          <w:rFonts w:asciiTheme="minorHAnsi" w:eastAsiaTheme="minorEastAsia" w:hAnsiTheme="minorHAnsi" w:cstheme="minorBidi"/>
          <w:sz w:val="22"/>
          <w:szCs w:val="22"/>
          <w:lang w:val="en-US"/>
        </w:rPr>
      </w:pPr>
      <w:r w:rsidRPr="00D12994">
        <w:rPr>
          <w:lang w:val="en-US"/>
        </w:rPr>
        <w:t>8.2</w:t>
      </w:r>
      <w:r>
        <w:rPr>
          <w:rFonts w:asciiTheme="minorHAnsi" w:eastAsiaTheme="minorEastAsia" w:hAnsiTheme="minorHAnsi" w:cstheme="minorBidi"/>
          <w:sz w:val="22"/>
          <w:szCs w:val="22"/>
          <w:lang w:val="en-US"/>
        </w:rPr>
        <w:tab/>
      </w:r>
      <w:r w:rsidRPr="00D12994">
        <w:rPr>
          <w:lang w:val="en-US"/>
        </w:rPr>
        <w:t>Near-RT RIC functional procedures</w:t>
      </w:r>
      <w:r>
        <w:tab/>
      </w:r>
      <w:r>
        <w:fldChar w:fldCharType="begin"/>
      </w:r>
      <w:r>
        <w:instrText xml:space="preserve"> PAGEREF _Toc31208977 \h </w:instrText>
      </w:r>
      <w:r>
        <w:fldChar w:fldCharType="separate"/>
      </w:r>
      <w:r>
        <w:t>13</w:t>
      </w:r>
      <w:r>
        <w:fldChar w:fldCharType="end"/>
      </w:r>
    </w:p>
    <w:p w14:paraId="3CD30B0D" w14:textId="77777777" w:rsidR="00C400F5" w:rsidRDefault="00C400F5">
      <w:pPr>
        <w:pStyle w:val="TOC3"/>
        <w:rPr>
          <w:rFonts w:asciiTheme="minorHAnsi" w:eastAsiaTheme="minorEastAsia" w:hAnsiTheme="minorHAnsi" w:cstheme="minorBidi"/>
          <w:sz w:val="22"/>
          <w:szCs w:val="22"/>
          <w:lang w:val="en-US"/>
        </w:rPr>
      </w:pPr>
      <w:r w:rsidRPr="00D12994">
        <w:rPr>
          <w:lang w:val="en-US"/>
        </w:rPr>
        <w:t>8.2.1</w:t>
      </w:r>
      <w:r>
        <w:rPr>
          <w:rFonts w:asciiTheme="minorHAnsi" w:eastAsiaTheme="minorEastAsia" w:hAnsiTheme="minorHAnsi" w:cstheme="minorBidi"/>
          <w:sz w:val="22"/>
          <w:szCs w:val="22"/>
          <w:lang w:val="en-US"/>
        </w:rPr>
        <w:tab/>
      </w:r>
      <w:r w:rsidRPr="00D12994">
        <w:rPr>
          <w:lang w:val="en-US"/>
        </w:rPr>
        <w:t>RIC Subscription procedure</w:t>
      </w:r>
      <w:r>
        <w:tab/>
      </w:r>
      <w:r>
        <w:fldChar w:fldCharType="begin"/>
      </w:r>
      <w:r>
        <w:instrText xml:space="preserve"> PAGEREF _Toc31208978 \h </w:instrText>
      </w:r>
      <w:r>
        <w:fldChar w:fldCharType="separate"/>
      </w:r>
      <w:r>
        <w:t>13</w:t>
      </w:r>
      <w:r>
        <w:fldChar w:fldCharType="end"/>
      </w:r>
    </w:p>
    <w:p w14:paraId="075BC532" w14:textId="77777777" w:rsidR="00C400F5" w:rsidRDefault="00C400F5">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RIC Subscription Delete procedure</w:t>
      </w:r>
      <w:r>
        <w:tab/>
      </w:r>
      <w:r>
        <w:fldChar w:fldCharType="begin"/>
      </w:r>
      <w:r>
        <w:instrText xml:space="preserve"> PAGEREF _Toc31208979 \h </w:instrText>
      </w:r>
      <w:r>
        <w:fldChar w:fldCharType="separate"/>
      </w:r>
      <w:r>
        <w:t>15</w:t>
      </w:r>
      <w:r>
        <w:fldChar w:fldCharType="end"/>
      </w:r>
    </w:p>
    <w:p w14:paraId="66A8CFFA" w14:textId="77777777" w:rsidR="00C400F5" w:rsidRDefault="00C400F5">
      <w:pPr>
        <w:pStyle w:val="TOC3"/>
        <w:rPr>
          <w:rFonts w:asciiTheme="minorHAnsi" w:eastAsiaTheme="minorEastAsia" w:hAnsiTheme="minorHAnsi" w:cstheme="minorBidi"/>
          <w:sz w:val="22"/>
          <w:szCs w:val="22"/>
          <w:lang w:val="en-US"/>
        </w:rPr>
      </w:pPr>
      <w:r w:rsidRPr="00D12994">
        <w:rPr>
          <w:lang w:val="en-US"/>
        </w:rPr>
        <w:t>8.2.3</w:t>
      </w:r>
      <w:r>
        <w:rPr>
          <w:rFonts w:asciiTheme="minorHAnsi" w:eastAsiaTheme="minorEastAsia" w:hAnsiTheme="minorHAnsi" w:cstheme="minorBidi"/>
          <w:sz w:val="22"/>
          <w:szCs w:val="22"/>
          <w:lang w:val="en-US"/>
        </w:rPr>
        <w:tab/>
      </w:r>
      <w:r w:rsidRPr="00D12994">
        <w:rPr>
          <w:lang w:val="en-US"/>
        </w:rPr>
        <w:t>RIC Indication procedure</w:t>
      </w:r>
      <w:r>
        <w:tab/>
      </w:r>
      <w:r>
        <w:fldChar w:fldCharType="begin"/>
      </w:r>
      <w:r>
        <w:instrText xml:space="preserve"> PAGEREF _Toc31208980 \h </w:instrText>
      </w:r>
      <w:r>
        <w:fldChar w:fldCharType="separate"/>
      </w:r>
      <w:r>
        <w:t>16</w:t>
      </w:r>
      <w:r>
        <w:fldChar w:fldCharType="end"/>
      </w:r>
    </w:p>
    <w:p w14:paraId="753F883A" w14:textId="77777777" w:rsidR="00C400F5" w:rsidRDefault="00C400F5">
      <w:pPr>
        <w:pStyle w:val="TOC3"/>
        <w:rPr>
          <w:rFonts w:asciiTheme="minorHAnsi" w:eastAsiaTheme="minorEastAsia" w:hAnsiTheme="minorHAnsi" w:cstheme="minorBidi"/>
          <w:sz w:val="22"/>
          <w:szCs w:val="22"/>
          <w:lang w:val="en-US"/>
        </w:rPr>
      </w:pPr>
      <w:r w:rsidRPr="00D12994">
        <w:rPr>
          <w:lang w:val="en-US"/>
        </w:rPr>
        <w:t>8.2.4</w:t>
      </w:r>
      <w:r>
        <w:rPr>
          <w:rFonts w:asciiTheme="minorHAnsi" w:eastAsiaTheme="minorEastAsia" w:hAnsiTheme="minorHAnsi" w:cstheme="minorBidi"/>
          <w:sz w:val="22"/>
          <w:szCs w:val="22"/>
          <w:lang w:val="en-US"/>
        </w:rPr>
        <w:tab/>
      </w:r>
      <w:r w:rsidRPr="00D12994">
        <w:rPr>
          <w:lang w:val="en-US"/>
        </w:rPr>
        <w:t>RIC Control procedure</w:t>
      </w:r>
      <w:r>
        <w:tab/>
      </w:r>
      <w:r>
        <w:fldChar w:fldCharType="begin"/>
      </w:r>
      <w:r>
        <w:instrText xml:space="preserve"> PAGEREF _Toc31208981 \h </w:instrText>
      </w:r>
      <w:r>
        <w:fldChar w:fldCharType="separate"/>
      </w:r>
      <w:r>
        <w:t>18</w:t>
      </w:r>
      <w:r>
        <w:fldChar w:fldCharType="end"/>
      </w:r>
    </w:p>
    <w:p w14:paraId="215A142E" w14:textId="77777777" w:rsidR="00C400F5" w:rsidRDefault="00C400F5">
      <w:pPr>
        <w:pStyle w:val="TOC2"/>
        <w:rPr>
          <w:rFonts w:asciiTheme="minorHAnsi" w:eastAsiaTheme="minorEastAsia" w:hAnsiTheme="minorHAnsi" w:cstheme="minorBidi"/>
          <w:sz w:val="22"/>
          <w:szCs w:val="22"/>
          <w:lang w:val="en-US"/>
        </w:rPr>
      </w:pPr>
      <w:r w:rsidRPr="00D12994">
        <w:rPr>
          <w:lang w:val="it-IT"/>
        </w:rPr>
        <w:t>8.3</w:t>
      </w:r>
      <w:r>
        <w:rPr>
          <w:rFonts w:asciiTheme="minorHAnsi" w:eastAsiaTheme="minorEastAsia" w:hAnsiTheme="minorHAnsi" w:cstheme="minorBidi"/>
          <w:sz w:val="22"/>
          <w:szCs w:val="22"/>
          <w:lang w:val="en-US"/>
        </w:rPr>
        <w:tab/>
      </w:r>
      <w:r w:rsidRPr="00D12994">
        <w:rPr>
          <w:lang w:val="it-IT"/>
        </w:rPr>
        <w:t>Global Procedures</w:t>
      </w:r>
      <w:r>
        <w:tab/>
      </w:r>
      <w:r>
        <w:fldChar w:fldCharType="begin"/>
      </w:r>
      <w:r>
        <w:instrText xml:space="preserve"> PAGEREF _Toc31208982 \h </w:instrText>
      </w:r>
      <w:r>
        <w:fldChar w:fldCharType="separate"/>
      </w:r>
      <w:r>
        <w:t>20</w:t>
      </w:r>
      <w:r>
        <w:fldChar w:fldCharType="end"/>
      </w:r>
    </w:p>
    <w:p w14:paraId="17C4ECF9" w14:textId="77777777" w:rsidR="00C400F5" w:rsidRDefault="00C400F5">
      <w:pPr>
        <w:pStyle w:val="TOC3"/>
        <w:rPr>
          <w:rFonts w:asciiTheme="minorHAnsi" w:eastAsiaTheme="minorEastAsia" w:hAnsiTheme="minorHAnsi" w:cstheme="minorBidi"/>
          <w:sz w:val="22"/>
          <w:szCs w:val="22"/>
          <w:lang w:val="en-US"/>
        </w:rPr>
      </w:pPr>
      <w:r w:rsidRPr="00D12994">
        <w:rPr>
          <w:lang w:val="it-IT"/>
        </w:rPr>
        <w:t>8.3.1</w:t>
      </w:r>
      <w:r>
        <w:rPr>
          <w:rFonts w:asciiTheme="minorHAnsi" w:eastAsiaTheme="minorEastAsia" w:hAnsiTheme="minorHAnsi" w:cstheme="minorBidi"/>
          <w:sz w:val="22"/>
          <w:szCs w:val="22"/>
          <w:lang w:val="en-US"/>
        </w:rPr>
        <w:tab/>
      </w:r>
      <w:r w:rsidRPr="00D12994">
        <w:rPr>
          <w:lang w:val="it-IT"/>
        </w:rPr>
        <w:t>E2 Setup procedure</w:t>
      </w:r>
      <w:r>
        <w:tab/>
      </w:r>
      <w:r>
        <w:fldChar w:fldCharType="begin"/>
      </w:r>
      <w:r>
        <w:instrText xml:space="preserve"> PAGEREF _Toc31208983 \h </w:instrText>
      </w:r>
      <w:r>
        <w:fldChar w:fldCharType="separate"/>
      </w:r>
      <w:r>
        <w:t>20</w:t>
      </w:r>
      <w:r>
        <w:fldChar w:fldCharType="end"/>
      </w:r>
    </w:p>
    <w:p w14:paraId="78C3D223" w14:textId="77777777" w:rsidR="00C400F5" w:rsidRDefault="00C400F5">
      <w:pPr>
        <w:pStyle w:val="TOC3"/>
        <w:rPr>
          <w:rFonts w:asciiTheme="minorHAnsi" w:eastAsiaTheme="minorEastAsia" w:hAnsiTheme="minorHAnsi" w:cstheme="minorBidi"/>
          <w:sz w:val="22"/>
          <w:szCs w:val="22"/>
          <w:lang w:val="en-US"/>
        </w:rPr>
      </w:pPr>
      <w:r>
        <w:t>8.</w:t>
      </w:r>
      <w:r w:rsidRPr="00D12994">
        <w:rPr>
          <w:rFonts w:eastAsia="宋体"/>
          <w:lang w:eastAsia="zh-CN"/>
        </w:rPr>
        <w:t>3</w:t>
      </w:r>
      <w:r>
        <w:t>.</w:t>
      </w:r>
      <w:r w:rsidRPr="00D12994">
        <w:rPr>
          <w:rFonts w:eastAsia="宋体"/>
          <w:lang w:eastAsia="zh-CN"/>
        </w:rPr>
        <w:t>2</w:t>
      </w:r>
      <w:r>
        <w:rPr>
          <w:rFonts w:asciiTheme="minorHAnsi" w:eastAsiaTheme="minorEastAsia" w:hAnsiTheme="minorHAnsi" w:cstheme="minorBidi"/>
          <w:sz w:val="22"/>
          <w:szCs w:val="22"/>
          <w:lang w:val="en-US"/>
        </w:rPr>
        <w:tab/>
      </w:r>
      <w:r w:rsidRPr="00D12994">
        <w:rPr>
          <w:rFonts w:eastAsia="宋体"/>
          <w:lang w:eastAsia="zh-CN"/>
        </w:rPr>
        <w:t>Reset procedure</w:t>
      </w:r>
      <w:r>
        <w:tab/>
      </w:r>
      <w:r>
        <w:fldChar w:fldCharType="begin"/>
      </w:r>
      <w:r>
        <w:instrText xml:space="preserve"> PAGEREF _Toc31208984 \h </w:instrText>
      </w:r>
      <w:r>
        <w:fldChar w:fldCharType="separate"/>
      </w:r>
      <w:r>
        <w:t>21</w:t>
      </w:r>
      <w:r>
        <w:fldChar w:fldCharType="end"/>
      </w:r>
    </w:p>
    <w:p w14:paraId="0B618613" w14:textId="77777777" w:rsidR="00C400F5" w:rsidRDefault="00C400F5">
      <w:pPr>
        <w:pStyle w:val="TOC3"/>
        <w:rPr>
          <w:rFonts w:asciiTheme="minorHAnsi" w:eastAsiaTheme="minorEastAsia" w:hAnsiTheme="minorHAnsi" w:cstheme="minorBidi"/>
          <w:sz w:val="22"/>
          <w:szCs w:val="22"/>
          <w:lang w:val="en-US"/>
        </w:rPr>
      </w:pPr>
      <w:r w:rsidRPr="00D12994">
        <w:rPr>
          <w:lang w:val="en-US"/>
        </w:rPr>
        <w:t>8.3.3</w:t>
      </w:r>
      <w:r>
        <w:rPr>
          <w:rFonts w:asciiTheme="minorHAnsi" w:eastAsiaTheme="minorEastAsia" w:hAnsiTheme="minorHAnsi" w:cstheme="minorBidi"/>
          <w:sz w:val="22"/>
          <w:szCs w:val="22"/>
          <w:lang w:val="en-US"/>
        </w:rPr>
        <w:tab/>
      </w:r>
      <w:r w:rsidRPr="00D12994">
        <w:rPr>
          <w:lang w:val="en-US"/>
        </w:rPr>
        <w:t>Error Indication</w:t>
      </w:r>
      <w:r>
        <w:tab/>
      </w:r>
      <w:r>
        <w:fldChar w:fldCharType="begin"/>
      </w:r>
      <w:r>
        <w:instrText xml:space="preserve"> PAGEREF _Toc31208985 \h </w:instrText>
      </w:r>
      <w:r>
        <w:fldChar w:fldCharType="separate"/>
      </w:r>
      <w:r>
        <w:t>22</w:t>
      </w:r>
      <w:r>
        <w:fldChar w:fldCharType="end"/>
      </w:r>
    </w:p>
    <w:p w14:paraId="37613608" w14:textId="77777777" w:rsidR="00C400F5" w:rsidRDefault="00C400F5">
      <w:pPr>
        <w:pStyle w:val="TOC3"/>
        <w:rPr>
          <w:rFonts w:asciiTheme="minorHAnsi" w:eastAsiaTheme="minorEastAsia" w:hAnsiTheme="minorHAnsi" w:cstheme="minorBidi"/>
          <w:sz w:val="22"/>
          <w:szCs w:val="22"/>
          <w:lang w:val="en-US"/>
        </w:rPr>
      </w:pPr>
      <w:r w:rsidRPr="00D12994">
        <w:rPr>
          <w:lang w:val="en-US"/>
        </w:rPr>
        <w:t>8.3.4</w:t>
      </w:r>
      <w:r>
        <w:rPr>
          <w:rFonts w:asciiTheme="minorHAnsi" w:eastAsiaTheme="minorEastAsia" w:hAnsiTheme="minorHAnsi" w:cstheme="minorBidi"/>
          <w:sz w:val="22"/>
          <w:szCs w:val="22"/>
          <w:lang w:val="en-US"/>
        </w:rPr>
        <w:tab/>
      </w:r>
      <w:r w:rsidRPr="00D12994">
        <w:rPr>
          <w:lang w:val="en-US"/>
        </w:rPr>
        <w:t>RIC Service Update procedure</w:t>
      </w:r>
      <w:r>
        <w:tab/>
      </w:r>
      <w:r>
        <w:fldChar w:fldCharType="begin"/>
      </w:r>
      <w:r>
        <w:instrText xml:space="preserve"> PAGEREF _Toc31208986 \h </w:instrText>
      </w:r>
      <w:r>
        <w:fldChar w:fldCharType="separate"/>
      </w:r>
      <w:r>
        <w:t>23</w:t>
      </w:r>
      <w:r>
        <w:fldChar w:fldCharType="end"/>
      </w:r>
    </w:p>
    <w:p w14:paraId="2762B46A" w14:textId="77777777" w:rsidR="00C400F5" w:rsidRDefault="00C400F5">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Elements for E2AP Communication</w:t>
      </w:r>
      <w:r>
        <w:tab/>
      </w:r>
      <w:r>
        <w:fldChar w:fldCharType="begin"/>
      </w:r>
      <w:r>
        <w:instrText xml:space="preserve"> PAGEREF _Toc31208987 \h </w:instrText>
      </w:r>
      <w:r>
        <w:fldChar w:fldCharType="separate"/>
      </w:r>
      <w:r>
        <w:t>25</w:t>
      </w:r>
      <w:r>
        <w:fldChar w:fldCharType="end"/>
      </w:r>
    </w:p>
    <w:p w14:paraId="10B00261" w14:textId="77777777" w:rsidR="00C400F5" w:rsidRDefault="00C400F5">
      <w:pPr>
        <w:pStyle w:val="TOC2"/>
        <w:rPr>
          <w:rFonts w:asciiTheme="minorHAnsi" w:eastAsiaTheme="minorEastAsia" w:hAnsiTheme="minorHAnsi" w:cstheme="minorBidi"/>
          <w:sz w:val="22"/>
          <w:szCs w:val="22"/>
          <w:lang w:val="en-US"/>
        </w:rPr>
      </w:pPr>
      <w:r>
        <w:rPr>
          <w:lang w:eastAsia="en-GB"/>
        </w:rPr>
        <w:t>9.0</w:t>
      </w:r>
      <w:r>
        <w:rPr>
          <w:rFonts w:asciiTheme="minorHAnsi" w:eastAsiaTheme="minorEastAsia" w:hAnsiTheme="minorHAnsi" w:cstheme="minorBidi"/>
          <w:sz w:val="22"/>
          <w:szCs w:val="22"/>
          <w:lang w:val="en-US"/>
        </w:rPr>
        <w:tab/>
      </w:r>
      <w:r>
        <w:rPr>
          <w:lang w:eastAsia="en-GB"/>
        </w:rPr>
        <w:t>General</w:t>
      </w:r>
      <w:r>
        <w:tab/>
      </w:r>
      <w:r>
        <w:fldChar w:fldCharType="begin"/>
      </w:r>
      <w:r>
        <w:instrText xml:space="preserve"> PAGEREF _Toc31208988 \h </w:instrText>
      </w:r>
      <w:r>
        <w:fldChar w:fldCharType="separate"/>
      </w:r>
      <w:r>
        <w:t>25</w:t>
      </w:r>
      <w:r>
        <w:fldChar w:fldCharType="end"/>
      </w:r>
    </w:p>
    <w:p w14:paraId="4B57FBBC" w14:textId="77777777" w:rsidR="00C400F5" w:rsidRDefault="00C400F5">
      <w:pPr>
        <w:pStyle w:val="TOC2"/>
        <w:rPr>
          <w:rFonts w:asciiTheme="minorHAnsi" w:eastAsiaTheme="minorEastAsia" w:hAnsiTheme="minorHAnsi" w:cstheme="minorBidi"/>
          <w:sz w:val="22"/>
          <w:szCs w:val="22"/>
          <w:lang w:val="en-US"/>
        </w:rPr>
      </w:pPr>
      <w:r>
        <w:rPr>
          <w:lang w:eastAsia="en-GB"/>
        </w:rPr>
        <w:t>9.1</w:t>
      </w:r>
      <w:r>
        <w:rPr>
          <w:rFonts w:asciiTheme="minorHAnsi" w:eastAsiaTheme="minorEastAsia" w:hAnsiTheme="minorHAnsi" w:cstheme="minorBidi"/>
          <w:sz w:val="22"/>
          <w:szCs w:val="22"/>
          <w:lang w:val="en-US"/>
        </w:rPr>
        <w:tab/>
      </w:r>
      <w:r>
        <w:rPr>
          <w:lang w:eastAsia="en-GB"/>
        </w:rPr>
        <w:t>Message Functional Definition and Content</w:t>
      </w:r>
      <w:r>
        <w:tab/>
      </w:r>
      <w:r>
        <w:fldChar w:fldCharType="begin"/>
      </w:r>
      <w:r>
        <w:instrText xml:space="preserve"> PAGEREF _Toc31208989 \h </w:instrText>
      </w:r>
      <w:r>
        <w:fldChar w:fldCharType="separate"/>
      </w:r>
      <w:r>
        <w:t>25</w:t>
      </w:r>
      <w:r>
        <w:fldChar w:fldCharType="end"/>
      </w:r>
    </w:p>
    <w:p w14:paraId="0961337E" w14:textId="77777777" w:rsidR="00C400F5" w:rsidRDefault="00C400F5">
      <w:pPr>
        <w:pStyle w:val="TOC3"/>
        <w:rPr>
          <w:rFonts w:asciiTheme="minorHAnsi" w:eastAsiaTheme="minorEastAsia" w:hAnsiTheme="minorHAnsi" w:cstheme="minorBidi"/>
          <w:sz w:val="22"/>
          <w:szCs w:val="22"/>
          <w:lang w:val="en-US"/>
        </w:rPr>
      </w:pPr>
      <w:r w:rsidRPr="00D12994">
        <w:rPr>
          <w:lang w:val="en-US"/>
        </w:rPr>
        <w:t>9.1.1</w:t>
      </w:r>
      <w:r>
        <w:rPr>
          <w:rFonts w:asciiTheme="minorHAnsi" w:eastAsiaTheme="minorEastAsia" w:hAnsiTheme="minorHAnsi" w:cstheme="minorBidi"/>
          <w:sz w:val="22"/>
          <w:szCs w:val="22"/>
          <w:lang w:val="en-US"/>
        </w:rPr>
        <w:tab/>
      </w:r>
      <w:r w:rsidRPr="00D12994">
        <w:rPr>
          <w:lang w:val="en-US"/>
        </w:rPr>
        <w:t>Messages for Near-RT RIC Functional Procedures</w:t>
      </w:r>
      <w:r>
        <w:tab/>
      </w:r>
      <w:r>
        <w:fldChar w:fldCharType="begin"/>
      </w:r>
      <w:r>
        <w:instrText xml:space="preserve"> PAGEREF _Toc31208990 \h </w:instrText>
      </w:r>
      <w:r>
        <w:fldChar w:fldCharType="separate"/>
      </w:r>
      <w:r>
        <w:t>25</w:t>
      </w:r>
      <w:r>
        <w:fldChar w:fldCharType="end"/>
      </w:r>
    </w:p>
    <w:p w14:paraId="7101143B" w14:textId="77777777" w:rsidR="00C400F5" w:rsidRDefault="00C400F5">
      <w:pPr>
        <w:pStyle w:val="TOC3"/>
        <w:rPr>
          <w:rFonts w:asciiTheme="minorHAnsi" w:eastAsiaTheme="minorEastAsia" w:hAnsiTheme="minorHAnsi" w:cstheme="minorBidi"/>
          <w:sz w:val="22"/>
          <w:szCs w:val="22"/>
          <w:lang w:val="en-US"/>
        </w:rPr>
      </w:pPr>
      <w:r w:rsidRPr="00D12994">
        <w:rPr>
          <w:lang w:val="en-US"/>
        </w:rPr>
        <w:t>9.1.2</w:t>
      </w:r>
      <w:r>
        <w:rPr>
          <w:rFonts w:asciiTheme="minorHAnsi" w:eastAsiaTheme="minorEastAsia" w:hAnsiTheme="minorHAnsi" w:cstheme="minorBidi"/>
          <w:sz w:val="22"/>
          <w:szCs w:val="22"/>
          <w:lang w:val="en-US"/>
        </w:rPr>
        <w:tab/>
      </w:r>
      <w:r w:rsidRPr="00D12994">
        <w:rPr>
          <w:lang w:val="en-US"/>
        </w:rPr>
        <w:t>Messages for Global Procedures</w:t>
      </w:r>
      <w:r>
        <w:tab/>
      </w:r>
      <w:r>
        <w:fldChar w:fldCharType="begin"/>
      </w:r>
      <w:r>
        <w:instrText xml:space="preserve"> PAGEREF _Toc31208991 \h </w:instrText>
      </w:r>
      <w:r>
        <w:fldChar w:fldCharType="separate"/>
      </w:r>
      <w:r>
        <w:t>29</w:t>
      </w:r>
      <w:r>
        <w:fldChar w:fldCharType="end"/>
      </w:r>
    </w:p>
    <w:p w14:paraId="517202C2" w14:textId="77777777" w:rsidR="00C400F5" w:rsidRDefault="00C400F5">
      <w:pPr>
        <w:pStyle w:val="TOC2"/>
        <w:rPr>
          <w:rFonts w:asciiTheme="minorHAnsi" w:eastAsiaTheme="minorEastAsia" w:hAnsiTheme="minorHAnsi" w:cstheme="minorBidi"/>
          <w:sz w:val="22"/>
          <w:szCs w:val="22"/>
          <w:lang w:val="en-US"/>
        </w:rPr>
      </w:pPr>
      <w:r>
        <w:rPr>
          <w:lang w:eastAsia="en-GB"/>
        </w:rPr>
        <w:t>9.2</w:t>
      </w:r>
      <w:r>
        <w:rPr>
          <w:rFonts w:asciiTheme="minorHAnsi" w:eastAsiaTheme="minorEastAsia" w:hAnsiTheme="minorHAnsi" w:cstheme="minorBidi"/>
          <w:sz w:val="22"/>
          <w:szCs w:val="22"/>
          <w:lang w:val="en-US"/>
        </w:rPr>
        <w:tab/>
      </w:r>
      <w:r>
        <w:rPr>
          <w:lang w:eastAsia="en-GB"/>
        </w:rPr>
        <w:t>Information Element definitions</w:t>
      </w:r>
      <w:r>
        <w:tab/>
      </w:r>
      <w:r>
        <w:fldChar w:fldCharType="begin"/>
      </w:r>
      <w:r>
        <w:instrText xml:space="preserve"> PAGEREF _Toc31208992 \h </w:instrText>
      </w:r>
      <w:r>
        <w:fldChar w:fldCharType="separate"/>
      </w:r>
      <w:r>
        <w:t>33</w:t>
      </w:r>
      <w:r>
        <w:fldChar w:fldCharType="end"/>
      </w:r>
    </w:p>
    <w:p w14:paraId="1DE0B8E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9.2.0</w:t>
      </w:r>
      <w:r>
        <w:rPr>
          <w:rFonts w:asciiTheme="minorHAnsi" w:eastAsiaTheme="minorEastAsia" w:hAnsiTheme="minorHAnsi" w:cstheme="minorBidi"/>
          <w:sz w:val="22"/>
          <w:szCs w:val="22"/>
          <w:lang w:val="en-US"/>
        </w:rPr>
        <w:tab/>
      </w:r>
      <w:r w:rsidRPr="00D12994">
        <w:rPr>
          <w:lang w:val="en-US"/>
        </w:rPr>
        <w:t>General</w:t>
      </w:r>
      <w:r>
        <w:tab/>
      </w:r>
      <w:r>
        <w:fldChar w:fldCharType="begin"/>
      </w:r>
      <w:r>
        <w:instrText xml:space="preserve"> PAGEREF _Toc31208993 \h </w:instrText>
      </w:r>
      <w:r>
        <w:fldChar w:fldCharType="separate"/>
      </w:r>
      <w:r>
        <w:t>33</w:t>
      </w:r>
      <w:r>
        <w:fldChar w:fldCharType="end"/>
      </w:r>
    </w:p>
    <w:p w14:paraId="5122230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w:t>
      </w:r>
      <w:r>
        <w:rPr>
          <w:rFonts w:asciiTheme="minorHAnsi" w:eastAsiaTheme="minorEastAsia" w:hAnsiTheme="minorHAnsi" w:cstheme="minorBidi"/>
          <w:sz w:val="22"/>
          <w:szCs w:val="22"/>
          <w:lang w:val="en-US"/>
        </w:rPr>
        <w:tab/>
      </w:r>
      <w:r w:rsidRPr="00D12994">
        <w:rPr>
          <w:lang w:val="en-US"/>
        </w:rPr>
        <w:t>Cause</w:t>
      </w:r>
      <w:r>
        <w:tab/>
      </w:r>
      <w:r>
        <w:fldChar w:fldCharType="begin"/>
      </w:r>
      <w:r>
        <w:instrText xml:space="preserve"> PAGEREF _Toc31208994 \h </w:instrText>
      </w:r>
      <w:r>
        <w:fldChar w:fldCharType="separate"/>
      </w:r>
      <w:r>
        <w:t>33</w:t>
      </w:r>
      <w:r>
        <w:fldChar w:fldCharType="end"/>
      </w:r>
    </w:p>
    <w:p w14:paraId="25A6845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w:t>
      </w:r>
      <w:r>
        <w:rPr>
          <w:rFonts w:asciiTheme="minorHAnsi" w:eastAsiaTheme="minorEastAsia" w:hAnsiTheme="minorHAnsi" w:cstheme="minorBidi"/>
          <w:sz w:val="22"/>
          <w:szCs w:val="22"/>
          <w:lang w:val="en-US"/>
        </w:rPr>
        <w:tab/>
      </w:r>
      <w:r w:rsidRPr="00D12994">
        <w:rPr>
          <w:lang w:val="en-US"/>
        </w:rPr>
        <w:t>Criticality Diagnostics</w:t>
      </w:r>
      <w:r>
        <w:tab/>
      </w:r>
      <w:r>
        <w:fldChar w:fldCharType="begin"/>
      </w:r>
      <w:r>
        <w:instrText xml:space="preserve"> PAGEREF _Toc31208995 \h </w:instrText>
      </w:r>
      <w:r>
        <w:fldChar w:fldCharType="separate"/>
      </w:r>
      <w:r>
        <w:t>35</w:t>
      </w:r>
      <w:r>
        <w:fldChar w:fldCharType="end"/>
      </w:r>
    </w:p>
    <w:p w14:paraId="0030757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9.2.3</w:t>
      </w:r>
      <w:r>
        <w:rPr>
          <w:rFonts w:asciiTheme="minorHAnsi" w:eastAsiaTheme="minorEastAsia" w:hAnsiTheme="minorHAnsi" w:cstheme="minorBidi"/>
          <w:sz w:val="22"/>
          <w:szCs w:val="22"/>
          <w:lang w:val="en-US"/>
        </w:rPr>
        <w:tab/>
      </w:r>
      <w:r w:rsidRPr="00D12994">
        <w:rPr>
          <w:lang w:val="en-US"/>
        </w:rPr>
        <w:t>Message Type</w:t>
      </w:r>
      <w:r>
        <w:tab/>
      </w:r>
      <w:r>
        <w:fldChar w:fldCharType="begin"/>
      </w:r>
      <w:r>
        <w:instrText xml:space="preserve"> PAGEREF _Toc31208996 \h </w:instrText>
      </w:r>
      <w:r>
        <w:fldChar w:fldCharType="separate"/>
      </w:r>
      <w:r>
        <w:t>35</w:t>
      </w:r>
      <w:r>
        <w:fldChar w:fldCharType="end"/>
      </w:r>
    </w:p>
    <w:p w14:paraId="5E17515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9.2.4</w:t>
      </w:r>
      <w:r>
        <w:rPr>
          <w:rFonts w:asciiTheme="minorHAnsi" w:eastAsiaTheme="minorEastAsia" w:hAnsiTheme="minorHAnsi" w:cstheme="minorBidi"/>
          <w:sz w:val="22"/>
          <w:szCs w:val="22"/>
          <w:lang w:val="en-US"/>
        </w:rPr>
        <w:tab/>
      </w:r>
      <w:r w:rsidRPr="00D12994">
        <w:rPr>
          <w:lang w:val="en-US"/>
        </w:rPr>
        <w:t>Global RIC ID</w:t>
      </w:r>
      <w:r>
        <w:tab/>
      </w:r>
      <w:r>
        <w:fldChar w:fldCharType="begin"/>
      </w:r>
      <w:r>
        <w:instrText xml:space="preserve"> PAGEREF _Toc31208997 \h </w:instrText>
      </w:r>
      <w:r>
        <w:fldChar w:fldCharType="separate"/>
      </w:r>
      <w:r>
        <w:t>36</w:t>
      </w:r>
      <w:r>
        <w:fldChar w:fldCharType="end"/>
      </w:r>
    </w:p>
    <w:p w14:paraId="3F983ACB" w14:textId="77777777" w:rsidR="00C400F5" w:rsidRDefault="00C400F5">
      <w:pPr>
        <w:pStyle w:val="TOC3"/>
        <w:rPr>
          <w:rFonts w:asciiTheme="minorHAnsi" w:eastAsiaTheme="minorEastAsia" w:hAnsiTheme="minorHAnsi" w:cstheme="minorBidi"/>
          <w:sz w:val="22"/>
          <w:szCs w:val="22"/>
          <w:lang w:val="en-US"/>
        </w:rPr>
      </w:pPr>
      <w:r w:rsidRPr="00D12994">
        <w:rPr>
          <w:lang w:val="en-US"/>
        </w:rPr>
        <w:t>9.2.5</w:t>
      </w:r>
      <w:r>
        <w:rPr>
          <w:rFonts w:asciiTheme="minorHAnsi" w:eastAsiaTheme="minorEastAsia" w:hAnsiTheme="minorHAnsi" w:cstheme="minorBidi"/>
          <w:sz w:val="22"/>
          <w:szCs w:val="22"/>
          <w:lang w:val="en-US"/>
        </w:rPr>
        <w:tab/>
      </w:r>
      <w:r w:rsidRPr="00D12994">
        <w:rPr>
          <w:lang w:val="en-US"/>
        </w:rPr>
        <w:t>Time to wait</w:t>
      </w:r>
      <w:r>
        <w:tab/>
      </w:r>
      <w:r>
        <w:fldChar w:fldCharType="begin"/>
      </w:r>
      <w:r>
        <w:instrText xml:space="preserve"> PAGEREF _Toc31208998 \h </w:instrText>
      </w:r>
      <w:r>
        <w:fldChar w:fldCharType="separate"/>
      </w:r>
      <w:r>
        <w:t>36</w:t>
      </w:r>
      <w:r>
        <w:fldChar w:fldCharType="end"/>
      </w:r>
    </w:p>
    <w:p w14:paraId="4E144AD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9.2.6</w:t>
      </w:r>
      <w:r>
        <w:rPr>
          <w:rFonts w:asciiTheme="minorHAnsi" w:eastAsiaTheme="minorEastAsia" w:hAnsiTheme="minorHAnsi" w:cstheme="minorBidi"/>
          <w:sz w:val="22"/>
          <w:szCs w:val="22"/>
          <w:lang w:val="en-US"/>
        </w:rPr>
        <w:tab/>
      </w:r>
      <w:r w:rsidRPr="00D12994">
        <w:rPr>
          <w:lang w:val="en-US"/>
        </w:rPr>
        <w:t>Global E2 Node ID</w:t>
      </w:r>
      <w:r>
        <w:tab/>
      </w:r>
      <w:r>
        <w:fldChar w:fldCharType="begin"/>
      </w:r>
      <w:r>
        <w:instrText xml:space="preserve"> PAGEREF _Toc31208999 \h </w:instrText>
      </w:r>
      <w:r>
        <w:fldChar w:fldCharType="separate"/>
      </w:r>
      <w:r>
        <w:t>36</w:t>
      </w:r>
      <w:r>
        <w:fldChar w:fldCharType="end"/>
      </w:r>
    </w:p>
    <w:p w14:paraId="7B883D25" w14:textId="77777777" w:rsidR="00C400F5" w:rsidRDefault="00C400F5">
      <w:pPr>
        <w:pStyle w:val="TOC3"/>
        <w:rPr>
          <w:rFonts w:asciiTheme="minorHAnsi" w:eastAsiaTheme="minorEastAsia" w:hAnsiTheme="minorHAnsi" w:cstheme="minorBidi"/>
          <w:sz w:val="22"/>
          <w:szCs w:val="22"/>
          <w:lang w:val="en-US"/>
        </w:rPr>
      </w:pPr>
      <w:r w:rsidRPr="00D12994">
        <w:rPr>
          <w:lang w:val="en-US"/>
        </w:rPr>
        <w:t>9.2.7</w:t>
      </w:r>
      <w:r>
        <w:rPr>
          <w:rFonts w:asciiTheme="minorHAnsi" w:eastAsiaTheme="minorEastAsia" w:hAnsiTheme="minorHAnsi" w:cstheme="minorBidi"/>
          <w:sz w:val="22"/>
          <w:szCs w:val="22"/>
          <w:lang w:val="en-US"/>
        </w:rPr>
        <w:tab/>
      </w:r>
      <w:r w:rsidRPr="00D12994">
        <w:rPr>
          <w:lang w:val="en-US"/>
        </w:rPr>
        <w:t>RIC Request ID</w:t>
      </w:r>
      <w:r>
        <w:tab/>
      </w:r>
      <w:r>
        <w:fldChar w:fldCharType="begin"/>
      </w:r>
      <w:r>
        <w:instrText xml:space="preserve"> PAGEREF _Toc31209000 \h </w:instrText>
      </w:r>
      <w:r>
        <w:fldChar w:fldCharType="separate"/>
      </w:r>
      <w:r>
        <w:t>36</w:t>
      </w:r>
      <w:r>
        <w:fldChar w:fldCharType="end"/>
      </w:r>
    </w:p>
    <w:p w14:paraId="349EBE3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9.2.8</w:t>
      </w:r>
      <w:r>
        <w:rPr>
          <w:rFonts w:asciiTheme="minorHAnsi" w:eastAsiaTheme="minorEastAsia" w:hAnsiTheme="minorHAnsi" w:cstheme="minorBidi"/>
          <w:sz w:val="22"/>
          <w:szCs w:val="22"/>
          <w:lang w:val="en-US"/>
        </w:rPr>
        <w:tab/>
      </w:r>
      <w:r w:rsidRPr="00D12994">
        <w:rPr>
          <w:lang w:val="en-US"/>
        </w:rPr>
        <w:t>RAN Function ID</w:t>
      </w:r>
      <w:r>
        <w:tab/>
      </w:r>
      <w:r>
        <w:fldChar w:fldCharType="begin"/>
      </w:r>
      <w:r>
        <w:instrText xml:space="preserve"> PAGEREF _Toc31209001 \h </w:instrText>
      </w:r>
      <w:r>
        <w:fldChar w:fldCharType="separate"/>
      </w:r>
      <w:r>
        <w:t>36</w:t>
      </w:r>
      <w:r>
        <w:fldChar w:fldCharType="end"/>
      </w:r>
    </w:p>
    <w:p w14:paraId="48F4DF22" w14:textId="77777777" w:rsidR="00C400F5" w:rsidRDefault="00C400F5">
      <w:pPr>
        <w:pStyle w:val="TOC3"/>
        <w:rPr>
          <w:rFonts w:asciiTheme="minorHAnsi" w:eastAsiaTheme="minorEastAsia" w:hAnsiTheme="minorHAnsi" w:cstheme="minorBidi"/>
          <w:sz w:val="22"/>
          <w:szCs w:val="22"/>
          <w:lang w:val="en-US"/>
        </w:rPr>
      </w:pPr>
      <w:r w:rsidRPr="00D12994">
        <w:rPr>
          <w:lang w:val="en-US"/>
        </w:rPr>
        <w:t>9.2.9</w:t>
      </w:r>
      <w:r>
        <w:rPr>
          <w:rFonts w:asciiTheme="minorHAnsi" w:eastAsiaTheme="minorEastAsia" w:hAnsiTheme="minorHAnsi" w:cstheme="minorBidi"/>
          <w:sz w:val="22"/>
          <w:szCs w:val="22"/>
          <w:lang w:val="en-US"/>
        </w:rPr>
        <w:tab/>
      </w:r>
      <w:r w:rsidRPr="00D12994">
        <w:rPr>
          <w:lang w:val="en-US"/>
        </w:rPr>
        <w:t>RIC Event Trigger Definition</w:t>
      </w:r>
      <w:r>
        <w:tab/>
      </w:r>
      <w:r>
        <w:fldChar w:fldCharType="begin"/>
      </w:r>
      <w:r>
        <w:instrText xml:space="preserve"> PAGEREF _Toc31209002 \h </w:instrText>
      </w:r>
      <w:r>
        <w:fldChar w:fldCharType="separate"/>
      </w:r>
      <w:r>
        <w:t>37</w:t>
      </w:r>
      <w:r>
        <w:fldChar w:fldCharType="end"/>
      </w:r>
    </w:p>
    <w:p w14:paraId="7521054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9.2.10</w:t>
      </w:r>
      <w:r>
        <w:rPr>
          <w:rFonts w:asciiTheme="minorHAnsi" w:eastAsiaTheme="minorEastAsia" w:hAnsiTheme="minorHAnsi" w:cstheme="minorBidi"/>
          <w:sz w:val="22"/>
          <w:szCs w:val="22"/>
          <w:lang w:val="en-US"/>
        </w:rPr>
        <w:tab/>
      </w:r>
      <w:r w:rsidRPr="00D12994">
        <w:rPr>
          <w:lang w:val="en-US"/>
        </w:rPr>
        <w:t>RIC Action ID</w:t>
      </w:r>
      <w:r>
        <w:tab/>
      </w:r>
      <w:r>
        <w:fldChar w:fldCharType="begin"/>
      </w:r>
      <w:r>
        <w:instrText xml:space="preserve"> PAGEREF _Toc31209003 \h </w:instrText>
      </w:r>
      <w:r>
        <w:fldChar w:fldCharType="separate"/>
      </w:r>
      <w:r>
        <w:t>37</w:t>
      </w:r>
      <w:r>
        <w:fldChar w:fldCharType="end"/>
      </w:r>
    </w:p>
    <w:p w14:paraId="0ED52EA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9.2.11</w:t>
      </w:r>
      <w:r>
        <w:rPr>
          <w:rFonts w:asciiTheme="minorHAnsi" w:eastAsiaTheme="minorEastAsia" w:hAnsiTheme="minorHAnsi" w:cstheme="minorBidi"/>
          <w:sz w:val="22"/>
          <w:szCs w:val="22"/>
          <w:lang w:val="en-US"/>
        </w:rPr>
        <w:tab/>
      </w:r>
      <w:r w:rsidRPr="00D12994">
        <w:rPr>
          <w:lang w:val="en-US"/>
        </w:rPr>
        <w:t>RIC Action Type</w:t>
      </w:r>
      <w:r>
        <w:tab/>
      </w:r>
      <w:r>
        <w:fldChar w:fldCharType="begin"/>
      </w:r>
      <w:r>
        <w:instrText xml:space="preserve"> PAGEREF _Toc31209004 \h </w:instrText>
      </w:r>
      <w:r>
        <w:fldChar w:fldCharType="separate"/>
      </w:r>
      <w:r>
        <w:t>37</w:t>
      </w:r>
      <w:r>
        <w:fldChar w:fldCharType="end"/>
      </w:r>
    </w:p>
    <w:p w14:paraId="236C2BEB"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9.2.12</w:t>
      </w:r>
      <w:r>
        <w:rPr>
          <w:rFonts w:asciiTheme="minorHAnsi" w:eastAsiaTheme="minorEastAsia" w:hAnsiTheme="minorHAnsi" w:cstheme="minorBidi"/>
          <w:sz w:val="22"/>
          <w:szCs w:val="22"/>
          <w:lang w:val="en-US"/>
        </w:rPr>
        <w:tab/>
      </w:r>
      <w:r w:rsidRPr="00D12994">
        <w:rPr>
          <w:lang w:val="en-US"/>
        </w:rPr>
        <w:t>RIC Action Definition</w:t>
      </w:r>
      <w:r>
        <w:tab/>
      </w:r>
      <w:r>
        <w:fldChar w:fldCharType="begin"/>
      </w:r>
      <w:r>
        <w:instrText xml:space="preserve"> PAGEREF _Toc31209005 \h </w:instrText>
      </w:r>
      <w:r>
        <w:fldChar w:fldCharType="separate"/>
      </w:r>
      <w:r>
        <w:t>37</w:t>
      </w:r>
      <w:r>
        <w:fldChar w:fldCharType="end"/>
      </w:r>
    </w:p>
    <w:p w14:paraId="07DD8907"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9.2.13</w:t>
      </w:r>
      <w:r>
        <w:rPr>
          <w:rFonts w:asciiTheme="minorHAnsi" w:eastAsiaTheme="minorEastAsia" w:hAnsiTheme="minorHAnsi" w:cstheme="minorBidi"/>
          <w:sz w:val="22"/>
          <w:szCs w:val="22"/>
          <w:lang w:val="en-US"/>
        </w:rPr>
        <w:tab/>
      </w:r>
      <w:r w:rsidRPr="00D12994">
        <w:rPr>
          <w:lang w:val="en-US"/>
        </w:rPr>
        <w:t>RIC Subsequent Action</w:t>
      </w:r>
      <w:r>
        <w:tab/>
      </w:r>
      <w:r>
        <w:fldChar w:fldCharType="begin"/>
      </w:r>
      <w:r>
        <w:instrText xml:space="preserve"> PAGEREF _Toc31209006 \h </w:instrText>
      </w:r>
      <w:r>
        <w:fldChar w:fldCharType="separate"/>
      </w:r>
      <w:r>
        <w:t>38</w:t>
      </w:r>
      <w:r>
        <w:fldChar w:fldCharType="end"/>
      </w:r>
    </w:p>
    <w:p w14:paraId="58DE7CED"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9.2.14</w:t>
      </w:r>
      <w:r>
        <w:rPr>
          <w:rFonts w:asciiTheme="minorHAnsi" w:eastAsiaTheme="minorEastAsia" w:hAnsiTheme="minorHAnsi" w:cstheme="minorBidi"/>
          <w:sz w:val="22"/>
          <w:szCs w:val="22"/>
          <w:lang w:val="en-US"/>
        </w:rPr>
        <w:tab/>
      </w:r>
      <w:r w:rsidRPr="00D12994">
        <w:rPr>
          <w:lang w:val="en-US"/>
        </w:rPr>
        <w:t>RIC Indication Sequence Number (SN)</w:t>
      </w:r>
      <w:r>
        <w:tab/>
      </w:r>
      <w:r>
        <w:fldChar w:fldCharType="begin"/>
      </w:r>
      <w:r>
        <w:instrText xml:space="preserve"> PAGEREF _Toc31209007 \h </w:instrText>
      </w:r>
      <w:r>
        <w:fldChar w:fldCharType="separate"/>
      </w:r>
      <w:r>
        <w:t>38</w:t>
      </w:r>
      <w:r>
        <w:fldChar w:fldCharType="end"/>
      </w:r>
    </w:p>
    <w:p w14:paraId="6A6B7074"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9.2.15</w:t>
      </w:r>
      <w:r>
        <w:rPr>
          <w:rFonts w:asciiTheme="minorHAnsi" w:eastAsiaTheme="minorEastAsia" w:hAnsiTheme="minorHAnsi" w:cstheme="minorBidi"/>
          <w:sz w:val="22"/>
          <w:szCs w:val="22"/>
          <w:lang w:val="en-US"/>
        </w:rPr>
        <w:tab/>
      </w:r>
      <w:r w:rsidRPr="00D12994">
        <w:rPr>
          <w:lang w:val="en-US"/>
        </w:rPr>
        <w:t>RIC Indication Type</w:t>
      </w:r>
      <w:r>
        <w:tab/>
      </w:r>
      <w:r>
        <w:fldChar w:fldCharType="begin"/>
      </w:r>
      <w:r>
        <w:instrText xml:space="preserve"> PAGEREF _Toc31209008 \h </w:instrText>
      </w:r>
      <w:r>
        <w:fldChar w:fldCharType="separate"/>
      </w:r>
      <w:r>
        <w:t>38</w:t>
      </w:r>
      <w:r>
        <w:fldChar w:fldCharType="end"/>
      </w:r>
    </w:p>
    <w:p w14:paraId="36C6029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9.2.16</w:t>
      </w:r>
      <w:r>
        <w:rPr>
          <w:rFonts w:asciiTheme="minorHAnsi" w:eastAsiaTheme="minorEastAsia" w:hAnsiTheme="minorHAnsi" w:cstheme="minorBidi"/>
          <w:sz w:val="22"/>
          <w:szCs w:val="22"/>
          <w:lang w:val="en-US"/>
        </w:rPr>
        <w:tab/>
      </w:r>
      <w:r w:rsidRPr="00D12994">
        <w:rPr>
          <w:lang w:val="en-US"/>
        </w:rPr>
        <w:t>RIC Indication message</w:t>
      </w:r>
      <w:r>
        <w:tab/>
      </w:r>
      <w:r>
        <w:fldChar w:fldCharType="begin"/>
      </w:r>
      <w:r>
        <w:instrText xml:space="preserve"> PAGEREF _Toc31209009 \h </w:instrText>
      </w:r>
      <w:r>
        <w:fldChar w:fldCharType="separate"/>
      </w:r>
      <w:r>
        <w:t>38</w:t>
      </w:r>
      <w:r>
        <w:fldChar w:fldCharType="end"/>
      </w:r>
    </w:p>
    <w:p w14:paraId="655EE6C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9.2.17</w:t>
      </w:r>
      <w:r>
        <w:rPr>
          <w:rFonts w:asciiTheme="minorHAnsi" w:eastAsiaTheme="minorEastAsia" w:hAnsiTheme="minorHAnsi" w:cstheme="minorBidi"/>
          <w:sz w:val="22"/>
          <w:szCs w:val="22"/>
          <w:lang w:val="en-US"/>
        </w:rPr>
        <w:tab/>
      </w:r>
      <w:r w:rsidRPr="00D12994">
        <w:rPr>
          <w:lang w:val="en-US"/>
        </w:rPr>
        <w:t>RIC Indication header</w:t>
      </w:r>
      <w:r>
        <w:tab/>
      </w:r>
      <w:r>
        <w:fldChar w:fldCharType="begin"/>
      </w:r>
      <w:r>
        <w:instrText xml:space="preserve"> PAGEREF _Toc31209010 \h </w:instrText>
      </w:r>
      <w:r>
        <w:fldChar w:fldCharType="separate"/>
      </w:r>
      <w:r>
        <w:t>38</w:t>
      </w:r>
      <w:r>
        <w:fldChar w:fldCharType="end"/>
      </w:r>
    </w:p>
    <w:p w14:paraId="04C90EEF"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9.2.18</w:t>
      </w:r>
      <w:r>
        <w:rPr>
          <w:rFonts w:asciiTheme="minorHAnsi" w:eastAsiaTheme="minorEastAsia" w:hAnsiTheme="minorHAnsi" w:cstheme="minorBidi"/>
          <w:sz w:val="22"/>
          <w:szCs w:val="22"/>
          <w:lang w:val="en-US"/>
        </w:rPr>
        <w:tab/>
      </w:r>
      <w:r w:rsidRPr="00D12994">
        <w:rPr>
          <w:lang w:val="en-US"/>
        </w:rPr>
        <w:t>RIC Call Process ID</w:t>
      </w:r>
      <w:r>
        <w:tab/>
      </w:r>
      <w:r>
        <w:fldChar w:fldCharType="begin"/>
      </w:r>
      <w:r>
        <w:instrText xml:space="preserve"> PAGEREF _Toc31209011 \h </w:instrText>
      </w:r>
      <w:r>
        <w:fldChar w:fldCharType="separate"/>
      </w:r>
      <w:r>
        <w:t>39</w:t>
      </w:r>
      <w:r>
        <w:fldChar w:fldCharType="end"/>
      </w:r>
    </w:p>
    <w:p w14:paraId="304E8CBD" w14:textId="77777777" w:rsidR="00C400F5" w:rsidRDefault="00C400F5">
      <w:pPr>
        <w:pStyle w:val="TOC3"/>
        <w:rPr>
          <w:rFonts w:asciiTheme="minorHAnsi" w:eastAsiaTheme="minorEastAsia" w:hAnsiTheme="minorHAnsi" w:cstheme="minorBidi"/>
          <w:sz w:val="22"/>
          <w:szCs w:val="22"/>
          <w:lang w:val="en-US"/>
        </w:rPr>
      </w:pPr>
      <w:r w:rsidRPr="00D12994">
        <w:rPr>
          <w:lang w:val="en-US"/>
        </w:rPr>
        <w:lastRenderedPageBreak/>
        <w:t>9.2.19</w:t>
      </w:r>
      <w:r>
        <w:rPr>
          <w:rFonts w:asciiTheme="minorHAnsi" w:eastAsiaTheme="minorEastAsia" w:hAnsiTheme="minorHAnsi" w:cstheme="minorBidi"/>
          <w:sz w:val="22"/>
          <w:szCs w:val="22"/>
          <w:lang w:val="en-US"/>
        </w:rPr>
        <w:tab/>
      </w:r>
      <w:r w:rsidRPr="00D12994">
        <w:rPr>
          <w:lang w:val="en-US"/>
        </w:rPr>
        <w:t>RIC Control message</w:t>
      </w:r>
      <w:r>
        <w:tab/>
      </w:r>
      <w:r>
        <w:fldChar w:fldCharType="begin"/>
      </w:r>
      <w:r>
        <w:instrText xml:space="preserve"> PAGEREF _Toc31209012 \h </w:instrText>
      </w:r>
      <w:r>
        <w:fldChar w:fldCharType="separate"/>
      </w:r>
      <w:r>
        <w:t>39</w:t>
      </w:r>
      <w:r>
        <w:fldChar w:fldCharType="end"/>
      </w:r>
    </w:p>
    <w:p w14:paraId="507A050D"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9.2.20</w:t>
      </w:r>
      <w:r>
        <w:rPr>
          <w:rFonts w:asciiTheme="minorHAnsi" w:eastAsiaTheme="minorEastAsia" w:hAnsiTheme="minorHAnsi" w:cstheme="minorBidi"/>
          <w:sz w:val="22"/>
          <w:szCs w:val="22"/>
          <w:lang w:val="en-US"/>
        </w:rPr>
        <w:tab/>
      </w:r>
      <w:r w:rsidRPr="00D12994">
        <w:rPr>
          <w:lang w:val="en-US"/>
        </w:rPr>
        <w:t>RIC Control header</w:t>
      </w:r>
      <w:r>
        <w:tab/>
      </w:r>
      <w:r>
        <w:fldChar w:fldCharType="begin"/>
      </w:r>
      <w:r>
        <w:instrText xml:space="preserve"> PAGEREF _Toc31209013 \h </w:instrText>
      </w:r>
      <w:r>
        <w:fldChar w:fldCharType="separate"/>
      </w:r>
      <w:r>
        <w:t>39</w:t>
      </w:r>
      <w:r>
        <w:fldChar w:fldCharType="end"/>
      </w:r>
    </w:p>
    <w:p w14:paraId="7420AE1E"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9.2.21</w:t>
      </w:r>
      <w:r>
        <w:rPr>
          <w:rFonts w:asciiTheme="minorHAnsi" w:eastAsiaTheme="minorEastAsia" w:hAnsiTheme="minorHAnsi" w:cstheme="minorBidi"/>
          <w:sz w:val="22"/>
          <w:szCs w:val="22"/>
          <w:lang w:val="en-US"/>
        </w:rPr>
        <w:tab/>
      </w:r>
      <w:r w:rsidRPr="00D12994">
        <w:rPr>
          <w:lang w:val="en-US"/>
        </w:rPr>
        <w:t>RIC Control Ack Request</w:t>
      </w:r>
      <w:r>
        <w:tab/>
      </w:r>
      <w:r>
        <w:fldChar w:fldCharType="begin"/>
      </w:r>
      <w:r>
        <w:instrText xml:space="preserve"> PAGEREF _Toc31209014 \h </w:instrText>
      </w:r>
      <w:r>
        <w:fldChar w:fldCharType="separate"/>
      </w:r>
      <w:r>
        <w:t>39</w:t>
      </w:r>
      <w:r>
        <w:fldChar w:fldCharType="end"/>
      </w:r>
    </w:p>
    <w:p w14:paraId="24C4B268"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9.2.22</w:t>
      </w:r>
      <w:r>
        <w:rPr>
          <w:rFonts w:asciiTheme="minorHAnsi" w:eastAsiaTheme="minorEastAsia" w:hAnsiTheme="minorHAnsi" w:cstheme="minorBidi"/>
          <w:sz w:val="22"/>
          <w:szCs w:val="22"/>
          <w:lang w:val="en-US"/>
        </w:rPr>
        <w:tab/>
      </w:r>
      <w:r w:rsidRPr="00D12994">
        <w:rPr>
          <w:lang w:val="en-US"/>
        </w:rPr>
        <w:t>RIC Control Status</w:t>
      </w:r>
      <w:r>
        <w:tab/>
      </w:r>
      <w:r>
        <w:fldChar w:fldCharType="begin"/>
      </w:r>
      <w:r>
        <w:instrText xml:space="preserve"> PAGEREF _Toc31209015 \h </w:instrText>
      </w:r>
      <w:r>
        <w:fldChar w:fldCharType="separate"/>
      </w:r>
      <w:r>
        <w:t>40</w:t>
      </w:r>
      <w:r>
        <w:fldChar w:fldCharType="end"/>
      </w:r>
    </w:p>
    <w:p w14:paraId="28FCFCD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9.2.23</w:t>
      </w:r>
      <w:r>
        <w:rPr>
          <w:rFonts w:asciiTheme="minorHAnsi" w:eastAsiaTheme="minorEastAsia" w:hAnsiTheme="minorHAnsi" w:cstheme="minorBidi"/>
          <w:sz w:val="22"/>
          <w:szCs w:val="22"/>
          <w:lang w:val="en-US"/>
        </w:rPr>
        <w:tab/>
      </w:r>
      <w:r w:rsidRPr="00D12994">
        <w:rPr>
          <w:lang w:val="en-US"/>
        </w:rPr>
        <w:t>RAN Function Definition</w:t>
      </w:r>
      <w:r>
        <w:tab/>
      </w:r>
      <w:r>
        <w:fldChar w:fldCharType="begin"/>
      </w:r>
      <w:r>
        <w:instrText xml:space="preserve"> PAGEREF _Toc31209016 \h </w:instrText>
      </w:r>
      <w:r>
        <w:fldChar w:fldCharType="separate"/>
      </w:r>
      <w:r>
        <w:t>40</w:t>
      </w:r>
      <w:r>
        <w:fldChar w:fldCharType="end"/>
      </w:r>
    </w:p>
    <w:p w14:paraId="0C7CEC1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9.2.24</w:t>
      </w:r>
      <w:r>
        <w:rPr>
          <w:rFonts w:asciiTheme="minorHAnsi" w:eastAsiaTheme="minorEastAsia" w:hAnsiTheme="minorHAnsi" w:cstheme="minorBidi"/>
          <w:sz w:val="22"/>
          <w:szCs w:val="22"/>
          <w:lang w:val="en-US"/>
        </w:rPr>
        <w:tab/>
      </w:r>
      <w:r w:rsidRPr="00D12994">
        <w:rPr>
          <w:lang w:val="en-US"/>
        </w:rPr>
        <w:t>RAN Function Revision</w:t>
      </w:r>
      <w:r>
        <w:tab/>
      </w:r>
      <w:r>
        <w:fldChar w:fldCharType="begin"/>
      </w:r>
      <w:r>
        <w:instrText xml:space="preserve"> PAGEREF _Toc31209017 \h </w:instrText>
      </w:r>
      <w:r>
        <w:fldChar w:fldCharType="separate"/>
      </w:r>
      <w:r>
        <w:t>40</w:t>
      </w:r>
      <w:r>
        <w:fldChar w:fldCharType="end"/>
      </w:r>
    </w:p>
    <w:p w14:paraId="2F7A37B3"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9.2.25</w:t>
      </w:r>
      <w:r>
        <w:rPr>
          <w:rFonts w:asciiTheme="minorHAnsi" w:eastAsiaTheme="minorEastAsia" w:hAnsiTheme="minorHAnsi" w:cstheme="minorBidi"/>
          <w:sz w:val="22"/>
          <w:szCs w:val="22"/>
          <w:lang w:val="en-US"/>
        </w:rPr>
        <w:tab/>
      </w:r>
      <w:r w:rsidRPr="00D12994">
        <w:rPr>
          <w:lang w:val="en-US"/>
        </w:rPr>
        <w:t>RIC Control Outcome</w:t>
      </w:r>
      <w:r>
        <w:tab/>
      </w:r>
      <w:r>
        <w:fldChar w:fldCharType="begin"/>
      </w:r>
      <w:r>
        <w:instrText xml:space="preserve"> PAGEREF _Toc31209018 \h </w:instrText>
      </w:r>
      <w:r>
        <w:fldChar w:fldCharType="separate"/>
      </w:r>
      <w:r>
        <w:t>40</w:t>
      </w:r>
      <w:r>
        <w:fldChar w:fldCharType="end"/>
      </w:r>
    </w:p>
    <w:p w14:paraId="7EB7A5D7" w14:textId="77777777" w:rsidR="00C400F5" w:rsidRDefault="00C400F5">
      <w:pPr>
        <w:pStyle w:val="TOC2"/>
        <w:rPr>
          <w:rFonts w:asciiTheme="minorHAnsi" w:eastAsiaTheme="minorEastAsia" w:hAnsiTheme="minorHAnsi" w:cstheme="minorBidi"/>
          <w:sz w:val="22"/>
          <w:szCs w:val="22"/>
          <w:lang w:val="en-US"/>
        </w:rPr>
      </w:pPr>
      <w:r>
        <w:rPr>
          <w:lang w:eastAsia="en-GB"/>
        </w:rPr>
        <w:t>9.3</w:t>
      </w:r>
      <w:r>
        <w:rPr>
          <w:rFonts w:asciiTheme="minorHAnsi" w:eastAsiaTheme="minorEastAsia" w:hAnsiTheme="minorHAnsi" w:cstheme="minorBidi"/>
          <w:sz w:val="22"/>
          <w:szCs w:val="22"/>
          <w:lang w:val="en-US"/>
        </w:rPr>
        <w:tab/>
      </w:r>
      <w:r>
        <w:rPr>
          <w:lang w:eastAsia="en-GB"/>
        </w:rPr>
        <w:t>Message and Information Element Abstract Syntax (with ASN.1)</w:t>
      </w:r>
      <w:r>
        <w:tab/>
      </w:r>
      <w:r>
        <w:fldChar w:fldCharType="begin"/>
      </w:r>
      <w:r>
        <w:instrText xml:space="preserve"> PAGEREF _Toc31209019 \h </w:instrText>
      </w:r>
      <w:r>
        <w:fldChar w:fldCharType="separate"/>
      </w:r>
      <w:r>
        <w:t>40</w:t>
      </w:r>
      <w:r>
        <w:fldChar w:fldCharType="end"/>
      </w:r>
    </w:p>
    <w:p w14:paraId="666224CF" w14:textId="77777777" w:rsidR="00C400F5" w:rsidRDefault="00C400F5">
      <w:pPr>
        <w:pStyle w:val="TOC3"/>
        <w:rPr>
          <w:rFonts w:asciiTheme="minorHAnsi" w:eastAsiaTheme="minorEastAsia" w:hAnsiTheme="minorHAnsi" w:cstheme="minorBidi"/>
          <w:sz w:val="22"/>
          <w:szCs w:val="22"/>
          <w:lang w:val="en-US"/>
        </w:rPr>
      </w:pPr>
      <w:r w:rsidRPr="00D12994">
        <w:rPr>
          <w:lang w:val="en-US"/>
        </w:rPr>
        <w:t>9.3.1</w:t>
      </w:r>
      <w:r>
        <w:rPr>
          <w:rFonts w:asciiTheme="minorHAnsi" w:eastAsiaTheme="minorEastAsia" w:hAnsiTheme="minorHAnsi" w:cstheme="minorBidi"/>
          <w:sz w:val="22"/>
          <w:szCs w:val="22"/>
          <w:lang w:val="en-US"/>
        </w:rPr>
        <w:tab/>
      </w:r>
      <w:r w:rsidRPr="00D12994">
        <w:rPr>
          <w:lang w:val="en-US"/>
        </w:rPr>
        <w:t>General</w:t>
      </w:r>
      <w:r>
        <w:tab/>
      </w:r>
      <w:r>
        <w:fldChar w:fldCharType="begin"/>
      </w:r>
      <w:r>
        <w:instrText xml:space="preserve"> PAGEREF _Toc31209020 \h </w:instrText>
      </w:r>
      <w:r>
        <w:fldChar w:fldCharType="separate"/>
      </w:r>
      <w:r>
        <w:t>40</w:t>
      </w:r>
      <w:r>
        <w:fldChar w:fldCharType="end"/>
      </w:r>
    </w:p>
    <w:p w14:paraId="5E2B1534" w14:textId="77777777" w:rsidR="00C400F5" w:rsidRDefault="00C400F5">
      <w:pPr>
        <w:pStyle w:val="TOC3"/>
        <w:rPr>
          <w:rFonts w:asciiTheme="minorHAnsi" w:eastAsiaTheme="minorEastAsia" w:hAnsiTheme="minorHAnsi" w:cstheme="minorBidi"/>
          <w:sz w:val="22"/>
          <w:szCs w:val="22"/>
          <w:lang w:val="en-US"/>
        </w:rPr>
      </w:pPr>
      <w:r w:rsidRPr="00D12994">
        <w:rPr>
          <w:lang w:val="en-US"/>
        </w:rPr>
        <w:t>9.3.2</w:t>
      </w:r>
      <w:r>
        <w:rPr>
          <w:rFonts w:asciiTheme="minorHAnsi" w:eastAsiaTheme="minorEastAsia" w:hAnsiTheme="minorHAnsi" w:cstheme="minorBidi"/>
          <w:sz w:val="22"/>
          <w:szCs w:val="22"/>
          <w:lang w:val="en-US"/>
        </w:rPr>
        <w:tab/>
      </w:r>
      <w:r w:rsidRPr="00D12994">
        <w:rPr>
          <w:lang w:val="en-US"/>
        </w:rPr>
        <w:t>Usage of private message mechanism for non-standard use</w:t>
      </w:r>
      <w:r>
        <w:tab/>
      </w:r>
      <w:r>
        <w:fldChar w:fldCharType="begin"/>
      </w:r>
      <w:r>
        <w:instrText xml:space="preserve"> PAGEREF _Toc31209021 \h </w:instrText>
      </w:r>
      <w:r>
        <w:fldChar w:fldCharType="separate"/>
      </w:r>
      <w:r>
        <w:t>41</w:t>
      </w:r>
      <w:r>
        <w:fldChar w:fldCharType="end"/>
      </w:r>
    </w:p>
    <w:p w14:paraId="35D95D55" w14:textId="77777777" w:rsidR="00C400F5" w:rsidRDefault="00C400F5">
      <w:pPr>
        <w:pStyle w:val="TOC3"/>
        <w:rPr>
          <w:rFonts w:asciiTheme="minorHAnsi" w:eastAsiaTheme="minorEastAsia" w:hAnsiTheme="minorHAnsi" w:cstheme="minorBidi"/>
          <w:sz w:val="22"/>
          <w:szCs w:val="22"/>
          <w:lang w:val="en-US"/>
        </w:rPr>
      </w:pPr>
      <w:r w:rsidRPr="00D12994">
        <w:rPr>
          <w:lang w:val="en-US"/>
        </w:rPr>
        <w:t>9.3.3</w:t>
      </w:r>
      <w:r>
        <w:rPr>
          <w:rFonts w:asciiTheme="minorHAnsi" w:eastAsiaTheme="minorEastAsia" w:hAnsiTheme="minorHAnsi" w:cstheme="minorBidi"/>
          <w:sz w:val="22"/>
          <w:szCs w:val="22"/>
          <w:lang w:val="en-US"/>
        </w:rPr>
        <w:tab/>
      </w:r>
      <w:r w:rsidRPr="00D12994">
        <w:rPr>
          <w:lang w:val="en-US"/>
        </w:rPr>
        <w:t>Elementary Procedure Definitions</w:t>
      </w:r>
      <w:r>
        <w:tab/>
      </w:r>
      <w:r>
        <w:fldChar w:fldCharType="begin"/>
      </w:r>
      <w:r>
        <w:instrText xml:space="preserve"> PAGEREF _Toc31209022 \h </w:instrText>
      </w:r>
      <w:r>
        <w:fldChar w:fldCharType="separate"/>
      </w:r>
      <w:r>
        <w:t>41</w:t>
      </w:r>
      <w:r>
        <w:fldChar w:fldCharType="end"/>
      </w:r>
    </w:p>
    <w:p w14:paraId="6EDE5FDE" w14:textId="77777777" w:rsidR="00C400F5" w:rsidRDefault="00C400F5">
      <w:pPr>
        <w:pStyle w:val="TOC3"/>
        <w:rPr>
          <w:rFonts w:asciiTheme="minorHAnsi" w:eastAsiaTheme="minorEastAsia" w:hAnsiTheme="minorHAnsi" w:cstheme="minorBidi"/>
          <w:sz w:val="22"/>
          <w:szCs w:val="22"/>
          <w:lang w:val="en-US"/>
        </w:rPr>
      </w:pPr>
      <w:r w:rsidRPr="00D12994">
        <w:rPr>
          <w:lang w:val="en-US"/>
        </w:rPr>
        <w:t>9.3.4</w:t>
      </w:r>
      <w:r>
        <w:rPr>
          <w:rFonts w:asciiTheme="minorHAnsi" w:eastAsiaTheme="minorEastAsia" w:hAnsiTheme="minorHAnsi" w:cstheme="minorBidi"/>
          <w:sz w:val="22"/>
          <w:szCs w:val="22"/>
          <w:lang w:val="en-US"/>
        </w:rPr>
        <w:tab/>
      </w:r>
      <w:r w:rsidRPr="00D12994">
        <w:rPr>
          <w:lang w:val="en-US"/>
        </w:rPr>
        <w:t>PDU definitions</w:t>
      </w:r>
      <w:r>
        <w:tab/>
      </w:r>
      <w:r>
        <w:fldChar w:fldCharType="begin"/>
      </w:r>
      <w:r>
        <w:instrText xml:space="preserve"> PAGEREF _Toc31209023 \h </w:instrText>
      </w:r>
      <w:r>
        <w:fldChar w:fldCharType="separate"/>
      </w:r>
      <w:r>
        <w:t>44</w:t>
      </w:r>
      <w:r>
        <w:fldChar w:fldCharType="end"/>
      </w:r>
    </w:p>
    <w:p w14:paraId="6410A741" w14:textId="77777777" w:rsidR="00C400F5" w:rsidRDefault="00C400F5">
      <w:pPr>
        <w:pStyle w:val="TOC3"/>
        <w:rPr>
          <w:rFonts w:asciiTheme="minorHAnsi" w:eastAsiaTheme="minorEastAsia" w:hAnsiTheme="minorHAnsi" w:cstheme="minorBidi"/>
          <w:sz w:val="22"/>
          <w:szCs w:val="22"/>
          <w:lang w:val="en-US"/>
        </w:rPr>
      </w:pPr>
      <w:r w:rsidRPr="00D12994">
        <w:rPr>
          <w:lang w:val="en-US"/>
        </w:rPr>
        <w:t>9.3.5</w:t>
      </w:r>
      <w:r>
        <w:rPr>
          <w:rFonts w:asciiTheme="minorHAnsi" w:eastAsiaTheme="minorEastAsia" w:hAnsiTheme="minorHAnsi" w:cstheme="minorBidi"/>
          <w:sz w:val="22"/>
          <w:szCs w:val="22"/>
          <w:lang w:val="en-US"/>
        </w:rPr>
        <w:tab/>
      </w:r>
      <w:r w:rsidRPr="00D12994">
        <w:rPr>
          <w:lang w:val="en-US"/>
        </w:rPr>
        <w:t>Information Element Definitions</w:t>
      </w:r>
      <w:r>
        <w:tab/>
      </w:r>
      <w:r>
        <w:fldChar w:fldCharType="begin"/>
      </w:r>
      <w:r>
        <w:instrText xml:space="preserve"> PAGEREF _Toc31209024 \h </w:instrText>
      </w:r>
      <w:r>
        <w:fldChar w:fldCharType="separate"/>
      </w:r>
      <w:r>
        <w:t>53</w:t>
      </w:r>
      <w:r>
        <w:fldChar w:fldCharType="end"/>
      </w:r>
    </w:p>
    <w:p w14:paraId="6DED601F" w14:textId="77777777" w:rsidR="00C400F5" w:rsidRDefault="00C400F5">
      <w:pPr>
        <w:pStyle w:val="TOC3"/>
        <w:rPr>
          <w:rFonts w:asciiTheme="minorHAnsi" w:eastAsiaTheme="minorEastAsia" w:hAnsiTheme="minorHAnsi" w:cstheme="minorBidi"/>
          <w:sz w:val="22"/>
          <w:szCs w:val="22"/>
          <w:lang w:val="en-US"/>
        </w:rPr>
      </w:pPr>
      <w:r w:rsidRPr="00D12994">
        <w:rPr>
          <w:lang w:val="en-US"/>
        </w:rPr>
        <w:t>9.3.6</w:t>
      </w:r>
      <w:r>
        <w:rPr>
          <w:rFonts w:asciiTheme="minorHAnsi" w:eastAsiaTheme="minorEastAsia" w:hAnsiTheme="minorHAnsi" w:cstheme="minorBidi"/>
          <w:sz w:val="22"/>
          <w:szCs w:val="22"/>
          <w:lang w:val="en-US"/>
        </w:rPr>
        <w:tab/>
      </w:r>
      <w:r w:rsidRPr="00D12994">
        <w:rPr>
          <w:lang w:val="en-US"/>
        </w:rPr>
        <w:t>Common definitions</w:t>
      </w:r>
      <w:r>
        <w:tab/>
      </w:r>
      <w:r>
        <w:fldChar w:fldCharType="begin"/>
      </w:r>
      <w:r>
        <w:instrText xml:space="preserve"> PAGEREF _Toc31209025 \h </w:instrText>
      </w:r>
      <w:r>
        <w:fldChar w:fldCharType="separate"/>
      </w:r>
      <w:r>
        <w:t>58</w:t>
      </w:r>
      <w:r>
        <w:fldChar w:fldCharType="end"/>
      </w:r>
    </w:p>
    <w:p w14:paraId="468D7A99" w14:textId="77777777" w:rsidR="00C400F5" w:rsidRDefault="00C400F5">
      <w:pPr>
        <w:pStyle w:val="TOC3"/>
        <w:rPr>
          <w:rFonts w:asciiTheme="minorHAnsi" w:eastAsiaTheme="minorEastAsia" w:hAnsiTheme="minorHAnsi" w:cstheme="minorBidi"/>
          <w:sz w:val="22"/>
          <w:szCs w:val="22"/>
          <w:lang w:val="en-US"/>
        </w:rPr>
      </w:pPr>
      <w:r w:rsidRPr="00D12994">
        <w:rPr>
          <w:lang w:val="en-US"/>
        </w:rPr>
        <w:t>9.3.7</w:t>
      </w:r>
      <w:r>
        <w:rPr>
          <w:rFonts w:asciiTheme="minorHAnsi" w:eastAsiaTheme="minorEastAsia" w:hAnsiTheme="minorHAnsi" w:cstheme="minorBidi"/>
          <w:sz w:val="22"/>
          <w:szCs w:val="22"/>
          <w:lang w:val="en-US"/>
        </w:rPr>
        <w:tab/>
      </w:r>
      <w:r w:rsidRPr="00D12994">
        <w:rPr>
          <w:lang w:val="en-US"/>
        </w:rPr>
        <w:t>Constant definitions</w:t>
      </w:r>
      <w:r>
        <w:tab/>
      </w:r>
      <w:r>
        <w:fldChar w:fldCharType="begin"/>
      </w:r>
      <w:r>
        <w:instrText xml:space="preserve"> PAGEREF _Toc31209026 \h </w:instrText>
      </w:r>
      <w:r>
        <w:fldChar w:fldCharType="separate"/>
      </w:r>
      <w:r>
        <w:t>58</w:t>
      </w:r>
      <w:r>
        <w:fldChar w:fldCharType="end"/>
      </w:r>
    </w:p>
    <w:p w14:paraId="3CA52ACE" w14:textId="77777777" w:rsidR="00C400F5" w:rsidRDefault="00C400F5">
      <w:pPr>
        <w:pStyle w:val="TOC3"/>
        <w:rPr>
          <w:rFonts w:asciiTheme="minorHAnsi" w:eastAsiaTheme="minorEastAsia" w:hAnsiTheme="minorHAnsi" w:cstheme="minorBidi"/>
          <w:sz w:val="22"/>
          <w:szCs w:val="22"/>
          <w:lang w:val="en-US"/>
        </w:rPr>
      </w:pPr>
      <w:r w:rsidRPr="00D12994">
        <w:rPr>
          <w:lang w:val="en-US"/>
        </w:rPr>
        <w:t>9.3.8</w:t>
      </w:r>
      <w:r>
        <w:rPr>
          <w:rFonts w:asciiTheme="minorHAnsi" w:eastAsiaTheme="minorEastAsia" w:hAnsiTheme="minorHAnsi" w:cstheme="minorBidi"/>
          <w:sz w:val="22"/>
          <w:szCs w:val="22"/>
          <w:lang w:val="en-US"/>
        </w:rPr>
        <w:tab/>
      </w:r>
      <w:r w:rsidRPr="00D12994">
        <w:rPr>
          <w:lang w:val="en-US"/>
        </w:rPr>
        <w:t>Container definitions</w:t>
      </w:r>
      <w:r>
        <w:tab/>
      </w:r>
      <w:r>
        <w:fldChar w:fldCharType="begin"/>
      </w:r>
      <w:r>
        <w:instrText xml:space="preserve"> PAGEREF _Toc31209027 \h </w:instrText>
      </w:r>
      <w:r>
        <w:fldChar w:fldCharType="separate"/>
      </w:r>
      <w:r>
        <w:t>59</w:t>
      </w:r>
      <w:r>
        <w:fldChar w:fldCharType="end"/>
      </w:r>
    </w:p>
    <w:p w14:paraId="2767F7E8" w14:textId="77777777" w:rsidR="00C400F5" w:rsidRDefault="00C400F5">
      <w:pPr>
        <w:pStyle w:val="TOC2"/>
        <w:rPr>
          <w:rFonts w:asciiTheme="minorHAnsi" w:eastAsiaTheme="minorEastAsia" w:hAnsiTheme="minorHAnsi" w:cstheme="minorBidi"/>
          <w:sz w:val="22"/>
          <w:szCs w:val="22"/>
          <w:lang w:val="en-US"/>
        </w:rPr>
      </w:pPr>
      <w:r>
        <w:rPr>
          <w:lang w:eastAsia="en-GB"/>
        </w:rPr>
        <w:t>9.4</w:t>
      </w:r>
      <w:r>
        <w:rPr>
          <w:rFonts w:asciiTheme="minorHAnsi" w:eastAsiaTheme="minorEastAsia" w:hAnsiTheme="minorHAnsi" w:cstheme="minorBidi"/>
          <w:sz w:val="22"/>
          <w:szCs w:val="22"/>
          <w:lang w:val="en-US"/>
        </w:rPr>
        <w:tab/>
      </w:r>
      <w:r>
        <w:rPr>
          <w:lang w:eastAsia="en-GB"/>
        </w:rPr>
        <w:t>Message transfer syntax</w:t>
      </w:r>
      <w:r>
        <w:tab/>
      </w:r>
      <w:r>
        <w:fldChar w:fldCharType="begin"/>
      </w:r>
      <w:r>
        <w:instrText xml:space="preserve"> PAGEREF _Toc31209028 \h </w:instrText>
      </w:r>
      <w:r>
        <w:fldChar w:fldCharType="separate"/>
      </w:r>
      <w:r>
        <w:t>61</w:t>
      </w:r>
      <w:r>
        <w:fldChar w:fldCharType="end"/>
      </w:r>
    </w:p>
    <w:p w14:paraId="5A9E354E" w14:textId="77777777" w:rsidR="00C400F5" w:rsidRDefault="00C400F5">
      <w:pPr>
        <w:pStyle w:val="TOC2"/>
        <w:rPr>
          <w:rFonts w:asciiTheme="minorHAnsi" w:eastAsiaTheme="minorEastAsia" w:hAnsiTheme="minorHAnsi" w:cstheme="minorBidi"/>
          <w:sz w:val="22"/>
          <w:szCs w:val="22"/>
          <w:lang w:val="en-US"/>
        </w:rPr>
      </w:pPr>
      <w:r>
        <w:rPr>
          <w:lang w:eastAsia="en-GB"/>
        </w:rPr>
        <w:t>9.5</w:t>
      </w:r>
      <w:r>
        <w:rPr>
          <w:rFonts w:asciiTheme="minorHAnsi" w:eastAsiaTheme="minorEastAsia" w:hAnsiTheme="minorHAnsi" w:cstheme="minorBidi"/>
          <w:sz w:val="22"/>
          <w:szCs w:val="22"/>
          <w:lang w:val="en-US"/>
        </w:rPr>
        <w:tab/>
      </w:r>
      <w:r>
        <w:rPr>
          <w:lang w:eastAsia="en-GB"/>
        </w:rPr>
        <w:t>Timers</w:t>
      </w:r>
      <w:r>
        <w:tab/>
      </w:r>
      <w:r>
        <w:fldChar w:fldCharType="begin"/>
      </w:r>
      <w:r>
        <w:instrText xml:space="preserve"> PAGEREF _Toc31209029 \h </w:instrText>
      </w:r>
      <w:r>
        <w:fldChar w:fldCharType="separate"/>
      </w:r>
      <w:r>
        <w:t>61</w:t>
      </w:r>
      <w:r>
        <w:fldChar w:fldCharType="end"/>
      </w:r>
    </w:p>
    <w:p w14:paraId="026FC9C1" w14:textId="77777777" w:rsidR="00C400F5" w:rsidRDefault="00C400F5">
      <w:pPr>
        <w:pStyle w:val="TOC1"/>
        <w:rPr>
          <w:rFonts w:asciiTheme="minorHAnsi" w:eastAsiaTheme="minorEastAsia" w:hAnsiTheme="minorHAnsi" w:cstheme="minorBidi"/>
          <w:szCs w:val="22"/>
          <w:lang w:val="en-US"/>
        </w:rPr>
      </w:pPr>
      <w:r>
        <w:t>10</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_Toc31209030 \h </w:instrText>
      </w:r>
      <w:r>
        <w:fldChar w:fldCharType="separate"/>
      </w:r>
      <w:r>
        <w:t>63</w:t>
      </w:r>
      <w:r>
        <w:fldChar w:fldCharType="end"/>
      </w:r>
    </w:p>
    <w:p w14:paraId="159BB17B" w14:textId="77777777" w:rsidR="00C400F5" w:rsidRDefault="00C400F5">
      <w:pPr>
        <w:pStyle w:val="TOC1"/>
        <w:rPr>
          <w:rFonts w:asciiTheme="minorHAnsi" w:eastAsiaTheme="minorEastAsia" w:hAnsiTheme="minorHAnsi" w:cstheme="minorBidi"/>
          <w:szCs w:val="22"/>
          <w:lang w:val="en-US"/>
        </w:rPr>
      </w:pPr>
      <w:r w:rsidRPr="00D12994">
        <w:rPr>
          <w:lang w:val="en-US"/>
        </w:rPr>
        <w:t>Annex ZZZ : O-RAN Adopter License Agreement</w:t>
      </w:r>
      <w:r>
        <w:tab/>
      </w:r>
      <w:r>
        <w:fldChar w:fldCharType="begin"/>
      </w:r>
      <w:r>
        <w:instrText xml:space="preserve"> PAGEREF _Toc31209031 \h </w:instrText>
      </w:r>
      <w:r>
        <w:fldChar w:fldCharType="separate"/>
      </w:r>
      <w:r>
        <w:t>64</w:t>
      </w:r>
      <w:r>
        <w:fldChar w:fldCharType="end"/>
      </w:r>
    </w:p>
    <w:p w14:paraId="10F4704A"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 DEFINITIONS</w:t>
      </w:r>
      <w:r>
        <w:tab/>
      </w:r>
      <w:r>
        <w:fldChar w:fldCharType="begin"/>
      </w:r>
      <w:r>
        <w:instrText xml:space="preserve"> PAGEREF _Toc31209032 \h </w:instrText>
      </w:r>
      <w:r>
        <w:fldChar w:fldCharType="separate"/>
      </w:r>
      <w:r>
        <w:t>64</w:t>
      </w:r>
      <w:r>
        <w:fldChar w:fldCharType="end"/>
      </w:r>
    </w:p>
    <w:p w14:paraId="0C847EA2"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2: COPYRIGHT LICENSE</w:t>
      </w:r>
      <w:r>
        <w:tab/>
      </w:r>
      <w:r>
        <w:fldChar w:fldCharType="begin"/>
      </w:r>
      <w:r>
        <w:instrText xml:space="preserve"> PAGEREF _Toc31209033 \h </w:instrText>
      </w:r>
      <w:r>
        <w:fldChar w:fldCharType="separate"/>
      </w:r>
      <w:r>
        <w:t>64</w:t>
      </w:r>
      <w:r>
        <w:fldChar w:fldCharType="end"/>
      </w:r>
    </w:p>
    <w:p w14:paraId="51FAC5B9"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3: FRAND LICENSE</w:t>
      </w:r>
      <w:r>
        <w:tab/>
      </w:r>
      <w:r>
        <w:fldChar w:fldCharType="begin"/>
      </w:r>
      <w:r>
        <w:instrText xml:space="preserve"> PAGEREF _Toc31209034 \h </w:instrText>
      </w:r>
      <w:r>
        <w:fldChar w:fldCharType="separate"/>
      </w:r>
      <w:r>
        <w:t>64</w:t>
      </w:r>
      <w:r>
        <w:fldChar w:fldCharType="end"/>
      </w:r>
    </w:p>
    <w:p w14:paraId="1C801EE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4: TERM AND TERMINATION</w:t>
      </w:r>
      <w:r>
        <w:tab/>
      </w:r>
      <w:r>
        <w:fldChar w:fldCharType="begin"/>
      </w:r>
      <w:r>
        <w:instrText xml:space="preserve"> PAGEREF _Toc31209035 \h </w:instrText>
      </w:r>
      <w:r>
        <w:fldChar w:fldCharType="separate"/>
      </w:r>
      <w:r>
        <w:t>65</w:t>
      </w:r>
      <w:r>
        <w:fldChar w:fldCharType="end"/>
      </w:r>
    </w:p>
    <w:p w14:paraId="7A2D5AF4"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5: CONFIDENTIALITY</w:t>
      </w:r>
      <w:r>
        <w:tab/>
      </w:r>
      <w:r>
        <w:fldChar w:fldCharType="begin"/>
      </w:r>
      <w:r>
        <w:instrText xml:space="preserve"> PAGEREF _Toc31209036 \h </w:instrText>
      </w:r>
      <w:r>
        <w:fldChar w:fldCharType="separate"/>
      </w:r>
      <w:r>
        <w:t>65</w:t>
      </w:r>
      <w:r>
        <w:fldChar w:fldCharType="end"/>
      </w:r>
    </w:p>
    <w:p w14:paraId="39072BD7"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6: INDEMNIFICATION</w:t>
      </w:r>
      <w:r>
        <w:tab/>
      </w:r>
      <w:r>
        <w:fldChar w:fldCharType="begin"/>
      </w:r>
      <w:r>
        <w:instrText xml:space="preserve"> PAGEREF _Toc31209037 \h </w:instrText>
      </w:r>
      <w:r>
        <w:fldChar w:fldCharType="separate"/>
      </w:r>
      <w:r>
        <w:t>65</w:t>
      </w:r>
      <w:r>
        <w:fldChar w:fldCharType="end"/>
      </w:r>
    </w:p>
    <w:p w14:paraId="6329B1D8"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7: LIMITATIONS ON LIABILITY; NO WARRANTY</w:t>
      </w:r>
      <w:r>
        <w:tab/>
      </w:r>
      <w:r>
        <w:fldChar w:fldCharType="begin"/>
      </w:r>
      <w:r>
        <w:instrText xml:space="preserve"> PAGEREF _Toc31209038 \h </w:instrText>
      </w:r>
      <w:r>
        <w:fldChar w:fldCharType="separate"/>
      </w:r>
      <w:r>
        <w:t>66</w:t>
      </w:r>
      <w:r>
        <w:fldChar w:fldCharType="end"/>
      </w:r>
    </w:p>
    <w:p w14:paraId="51988409"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8: ASSIGNMENT</w:t>
      </w:r>
      <w:r>
        <w:tab/>
      </w:r>
      <w:r>
        <w:fldChar w:fldCharType="begin"/>
      </w:r>
      <w:r>
        <w:instrText xml:space="preserve"> PAGEREF _Toc31209039 \h </w:instrText>
      </w:r>
      <w:r>
        <w:fldChar w:fldCharType="separate"/>
      </w:r>
      <w:r>
        <w:t>66</w:t>
      </w:r>
      <w:r>
        <w:fldChar w:fldCharType="end"/>
      </w:r>
    </w:p>
    <w:p w14:paraId="630E1B9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9: THIRD-PARTY BENEFICIARY RIGHTS</w:t>
      </w:r>
      <w:r>
        <w:tab/>
      </w:r>
      <w:r>
        <w:fldChar w:fldCharType="begin"/>
      </w:r>
      <w:r>
        <w:instrText xml:space="preserve"> PAGEREF _Toc31209040 \h </w:instrText>
      </w:r>
      <w:r>
        <w:fldChar w:fldCharType="separate"/>
      </w:r>
      <w:r>
        <w:t>66</w:t>
      </w:r>
      <w:r>
        <w:fldChar w:fldCharType="end"/>
      </w:r>
    </w:p>
    <w:p w14:paraId="2F4482C3"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10: BINDING ON AFFILIATES</w:t>
      </w:r>
      <w:r>
        <w:tab/>
      </w:r>
      <w:r>
        <w:fldChar w:fldCharType="begin"/>
      </w:r>
      <w:r>
        <w:instrText xml:space="preserve"> PAGEREF _Toc31209041 \h </w:instrText>
      </w:r>
      <w:r>
        <w:fldChar w:fldCharType="separate"/>
      </w:r>
      <w:r>
        <w:t>66</w:t>
      </w:r>
      <w:r>
        <w:fldChar w:fldCharType="end"/>
      </w:r>
    </w:p>
    <w:p w14:paraId="72593AB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11: GENERAL</w:t>
      </w:r>
      <w:r>
        <w:tab/>
      </w:r>
      <w:r>
        <w:fldChar w:fldCharType="begin"/>
      </w:r>
      <w:r>
        <w:instrText xml:space="preserve"> PAGEREF _Toc31209042 \h </w:instrText>
      </w:r>
      <w:r>
        <w:fldChar w:fldCharType="separate"/>
      </w:r>
      <w:r>
        <w:t>66</w:t>
      </w:r>
      <w:r>
        <w:fldChar w:fldCharType="end"/>
      </w:r>
    </w:p>
    <w:p w14:paraId="66AA30A2" w14:textId="09A1F2E2" w:rsidR="003A3534" w:rsidRPr="00AA6926" w:rsidRDefault="0068401A" w:rsidP="00C419B5">
      <w:pPr>
        <w:pStyle w:val="CRCoverPage"/>
      </w:pPr>
      <w:r w:rsidRPr="00024B15">
        <w:rPr>
          <w:noProof/>
          <w:sz w:val="22"/>
          <w:lang w:val="en-US"/>
        </w:rPr>
        <w:fldChar w:fldCharType="end"/>
      </w:r>
    </w:p>
    <w:p w14:paraId="0C35ACF7" w14:textId="77777777" w:rsidR="00B20260" w:rsidRDefault="00B20260">
      <w:pPr>
        <w:spacing w:after="0"/>
        <w:rPr>
          <w:rFonts w:ascii="Arial" w:hAnsi="Arial"/>
          <w:sz w:val="36"/>
          <w:lang w:val="en-GB"/>
        </w:rPr>
      </w:pPr>
      <w:r>
        <w:br w:type="page"/>
      </w:r>
    </w:p>
    <w:p w14:paraId="496984F9" w14:textId="45D80B48" w:rsidR="003F3599" w:rsidRPr="00024B15" w:rsidRDefault="001C4677" w:rsidP="00024B15">
      <w:pPr>
        <w:pStyle w:val="1"/>
        <w:numPr>
          <w:ilvl w:val="0"/>
          <w:numId w:val="0"/>
        </w:numPr>
        <w:ind w:left="432" w:hanging="432"/>
      </w:pPr>
      <w:bookmarkStart w:id="3" w:name="_Toc31208962"/>
      <w:r w:rsidRPr="00024B15">
        <w:lastRenderedPageBreak/>
        <w:t>Foreward</w:t>
      </w:r>
      <w:bookmarkEnd w:id="3"/>
    </w:p>
    <w:p w14:paraId="29F7B07D" w14:textId="77777777" w:rsidR="00DD774B" w:rsidRPr="00AA6926" w:rsidRDefault="00DD774B" w:rsidP="00DD774B">
      <w:pPr>
        <w:spacing w:after="120"/>
      </w:pPr>
      <w:r w:rsidRPr="00AA6926">
        <w:t>This Technical Specification has been produced by the O-RAN Alliance.</w:t>
      </w:r>
    </w:p>
    <w:p w14:paraId="1E3A6F99" w14:textId="77777777" w:rsidR="00DD774B" w:rsidRPr="00AA6926" w:rsidRDefault="00DD774B" w:rsidP="00DD774B">
      <w:pPr>
        <w:spacing w:after="120"/>
      </w:pPr>
      <w:r w:rsidRPr="00AA6926">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42D7FF4C" w14:textId="77777777" w:rsidR="00DD774B" w:rsidRPr="00AA6926" w:rsidRDefault="00DD774B" w:rsidP="00DD774B">
      <w:pPr>
        <w:pStyle w:val="B1"/>
        <w:spacing w:after="120"/>
      </w:pPr>
      <w:r w:rsidRPr="00AA6926">
        <w:t>Release x.y.z</w:t>
      </w:r>
    </w:p>
    <w:p w14:paraId="7369E1B8" w14:textId="77777777" w:rsidR="00DD774B" w:rsidRPr="00AA6926" w:rsidRDefault="00DD774B" w:rsidP="00DD774B">
      <w:pPr>
        <w:pStyle w:val="B1"/>
        <w:spacing w:after="120"/>
      </w:pPr>
      <w:r w:rsidRPr="00AA6926">
        <w:t>where:</w:t>
      </w:r>
    </w:p>
    <w:p w14:paraId="40054B40" w14:textId="77777777" w:rsidR="00DD774B" w:rsidRPr="00AA6926" w:rsidRDefault="00DD774B" w:rsidP="00DD774B">
      <w:pPr>
        <w:pStyle w:val="B2"/>
        <w:spacing w:after="120"/>
        <w:ind w:left="850" w:hanging="288"/>
      </w:pPr>
      <w:r w:rsidRPr="00AA6926">
        <w:t>x</w:t>
      </w:r>
      <w:r w:rsidRPr="00AA6926">
        <w:tab/>
        <w:t>the first digit is incremented for all changes of substance, i.e. technical enhancements, corrections, updates, etc. (the initial approved document will have x=01).</w:t>
      </w:r>
    </w:p>
    <w:p w14:paraId="2624B663" w14:textId="77777777" w:rsidR="00DD774B" w:rsidRPr="00AA6926" w:rsidRDefault="00DD774B" w:rsidP="00DD774B">
      <w:pPr>
        <w:pStyle w:val="B2"/>
        <w:spacing w:after="120"/>
      </w:pPr>
      <w:r w:rsidRPr="00AA6926">
        <w:t>y</w:t>
      </w:r>
      <w:r w:rsidRPr="00AA6926">
        <w:tab/>
        <w:t>the second digit is incremented when editorial only changes have been incorporated in the document.</w:t>
      </w:r>
    </w:p>
    <w:p w14:paraId="6975A929" w14:textId="77777777" w:rsidR="00DD774B" w:rsidRPr="00AA6926" w:rsidRDefault="00DD774B" w:rsidP="00DD774B">
      <w:pPr>
        <w:pStyle w:val="B2"/>
        <w:spacing w:after="120"/>
      </w:pPr>
      <w:r w:rsidRPr="00AA6926">
        <w:t>z</w:t>
      </w:r>
      <w:r w:rsidRPr="00AA6926">
        <w:tab/>
        <w:t>the third digit included only in working versions of the document indicating incremental changes during the editing process.</w:t>
      </w:r>
    </w:p>
    <w:p w14:paraId="2EE72367" w14:textId="77777777" w:rsidR="001C4677" w:rsidRDefault="001C4677">
      <w:pPr>
        <w:spacing w:after="0"/>
        <w:rPr>
          <w:rFonts w:ascii="Arial" w:hAnsi="Arial"/>
          <w:sz w:val="36"/>
          <w:lang w:val="en-GB"/>
        </w:rPr>
      </w:pPr>
      <w:r>
        <w:br w:type="page"/>
      </w:r>
    </w:p>
    <w:p w14:paraId="0FFCF3BA" w14:textId="7E038946" w:rsidR="00080512" w:rsidRPr="00AA6926" w:rsidRDefault="002B2E12" w:rsidP="00EE61B3">
      <w:pPr>
        <w:pStyle w:val="1"/>
        <w:numPr>
          <w:ilvl w:val="0"/>
          <w:numId w:val="0"/>
        </w:numPr>
        <w:tabs>
          <w:tab w:val="left" w:pos="432"/>
        </w:tabs>
        <w:ind w:left="432" w:hanging="432"/>
      </w:pPr>
      <w:bookmarkStart w:id="4" w:name="_Toc31208963"/>
      <w:r>
        <w:lastRenderedPageBreak/>
        <w:t>1</w:t>
      </w:r>
      <w:r>
        <w:tab/>
      </w:r>
      <w:r w:rsidR="00080512" w:rsidRPr="00AA6926">
        <w:t>Scope</w:t>
      </w:r>
      <w:bookmarkEnd w:id="4"/>
    </w:p>
    <w:p w14:paraId="37D0F1EA" w14:textId="5679CC81" w:rsidR="00096BF8" w:rsidRPr="00123611" w:rsidRDefault="002E06BD" w:rsidP="002E06BD">
      <w:pPr>
        <w:overflowPunct w:val="0"/>
        <w:autoSpaceDE w:val="0"/>
        <w:autoSpaceDN w:val="0"/>
        <w:adjustRightInd w:val="0"/>
        <w:textAlignment w:val="baseline"/>
        <w:rPr>
          <w:rFonts w:eastAsia="Times New Roman"/>
          <w:lang w:eastAsia="en-GB"/>
        </w:rPr>
      </w:pPr>
      <w:r w:rsidRPr="00EA476C">
        <w:rPr>
          <w:rFonts w:eastAsia="Times New Roman"/>
          <w:lang w:val="en-GB" w:eastAsia="en-GB"/>
        </w:rPr>
        <w:t xml:space="preserve">The present document specifies the </w:t>
      </w:r>
      <w:r w:rsidR="005E5F2D">
        <w:rPr>
          <w:rFonts w:eastAsia="Times New Roman"/>
          <w:lang w:val="en-GB" w:eastAsia="en-GB"/>
        </w:rPr>
        <w:t>Near</w:t>
      </w:r>
      <w:r w:rsidR="00F265B9">
        <w:rPr>
          <w:rFonts w:eastAsia="Times New Roman"/>
          <w:lang w:val="en-GB" w:eastAsia="en-GB"/>
        </w:rPr>
        <w:t>-RT RIC</w:t>
      </w:r>
      <w:r w:rsidRPr="00EA476C">
        <w:rPr>
          <w:rFonts w:eastAsia="Times New Roman"/>
          <w:lang w:val="en-GB" w:eastAsia="en-GB"/>
        </w:rPr>
        <w:t xml:space="preserve"> layer signalling protocol for the E2 interface. </w:t>
      </w:r>
    </w:p>
    <w:p w14:paraId="21F477BD" w14:textId="19A757D1" w:rsidR="00DD774B" w:rsidRDefault="002E06BD" w:rsidP="002E06BD">
      <w:pPr>
        <w:overflowPunct w:val="0"/>
        <w:autoSpaceDE w:val="0"/>
        <w:autoSpaceDN w:val="0"/>
        <w:adjustRightInd w:val="0"/>
        <w:textAlignment w:val="baseline"/>
        <w:rPr>
          <w:lang w:val="en-GB"/>
        </w:rPr>
      </w:pPr>
      <w:r w:rsidRPr="00EA476C">
        <w:rPr>
          <w:rFonts w:eastAsia="Times New Roman"/>
          <w:lang w:val="en-GB" w:eastAsia="en-GB"/>
        </w:rPr>
        <w:t xml:space="preserve">The E2 interface provides means for interconnecting a </w:t>
      </w:r>
      <w:r w:rsidR="005E5F2D">
        <w:rPr>
          <w:rFonts w:eastAsia="Times New Roman"/>
          <w:lang w:val="en-GB" w:eastAsia="en-GB"/>
        </w:rPr>
        <w:t>Near</w:t>
      </w:r>
      <w:r w:rsidRPr="00EA476C">
        <w:rPr>
          <w:rFonts w:eastAsia="Times New Roman"/>
          <w:lang w:val="en-GB" w:eastAsia="en-GB"/>
        </w:rPr>
        <w:t>-RT RIC and an E2 Node. The E2 Application Protocol (E2AP) supports the functions of E2 interface by signalling procedures defined in the present document. E2AP is developed in accordance to the general principles stated in O-RAN E2 General Aspects &amp; Principles [2].</w:t>
      </w:r>
    </w:p>
    <w:p w14:paraId="5BBF0E8D" w14:textId="77777777" w:rsidR="00DD774B" w:rsidRPr="00AA6926" w:rsidRDefault="00DD774B" w:rsidP="00290126">
      <w:pPr>
        <w:rPr>
          <w:lang w:val="en-GB"/>
        </w:rPr>
      </w:pPr>
    </w:p>
    <w:p w14:paraId="35E4ED3D" w14:textId="29AC09EC" w:rsidR="009D11D0" w:rsidRPr="00AA6926" w:rsidRDefault="001C4677" w:rsidP="00024B15">
      <w:pPr>
        <w:pStyle w:val="1"/>
        <w:numPr>
          <w:ilvl w:val="0"/>
          <w:numId w:val="0"/>
        </w:numPr>
        <w:tabs>
          <w:tab w:val="left" w:pos="432"/>
        </w:tabs>
        <w:ind w:left="432" w:hanging="432"/>
      </w:pPr>
      <w:bookmarkStart w:id="5" w:name="_Toc31208964"/>
      <w:r>
        <w:t>2</w:t>
      </w:r>
      <w:r w:rsidR="0065166E" w:rsidRPr="00AA6926">
        <w:tab/>
      </w:r>
      <w:r w:rsidR="009D11D0" w:rsidRPr="00AA6926">
        <w:t>References</w:t>
      </w:r>
      <w:bookmarkEnd w:id="5"/>
    </w:p>
    <w:p w14:paraId="61A6E92D" w14:textId="77777777" w:rsidR="002E06BD" w:rsidRPr="00EA476C" w:rsidRDefault="002E06BD" w:rsidP="002E06BD">
      <w:pPr>
        <w:rPr>
          <w:lang w:val="en-GB"/>
        </w:rPr>
      </w:pPr>
      <w:r w:rsidRPr="00EA476C">
        <w:rPr>
          <w:lang w:val="en-GB"/>
        </w:rPr>
        <w:t>The following documents contain provisions which, through reference in this text, constitute provisions of the present document.</w:t>
      </w:r>
    </w:p>
    <w:p w14:paraId="5B4C3C10"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References are either specific (identified by date of publication, edition number, version number, etc.) or non</w:t>
      </w:r>
      <w:r w:rsidRPr="00EA476C">
        <w:rPr>
          <w:lang w:val="en-GB" w:eastAsia="x-none"/>
        </w:rPr>
        <w:noBreakHyphen/>
        <w:t>specific.</w:t>
      </w:r>
    </w:p>
    <w:p w14:paraId="16A90E0D"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For a specific reference, subsequent revisions do not apply.</w:t>
      </w:r>
    </w:p>
    <w:p w14:paraId="6E8CD333"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 xml:space="preserve">For a non-specific reference, the latest version applies. In the case of a reference to a 3GPP document (including a GSM document), a non-specific reference implicitly refers to the latest version of that document </w:t>
      </w:r>
      <w:r w:rsidRPr="00EA476C">
        <w:rPr>
          <w:i/>
          <w:iCs/>
          <w:lang w:val="en-GB" w:eastAsia="x-none"/>
        </w:rPr>
        <w:t>in the same Release as the present document</w:t>
      </w:r>
      <w:r w:rsidRPr="00EA476C">
        <w:rPr>
          <w:lang w:val="en-GB" w:eastAsia="x-none"/>
        </w:rPr>
        <w:t>.</w:t>
      </w:r>
    </w:p>
    <w:p w14:paraId="2B8F3A7F" w14:textId="77777777" w:rsidR="002E06BD" w:rsidRPr="00EA476C" w:rsidRDefault="002E06BD" w:rsidP="002E06BD">
      <w:pPr>
        <w:keepLines/>
        <w:ind w:left="1702" w:hanging="1418"/>
        <w:rPr>
          <w:lang w:val="en-GB"/>
        </w:rPr>
      </w:pPr>
      <w:r w:rsidRPr="00EA476C">
        <w:rPr>
          <w:lang w:val="en-GB"/>
        </w:rPr>
        <w:t>[1]</w:t>
      </w:r>
      <w:r w:rsidRPr="00EA476C">
        <w:rPr>
          <w:lang w:val="en-GB"/>
        </w:rPr>
        <w:tab/>
        <w:t>3GPP TR 21.905: "Vocabulary for 3GPP Specifications".</w:t>
      </w:r>
    </w:p>
    <w:p w14:paraId="30C3F46D" w14:textId="53D81154" w:rsidR="002E06BD" w:rsidRPr="000B4EBF" w:rsidRDefault="002E06BD" w:rsidP="002E06BD">
      <w:pPr>
        <w:keepLines/>
        <w:ind w:left="1702" w:hanging="1418"/>
        <w:rPr>
          <w:lang w:val="en-GB"/>
        </w:rPr>
      </w:pPr>
      <w:r w:rsidRPr="00EA476C">
        <w:rPr>
          <w:lang w:val="en-GB"/>
        </w:rPr>
        <w:t>[2]</w:t>
      </w:r>
      <w:r w:rsidRPr="00EA476C">
        <w:rPr>
          <w:lang w:val="en-GB"/>
        </w:rPr>
        <w:tab/>
      </w:r>
      <w:r w:rsidR="002C473D" w:rsidRPr="000B4EBF">
        <w:t>O</w:t>
      </w:r>
      <w:r w:rsidR="007505B1" w:rsidRPr="00B8228F">
        <w:t>-</w:t>
      </w:r>
      <w:r w:rsidR="002C473D" w:rsidRPr="000B4EBF">
        <w:t>RAN-WG3.E2GAP</w:t>
      </w:r>
      <w:r w:rsidR="00D11D96">
        <w:t>:</w:t>
      </w:r>
      <w:r w:rsidR="00D11D96" w:rsidRPr="000B4EBF">
        <w:t xml:space="preserve"> </w:t>
      </w:r>
      <w:r w:rsidR="002C473D" w:rsidRPr="000B4EBF">
        <w:t>“</w:t>
      </w:r>
      <w:r w:rsidRPr="000B4EBF">
        <w:rPr>
          <w:lang w:val="en-GB"/>
        </w:rPr>
        <w:t>O-RAN Working Group 3 Near-Real-time RAN Intelligent Controller</w:t>
      </w:r>
      <w:r w:rsidR="00B84C01" w:rsidRPr="000B4EBF">
        <w:rPr>
          <w:lang w:val="en-GB"/>
        </w:rPr>
        <w:t>, E2</w:t>
      </w:r>
      <w:r w:rsidRPr="000B4EBF">
        <w:rPr>
          <w:lang w:val="en-GB"/>
        </w:rPr>
        <w:t xml:space="preserve"> General Aspects and Principles</w:t>
      </w:r>
      <w:r w:rsidR="00D11D96" w:rsidRPr="000B4EBF">
        <w:rPr>
          <w:lang w:val="en-GB"/>
        </w:rPr>
        <w:t>”</w:t>
      </w:r>
      <w:r w:rsidR="00D11D96">
        <w:rPr>
          <w:lang w:val="en-GB"/>
        </w:rPr>
        <w:t>.</w:t>
      </w:r>
    </w:p>
    <w:p w14:paraId="2856CF43" w14:textId="231D97D0" w:rsidR="002C473D" w:rsidRDefault="00B84C01" w:rsidP="00B84C01">
      <w:pPr>
        <w:keepLines/>
        <w:ind w:left="1702" w:hanging="1418"/>
        <w:rPr>
          <w:lang w:val="en-GB"/>
        </w:rPr>
      </w:pPr>
      <w:r w:rsidRPr="000B4EBF">
        <w:rPr>
          <w:lang w:val="en-GB"/>
        </w:rPr>
        <w:t>[3]</w:t>
      </w:r>
      <w:r w:rsidRPr="000B4EBF">
        <w:rPr>
          <w:lang w:val="en-GB"/>
        </w:rPr>
        <w:tab/>
      </w:r>
      <w:r w:rsidR="002C473D" w:rsidRPr="000B4EBF">
        <w:t>O</w:t>
      </w:r>
      <w:r w:rsidR="007505B1" w:rsidRPr="00B8228F">
        <w:t>-</w:t>
      </w:r>
      <w:r w:rsidR="002C473D" w:rsidRPr="000B4EBF">
        <w:t>RAN-WG3.E2SM</w:t>
      </w:r>
      <w:r w:rsidR="00D11D96">
        <w:t>:</w:t>
      </w:r>
      <w:r w:rsidR="00D11D96" w:rsidRPr="000B4EBF">
        <w:t xml:space="preserve"> </w:t>
      </w:r>
      <w:r w:rsidR="002C473D" w:rsidRPr="000B4EBF">
        <w:t xml:space="preserve">“O-RAN Working Group 3, Near-Real-time RAN Intelligent Controller, </w:t>
      </w:r>
      <w:r w:rsidR="002C473D" w:rsidRPr="00B8228F">
        <w:fldChar w:fldCharType="begin"/>
      </w:r>
      <w:r w:rsidR="002C473D" w:rsidRPr="000B4EBF">
        <w:instrText xml:space="preserve"> DOCPROPERTY  TITLE  \* MERGEFORMAT </w:instrText>
      </w:r>
      <w:r w:rsidR="002C473D" w:rsidRPr="00B8228F">
        <w:fldChar w:fldCharType="separate"/>
      </w:r>
      <w:r w:rsidR="002C473D" w:rsidRPr="000B4EBF">
        <w:t>E2 Service Model (E2SM)</w:t>
      </w:r>
      <w:r w:rsidR="002C473D" w:rsidRPr="00B8228F">
        <w:fldChar w:fldCharType="end"/>
      </w:r>
      <w:r w:rsidR="002C473D" w:rsidRPr="000B4EBF">
        <w:t>”.</w:t>
      </w:r>
      <w:r w:rsidR="002C473D" w:rsidRPr="00EA476C">
        <w:rPr>
          <w:lang w:val="en-GB"/>
        </w:rPr>
        <w:t xml:space="preserve"> </w:t>
      </w:r>
    </w:p>
    <w:p w14:paraId="6884CEB7" w14:textId="4155C74D" w:rsidR="002E06BD" w:rsidRPr="00EA476C" w:rsidRDefault="002E06BD" w:rsidP="00B84C01">
      <w:pPr>
        <w:keepLines/>
        <w:ind w:left="1702" w:hanging="1418"/>
        <w:rPr>
          <w:lang w:val="en-GB"/>
        </w:rPr>
      </w:pPr>
      <w:r w:rsidRPr="00EA476C">
        <w:rPr>
          <w:lang w:val="en-GB"/>
        </w:rPr>
        <w:t>[4]</w:t>
      </w:r>
      <w:r w:rsidRPr="00EA476C">
        <w:rPr>
          <w:lang w:val="en-GB"/>
        </w:rPr>
        <w:tab/>
      </w:r>
      <w:r w:rsidR="002C473D" w:rsidRPr="00227BE5">
        <w:t>ORAN-WG2.A1.GA&amp;P</w:t>
      </w:r>
      <w:r w:rsidR="00D11D96">
        <w:t>:</w:t>
      </w:r>
      <w:r w:rsidR="00D11D96" w:rsidRPr="00227BE5">
        <w:t xml:space="preserve"> </w:t>
      </w:r>
      <w:r w:rsidR="002C473D" w:rsidRPr="00227BE5">
        <w:t>“O-RAN Working Group 2, A1 interface: General Aspects and Principles”.</w:t>
      </w:r>
    </w:p>
    <w:p w14:paraId="437430B3" w14:textId="1EF84DE6" w:rsidR="002E06BD" w:rsidRPr="00EA476C" w:rsidRDefault="002E06BD" w:rsidP="002E06BD">
      <w:pPr>
        <w:keepLines/>
        <w:ind w:left="1702" w:hanging="1418"/>
        <w:rPr>
          <w:lang w:val="en-GB"/>
        </w:rPr>
      </w:pPr>
      <w:r w:rsidRPr="00EA476C">
        <w:rPr>
          <w:lang w:val="en-GB"/>
        </w:rPr>
        <w:t>[6]</w:t>
      </w:r>
      <w:r w:rsidRPr="00EA476C">
        <w:rPr>
          <w:lang w:val="en-GB"/>
        </w:rPr>
        <w:tab/>
        <w:t>3GPP TS 36.401: "Evolved Universal Terrestrial Radio Access Network (E-UTRAN); Architecture Description".</w:t>
      </w:r>
    </w:p>
    <w:p w14:paraId="5B7D2003" w14:textId="77777777" w:rsidR="002E06BD" w:rsidRPr="00EA476C" w:rsidRDefault="002E06BD" w:rsidP="002E06BD">
      <w:pPr>
        <w:keepLines/>
        <w:ind w:left="1702" w:hanging="1418"/>
        <w:rPr>
          <w:lang w:val="en-GB"/>
        </w:rPr>
      </w:pPr>
      <w:r w:rsidRPr="00EA476C">
        <w:rPr>
          <w:lang w:val="en-GB"/>
        </w:rPr>
        <w:t>[7]</w:t>
      </w:r>
      <w:r w:rsidRPr="00EA476C">
        <w:rPr>
          <w:lang w:val="en-GB"/>
        </w:rPr>
        <w:tab/>
        <w:t>3GPP TS 38.401: "NG-RAN; Architecture description".</w:t>
      </w:r>
    </w:p>
    <w:p w14:paraId="6A41FCE3" w14:textId="07AA2959" w:rsidR="002E06BD" w:rsidRPr="00EA476C" w:rsidRDefault="002E06BD" w:rsidP="00443687">
      <w:pPr>
        <w:keepLines/>
        <w:ind w:left="1702" w:hanging="1418"/>
        <w:rPr>
          <w:lang w:val="en-GB"/>
        </w:rPr>
      </w:pPr>
      <w:r w:rsidRPr="00EA476C">
        <w:rPr>
          <w:lang w:val="en-GB"/>
        </w:rPr>
        <w:t>[8]</w:t>
      </w:r>
      <w:r w:rsidRPr="00EA476C">
        <w:rPr>
          <w:lang w:val="en-GB"/>
        </w:rPr>
        <w:tab/>
        <w:t>3GPP TS 36.423: “Evolved Universal Terrestrial Radio Access Network (E-UTRAN); X2 application protocol (X2AP)”.</w:t>
      </w:r>
    </w:p>
    <w:p w14:paraId="5E8DA942" w14:textId="12CBAC6B" w:rsidR="006C6E33" w:rsidRDefault="002E06BD" w:rsidP="007505B1">
      <w:pPr>
        <w:pStyle w:val="EX"/>
        <w:rPr>
          <w:rStyle w:val="EditorsNoteChar"/>
          <w:color w:val="auto"/>
          <w:lang w:val="en-US"/>
        </w:rPr>
      </w:pPr>
      <w:r w:rsidRPr="00EA476C">
        <w:rPr>
          <w:lang w:val="en-GB"/>
        </w:rPr>
        <w:t>[9]</w:t>
      </w:r>
      <w:r w:rsidRPr="00EA476C">
        <w:rPr>
          <w:lang w:val="en-GB"/>
        </w:rPr>
        <w:tab/>
      </w:r>
      <w:r w:rsidR="006C6E33" w:rsidRPr="007505B1">
        <w:t>O-RAN-WG1.OAM Architecture</w:t>
      </w:r>
      <w:r w:rsidR="00D11D96">
        <w:rPr>
          <w:rStyle w:val="EditorsNoteChar"/>
          <w:color w:val="auto"/>
          <w:lang w:val="en-US"/>
        </w:rPr>
        <w:t>:</w:t>
      </w:r>
      <w:r w:rsidR="00D11D96" w:rsidRPr="007505B1">
        <w:rPr>
          <w:rStyle w:val="EditorsNoteChar"/>
          <w:color w:val="auto"/>
          <w:lang w:val="en-US"/>
        </w:rPr>
        <w:t xml:space="preserve"> </w:t>
      </w:r>
      <w:r w:rsidR="006C6E33" w:rsidRPr="007505B1">
        <w:rPr>
          <w:rStyle w:val="EditorsNoteChar"/>
          <w:color w:val="auto"/>
          <w:lang w:val="en-US"/>
        </w:rPr>
        <w:t>“O-RAN Operations and Maintenance Architecture”.</w:t>
      </w:r>
    </w:p>
    <w:p w14:paraId="1BAB6474" w14:textId="28C77BFE" w:rsidR="002E06BD" w:rsidRPr="00EA476C" w:rsidRDefault="002E06BD" w:rsidP="007505B1">
      <w:pPr>
        <w:keepLines/>
        <w:ind w:left="1702" w:hanging="1418"/>
        <w:rPr>
          <w:lang w:val="en-GB"/>
        </w:rPr>
      </w:pPr>
      <w:r w:rsidRPr="00EA476C">
        <w:rPr>
          <w:lang w:val="en-GB"/>
        </w:rPr>
        <w:t>[10]</w:t>
      </w:r>
      <w:r w:rsidRPr="00EA476C">
        <w:rPr>
          <w:lang w:val="en-GB"/>
        </w:rPr>
        <w:tab/>
        <w:t>3GPP TS 38.410</w:t>
      </w:r>
      <w:r w:rsidR="00D11D96">
        <w:rPr>
          <w:lang w:val="en-GB"/>
        </w:rPr>
        <w:t>:</w:t>
      </w:r>
      <w:r w:rsidRPr="00EA476C">
        <w:rPr>
          <w:lang w:val="en-GB"/>
        </w:rPr>
        <w:t xml:space="preserve"> “NG general aspects and principles”</w:t>
      </w:r>
      <w:r w:rsidR="004F65BE">
        <w:rPr>
          <w:lang w:val="en-GB"/>
        </w:rPr>
        <w:t>.</w:t>
      </w:r>
    </w:p>
    <w:p w14:paraId="19398771" w14:textId="2AA23760" w:rsidR="002E06BD" w:rsidRPr="00EA476C" w:rsidRDefault="002E06BD" w:rsidP="002E06BD">
      <w:pPr>
        <w:keepLines/>
        <w:ind w:left="1702" w:hanging="1418"/>
        <w:rPr>
          <w:lang w:val="en-GB"/>
        </w:rPr>
      </w:pPr>
      <w:r w:rsidRPr="00EA476C">
        <w:rPr>
          <w:lang w:val="en-GB"/>
        </w:rPr>
        <w:t>[11]</w:t>
      </w:r>
      <w:r w:rsidRPr="00EA476C">
        <w:rPr>
          <w:lang w:val="en-GB"/>
        </w:rPr>
        <w:tab/>
        <w:t>3GPP TS 38.420</w:t>
      </w:r>
      <w:r w:rsidR="00D11D96">
        <w:rPr>
          <w:lang w:val="en-GB"/>
        </w:rPr>
        <w:t>:</w:t>
      </w:r>
      <w:r w:rsidRPr="00EA476C">
        <w:rPr>
          <w:lang w:val="en-GB"/>
        </w:rPr>
        <w:t xml:space="preserve"> “Xn general aspects and principles”</w:t>
      </w:r>
      <w:r w:rsidR="004F65BE">
        <w:rPr>
          <w:lang w:val="en-GB"/>
        </w:rPr>
        <w:t>.</w:t>
      </w:r>
    </w:p>
    <w:p w14:paraId="4F0DBC19" w14:textId="2C3321B0" w:rsidR="002E06BD" w:rsidRDefault="002E06BD" w:rsidP="002E06BD">
      <w:pPr>
        <w:keepLines/>
        <w:ind w:left="1702" w:hanging="1418"/>
        <w:rPr>
          <w:lang w:val="en-GB"/>
        </w:rPr>
      </w:pPr>
      <w:r w:rsidRPr="00EA476C">
        <w:rPr>
          <w:lang w:val="en-GB"/>
        </w:rPr>
        <w:t>[12]</w:t>
      </w:r>
      <w:r w:rsidRPr="00EA476C">
        <w:rPr>
          <w:lang w:val="en-GB"/>
        </w:rPr>
        <w:tab/>
        <w:t>3GPP TS 38.470</w:t>
      </w:r>
      <w:r w:rsidR="00D11D96">
        <w:rPr>
          <w:lang w:val="en-GB"/>
        </w:rPr>
        <w:t>:</w:t>
      </w:r>
      <w:r w:rsidRPr="00EA476C">
        <w:rPr>
          <w:lang w:val="en-GB"/>
        </w:rPr>
        <w:t xml:space="preserve"> “F1 general aspects and principles”</w:t>
      </w:r>
      <w:r w:rsidR="004F65BE">
        <w:rPr>
          <w:lang w:val="en-GB"/>
        </w:rPr>
        <w:t>.</w:t>
      </w:r>
    </w:p>
    <w:p w14:paraId="19AABA52" w14:textId="7B3E6F97" w:rsidR="00B84C01" w:rsidRPr="00B84C01" w:rsidRDefault="00B84C01" w:rsidP="00B84C01">
      <w:pPr>
        <w:keepLines/>
        <w:ind w:left="1702" w:hanging="1418"/>
        <w:rPr>
          <w:lang w:val="en-GB"/>
        </w:rPr>
      </w:pPr>
      <w:r w:rsidRPr="00B84C01">
        <w:rPr>
          <w:lang w:val="en-GB"/>
        </w:rPr>
        <w:t>[13]</w:t>
      </w:r>
      <w:r w:rsidRPr="00B84C01">
        <w:rPr>
          <w:lang w:val="en-GB"/>
        </w:rPr>
        <w:tab/>
        <w:t>3GPP TS 36.413</w:t>
      </w:r>
      <w:r w:rsidR="00D11D96">
        <w:rPr>
          <w:lang w:val="en-GB"/>
        </w:rPr>
        <w:t>:</w:t>
      </w:r>
      <w:r w:rsidRPr="00B84C01">
        <w:rPr>
          <w:lang w:val="en-GB"/>
        </w:rPr>
        <w:t xml:space="preserve"> “S1 Application Protocol (S1AP)”</w:t>
      </w:r>
      <w:r w:rsidR="004F65BE">
        <w:rPr>
          <w:lang w:val="en-GB"/>
        </w:rPr>
        <w:t>.</w:t>
      </w:r>
    </w:p>
    <w:p w14:paraId="002F9092" w14:textId="7AB23F0E" w:rsidR="00B84C01" w:rsidRDefault="00B84C01">
      <w:pPr>
        <w:keepLines/>
        <w:ind w:left="1702" w:hanging="1418"/>
        <w:rPr>
          <w:lang w:val="en-GB"/>
        </w:rPr>
      </w:pPr>
      <w:r w:rsidRPr="00B84C01">
        <w:rPr>
          <w:lang w:val="en-GB"/>
        </w:rPr>
        <w:t>[14]</w:t>
      </w:r>
      <w:r w:rsidRPr="00B84C01">
        <w:rPr>
          <w:lang w:val="en-GB"/>
        </w:rPr>
        <w:tab/>
      </w:r>
      <w:r w:rsidRPr="00B84C01">
        <w:rPr>
          <w:lang w:val="en-GB"/>
        </w:rPr>
        <w:tab/>
        <w:t>3GPP TS 25.921</w:t>
      </w:r>
      <w:r w:rsidR="00D11D96">
        <w:rPr>
          <w:lang w:val="en-GB"/>
        </w:rPr>
        <w:t>:</w:t>
      </w:r>
      <w:r w:rsidRPr="00B84C01">
        <w:rPr>
          <w:lang w:val="en-GB"/>
        </w:rPr>
        <w:t xml:space="preserve"> “Guidelines and principles for protocol description and</w:t>
      </w:r>
      <w:r>
        <w:rPr>
          <w:lang w:val="en-GB"/>
        </w:rPr>
        <w:t xml:space="preserve"> </w:t>
      </w:r>
      <w:r w:rsidRPr="00B84C01">
        <w:rPr>
          <w:lang w:val="en-GB"/>
        </w:rPr>
        <w:t>error handling”</w:t>
      </w:r>
      <w:r w:rsidR="004F65BE">
        <w:rPr>
          <w:lang w:val="en-GB"/>
        </w:rPr>
        <w:t>.</w:t>
      </w:r>
    </w:p>
    <w:p w14:paraId="5B483627" w14:textId="53514AA5" w:rsidR="00132A21" w:rsidRDefault="00101A01" w:rsidP="00101A01">
      <w:pPr>
        <w:keepLines/>
        <w:ind w:left="1702" w:hanging="1418"/>
        <w:rPr>
          <w:lang w:val="en-GB"/>
        </w:rPr>
      </w:pPr>
      <w:r w:rsidRPr="00101A01">
        <w:rPr>
          <w:lang w:val="en-GB"/>
        </w:rPr>
        <w:t>[</w:t>
      </w:r>
      <w:r>
        <w:rPr>
          <w:lang w:val="en-GB"/>
        </w:rPr>
        <w:t>15</w:t>
      </w:r>
      <w:r w:rsidRPr="00101A01">
        <w:rPr>
          <w:lang w:val="en-GB"/>
        </w:rPr>
        <w:t>]</w:t>
      </w:r>
      <w:r w:rsidRPr="00101A01">
        <w:rPr>
          <w:lang w:val="en-GB"/>
        </w:rPr>
        <w:tab/>
        <w:t xml:space="preserve">ITU-T Recommendation X.691 (07/2002): "Information technology – ASN.1 encoding </w:t>
      </w:r>
      <w:proofErr w:type="gramStart"/>
      <w:r w:rsidRPr="00101A01">
        <w:rPr>
          <w:lang w:val="en-GB"/>
        </w:rPr>
        <w:t>rules</w:t>
      </w:r>
      <w:proofErr w:type="gramEnd"/>
      <w:r w:rsidRPr="00101A01">
        <w:rPr>
          <w:lang w:val="en-GB"/>
        </w:rPr>
        <w:t>: Specification of Packed Encoding Rules (PER)".</w:t>
      </w:r>
    </w:p>
    <w:p w14:paraId="7899F055" w14:textId="58DFA0BC" w:rsidR="00101A01" w:rsidRPr="00101A01" w:rsidRDefault="00101A01" w:rsidP="00101A01">
      <w:pPr>
        <w:keepLines/>
        <w:ind w:left="1702" w:hanging="1418"/>
        <w:rPr>
          <w:lang w:val="en-GB"/>
        </w:rPr>
      </w:pPr>
      <w:r w:rsidRPr="00101A01">
        <w:rPr>
          <w:lang w:val="en-GB"/>
        </w:rPr>
        <w:t>[</w:t>
      </w:r>
      <w:r>
        <w:rPr>
          <w:lang w:val="en-GB"/>
        </w:rPr>
        <w:t>16</w:t>
      </w:r>
      <w:r w:rsidRPr="00101A01">
        <w:rPr>
          <w:lang w:val="en-GB"/>
        </w:rPr>
        <w:t>]</w:t>
      </w:r>
      <w:r w:rsidRPr="00101A01">
        <w:rPr>
          <w:lang w:val="en-GB"/>
        </w:rPr>
        <w:tab/>
        <w:t>ITU-T Recommendation X.680 (07/2002): "Information technology – Abstract Syntax Notation One (ASN.1): Specification of basic notation".</w:t>
      </w:r>
    </w:p>
    <w:p w14:paraId="7B55D42A" w14:textId="2453B32F" w:rsidR="00101A01" w:rsidRDefault="00101A01" w:rsidP="00101A01">
      <w:pPr>
        <w:keepLines/>
        <w:ind w:left="1702" w:hanging="1418"/>
        <w:rPr>
          <w:lang w:val="en-GB"/>
        </w:rPr>
      </w:pPr>
      <w:r w:rsidRPr="00101A01">
        <w:rPr>
          <w:lang w:val="en-GB"/>
        </w:rPr>
        <w:t>[</w:t>
      </w:r>
      <w:r>
        <w:rPr>
          <w:lang w:val="en-GB"/>
        </w:rPr>
        <w:t>17</w:t>
      </w:r>
      <w:r w:rsidRPr="00101A01">
        <w:rPr>
          <w:lang w:val="en-GB"/>
        </w:rPr>
        <w:t>]</w:t>
      </w:r>
      <w:r w:rsidRPr="00101A01">
        <w:rPr>
          <w:lang w:val="en-GB"/>
        </w:rPr>
        <w:tab/>
        <w:t>ITU-T Recommendation X.681 (07/2002): "Information technology – Abstract Syntax Notation One (ASN.1): Information object specification".</w:t>
      </w:r>
    </w:p>
    <w:p w14:paraId="0EFF8275" w14:textId="40A01F2D" w:rsidR="009F415B" w:rsidRDefault="009F415B" w:rsidP="009F415B">
      <w:pPr>
        <w:pStyle w:val="EX"/>
      </w:pPr>
      <w:r>
        <w:lastRenderedPageBreak/>
        <w:t xml:space="preserve">[18] </w:t>
      </w:r>
      <w:r>
        <w:tab/>
        <w:t>3GPP TS 38.300</w:t>
      </w:r>
      <w:r w:rsidR="00D11D96">
        <w:t>:</w:t>
      </w:r>
      <w:r>
        <w:t xml:space="preserve"> </w:t>
      </w:r>
      <w:r w:rsidR="00D11D96">
        <w:t>“</w:t>
      </w:r>
      <w:r>
        <w:t>NR; NR and NG-RAN Overall Description; Stage 2”.</w:t>
      </w:r>
    </w:p>
    <w:p w14:paraId="6F825F73" w14:textId="77777777" w:rsidR="009F415B" w:rsidRDefault="009F415B" w:rsidP="009F415B">
      <w:pPr>
        <w:pStyle w:val="EX"/>
      </w:pPr>
    </w:p>
    <w:p w14:paraId="3A0DDB48" w14:textId="77777777" w:rsidR="009F415B" w:rsidRPr="00EA476C" w:rsidRDefault="009F415B" w:rsidP="00101A01">
      <w:pPr>
        <w:keepLines/>
        <w:ind w:left="1702" w:hanging="1418"/>
        <w:rPr>
          <w:lang w:val="en-GB"/>
        </w:rPr>
      </w:pPr>
    </w:p>
    <w:p w14:paraId="4F8B79C5" w14:textId="44576E6F" w:rsidR="007D4D8D" w:rsidRDefault="007D4D8D" w:rsidP="00E239A2">
      <w:pPr>
        <w:pStyle w:val="1"/>
        <w:numPr>
          <w:ilvl w:val="0"/>
          <w:numId w:val="0"/>
        </w:numPr>
        <w:ind w:left="432" w:hanging="432"/>
      </w:pPr>
      <w:bookmarkStart w:id="6" w:name="_Toc7446137"/>
      <w:bookmarkStart w:id="7" w:name="_Toc7449858"/>
      <w:bookmarkStart w:id="8" w:name="_Toc7536426"/>
      <w:bookmarkStart w:id="9" w:name="_Toc7446138"/>
      <w:bookmarkStart w:id="10" w:name="_Toc7449859"/>
      <w:bookmarkStart w:id="11" w:name="_Toc7536427"/>
      <w:bookmarkStart w:id="12" w:name="_Toc7446139"/>
      <w:bookmarkStart w:id="13" w:name="_Toc7449860"/>
      <w:bookmarkStart w:id="14" w:name="_Toc7536428"/>
      <w:bookmarkStart w:id="15" w:name="_Toc5630094"/>
      <w:bookmarkStart w:id="16" w:name="_Toc7446141"/>
      <w:bookmarkStart w:id="17" w:name="_Toc7449862"/>
      <w:bookmarkStart w:id="18" w:name="_Toc7536430"/>
      <w:bookmarkStart w:id="19" w:name="_Toc31208965"/>
      <w:bookmarkEnd w:id="6"/>
      <w:bookmarkEnd w:id="7"/>
      <w:bookmarkEnd w:id="8"/>
      <w:bookmarkEnd w:id="9"/>
      <w:bookmarkEnd w:id="10"/>
      <w:bookmarkEnd w:id="11"/>
      <w:bookmarkEnd w:id="12"/>
      <w:bookmarkEnd w:id="13"/>
      <w:bookmarkEnd w:id="14"/>
      <w:bookmarkEnd w:id="15"/>
      <w:bookmarkEnd w:id="16"/>
      <w:bookmarkEnd w:id="17"/>
      <w:bookmarkEnd w:id="18"/>
      <w:r>
        <w:t>3</w:t>
      </w:r>
      <w:r>
        <w:tab/>
        <w:t>Definitions and Abbreviations</w:t>
      </w:r>
      <w:bookmarkEnd w:id="19"/>
    </w:p>
    <w:p w14:paraId="6934809F" w14:textId="18F51190" w:rsidR="007D4D8D" w:rsidRDefault="007D4D8D" w:rsidP="007D4D8D">
      <w:pPr>
        <w:pStyle w:val="20"/>
        <w:rPr>
          <w:lang w:eastAsia="en-GB"/>
        </w:rPr>
      </w:pPr>
      <w:bookmarkStart w:id="20" w:name="_Toc31208966"/>
      <w:r>
        <w:rPr>
          <w:lang w:eastAsia="en-GB"/>
        </w:rPr>
        <w:t>3.1</w:t>
      </w:r>
      <w:r>
        <w:rPr>
          <w:lang w:eastAsia="en-GB"/>
        </w:rPr>
        <w:tab/>
        <w:t>Definitions</w:t>
      </w:r>
      <w:bookmarkEnd w:id="20"/>
    </w:p>
    <w:p w14:paraId="30481E42" w14:textId="0E6891ED" w:rsidR="007D4D8D" w:rsidRPr="008C29A5" w:rsidRDefault="007D4D8D" w:rsidP="007D4D8D">
      <w:pPr>
        <w:rPr>
          <w:color w:val="FF0000"/>
          <w:lang w:val="en-GB" w:eastAsia="zh-CN"/>
          <w:rPrChange w:id="21" w:author="Crouse" w:date="2021-10-27T14:12:00Z">
            <w:rPr>
              <w:lang w:val="en-GB" w:eastAsia="en-GB"/>
            </w:rPr>
          </w:rPrChange>
        </w:rPr>
      </w:pPr>
      <w:r w:rsidRPr="007D4D8D">
        <w:rPr>
          <w:lang w:val="en-GB" w:eastAsia="en-GB"/>
        </w:rPr>
        <w:t xml:space="preserve">For the purposes of the present document, the terms and definitions given in </w:t>
      </w:r>
      <w:r>
        <w:rPr>
          <w:lang w:val="en-GB" w:eastAsia="en-GB"/>
        </w:rPr>
        <w:t xml:space="preserve">3GPP </w:t>
      </w:r>
      <w:r w:rsidRPr="007D4D8D">
        <w:rPr>
          <w:lang w:val="en-GB" w:eastAsia="en-GB"/>
        </w:rPr>
        <w:t xml:space="preserve">TR 21.905 [1] and the following apply.  </w:t>
      </w:r>
      <w:ins w:id="22" w:author="Crouse" w:date="2021-10-27T14:14:00Z">
        <w:r w:rsidR="008C29A5">
          <w:rPr>
            <w:rFonts w:ascii="宋体" w:eastAsia="宋体" w:hAnsi="宋体" w:cs="宋体" w:hint="eastAsia"/>
            <w:color w:val="FF0000"/>
            <w:lang w:val="en-GB" w:eastAsia="zh-CN"/>
          </w:rPr>
          <w:t>为了能够更好的阅读当前文档，相关术语和定义在3GPP</w:t>
        </w:r>
        <w:r w:rsidR="008C29A5">
          <w:rPr>
            <w:rFonts w:ascii="宋体" w:eastAsia="宋体" w:hAnsi="宋体" w:cs="宋体"/>
            <w:color w:val="FF0000"/>
            <w:lang w:val="en-GB" w:eastAsia="zh-CN"/>
          </w:rPr>
          <w:t xml:space="preserve"> TR 21.905</w:t>
        </w:r>
        <w:r w:rsidR="008C29A5">
          <w:rPr>
            <w:rFonts w:ascii="宋体" w:eastAsia="宋体" w:hAnsi="宋体" w:cs="宋体" w:hint="eastAsia"/>
            <w:color w:val="FF0000"/>
            <w:lang w:val="en-GB" w:eastAsia="zh-CN"/>
          </w:rPr>
          <w:t>和下面</w:t>
        </w:r>
      </w:ins>
      <w:ins w:id="23" w:author="Crouse" w:date="2021-10-27T14:15:00Z">
        <w:r w:rsidR="008C29A5">
          <w:rPr>
            <w:rFonts w:ascii="宋体" w:eastAsia="宋体" w:hAnsi="宋体" w:cs="宋体" w:hint="eastAsia"/>
            <w:color w:val="FF0000"/>
            <w:lang w:val="en-GB" w:eastAsia="zh-CN"/>
          </w:rPr>
          <w:t>提供</w:t>
        </w:r>
      </w:ins>
    </w:p>
    <w:p w14:paraId="38BA5CB8" w14:textId="77777777" w:rsidR="008C29A5" w:rsidRDefault="007D4D8D" w:rsidP="007D4D8D">
      <w:pPr>
        <w:rPr>
          <w:ins w:id="24" w:author="Crouse" w:date="2021-10-27T14:28:00Z"/>
          <w:lang w:val="en-GB" w:eastAsia="en-GB"/>
        </w:rPr>
      </w:pPr>
      <w:r w:rsidRPr="007D4D8D">
        <w:rPr>
          <w:lang w:val="en-GB" w:eastAsia="en-GB"/>
        </w:rPr>
        <w:t xml:space="preserve">A term defined in the present document takes precedence over the definition of the same term, if any, in </w:t>
      </w:r>
      <w:r>
        <w:rPr>
          <w:lang w:val="en-GB" w:eastAsia="en-GB"/>
        </w:rPr>
        <w:t xml:space="preserve">3GPP </w:t>
      </w:r>
      <w:r w:rsidRPr="007D4D8D">
        <w:rPr>
          <w:lang w:val="en-GB" w:eastAsia="en-GB"/>
        </w:rPr>
        <w:t>TR 21.905 [1].</w:t>
      </w:r>
      <w:ins w:id="25" w:author="Crouse" w:date="2021-10-27T14:17:00Z">
        <w:r w:rsidR="008C29A5">
          <w:rPr>
            <w:lang w:val="en-GB" w:eastAsia="en-GB"/>
          </w:rPr>
          <w:t xml:space="preserve"> </w:t>
        </w:r>
      </w:ins>
    </w:p>
    <w:p w14:paraId="59BD98BA" w14:textId="6264310B" w:rsidR="007D4D8D" w:rsidRPr="007D4D8D" w:rsidRDefault="008C29A5" w:rsidP="007D4D8D">
      <w:pPr>
        <w:rPr>
          <w:lang w:val="en-GB" w:eastAsia="zh-CN"/>
        </w:rPr>
      </w:pPr>
      <w:ins w:id="26" w:author="Crouse" w:date="2021-10-27T14:20:00Z">
        <w:r>
          <w:rPr>
            <w:rFonts w:ascii="等线" w:eastAsia="等线" w:hAnsi="等线" w:hint="eastAsia"/>
            <w:lang w:val="en-GB" w:eastAsia="zh-CN"/>
          </w:rPr>
          <w:t>本文档术语的定义优先</w:t>
        </w:r>
      </w:ins>
      <w:ins w:id="27" w:author="Crouse" w:date="2021-10-27T14:22:00Z">
        <w:r>
          <w:rPr>
            <w:rFonts w:ascii="等线" w:eastAsia="等线" w:hAnsi="等线" w:hint="eastAsia"/>
            <w:lang w:val="en-GB" w:eastAsia="zh-CN"/>
          </w:rPr>
          <w:t>于</w:t>
        </w:r>
      </w:ins>
      <w:ins w:id="28" w:author="Crouse" w:date="2021-10-27T14:20:00Z">
        <w:r>
          <w:rPr>
            <w:rFonts w:ascii="等线" w:eastAsia="等线" w:hAnsi="等线" w:hint="eastAsia"/>
            <w:lang w:val="en-GB" w:eastAsia="zh-CN"/>
          </w:rPr>
          <w:t>其他文档，比如3GPP</w:t>
        </w:r>
      </w:ins>
      <w:ins w:id="29" w:author="Crouse" w:date="2021-10-27T14:21:00Z">
        <w:r>
          <w:rPr>
            <w:rFonts w:ascii="等线" w:eastAsia="等线" w:hAnsi="等线" w:hint="eastAsia"/>
            <w:lang w:val="en-GB" w:eastAsia="zh-CN"/>
          </w:rPr>
          <w:t>相关文档</w:t>
        </w:r>
      </w:ins>
    </w:p>
    <w:p w14:paraId="3ECE8FB8" w14:textId="77777777" w:rsidR="008C29A5" w:rsidRDefault="007D4D8D" w:rsidP="007D4D8D">
      <w:pPr>
        <w:rPr>
          <w:ins w:id="30" w:author="Crouse" w:date="2021-10-27T14:28:00Z"/>
          <w:lang w:val="en-GB" w:eastAsia="en-GB"/>
        </w:rPr>
      </w:pPr>
      <w:r w:rsidRPr="007D4D8D">
        <w:rPr>
          <w:b/>
          <w:lang w:val="en-GB" w:eastAsia="en-GB"/>
        </w:rPr>
        <w:t>A1</w:t>
      </w:r>
      <w:r w:rsidRPr="007D4D8D">
        <w:rPr>
          <w:lang w:val="en-GB" w:eastAsia="en-GB"/>
        </w:rPr>
        <w:t xml:space="preserve">: Interface between non-RT RIC and </w:t>
      </w:r>
      <w:r w:rsidR="00132A21">
        <w:rPr>
          <w:lang w:val="en-GB" w:eastAsia="en-GB"/>
        </w:rPr>
        <w:t>N</w:t>
      </w:r>
      <w:r w:rsidRPr="007D4D8D">
        <w:rPr>
          <w:lang w:val="en-GB" w:eastAsia="en-GB"/>
        </w:rPr>
        <w:t xml:space="preserve">ear-RT RIC to enable policy-driven guidance of </w:t>
      </w:r>
      <w:r w:rsidR="00132A21">
        <w:rPr>
          <w:lang w:val="en-GB" w:eastAsia="en-GB"/>
        </w:rPr>
        <w:t>N</w:t>
      </w:r>
      <w:r w:rsidRPr="007D4D8D">
        <w:rPr>
          <w:lang w:val="en-GB" w:eastAsia="en-GB"/>
        </w:rPr>
        <w:t>ear-RT RIC applications/functions, and support AI/ML workflow</w:t>
      </w:r>
      <w:r w:rsidR="00896BD8">
        <w:rPr>
          <w:lang w:val="en-GB" w:eastAsia="en-GB"/>
        </w:rPr>
        <w:t xml:space="preserve"> [4]</w:t>
      </w:r>
      <w:r w:rsidRPr="007D4D8D">
        <w:rPr>
          <w:lang w:val="en-GB" w:eastAsia="en-GB"/>
        </w:rPr>
        <w:t>.</w:t>
      </w:r>
      <w:ins w:id="31" w:author="Crouse" w:date="2021-10-27T14:23:00Z">
        <w:r w:rsidR="008C29A5">
          <w:rPr>
            <w:lang w:val="en-GB" w:eastAsia="en-GB"/>
          </w:rPr>
          <w:t xml:space="preserve"> </w:t>
        </w:r>
      </w:ins>
      <w:r w:rsidRPr="007D4D8D">
        <w:rPr>
          <w:lang w:val="en-GB" w:eastAsia="en-GB"/>
        </w:rPr>
        <w:t xml:space="preserve"> </w:t>
      </w:r>
    </w:p>
    <w:p w14:paraId="4DA4335E" w14:textId="40ED0B75" w:rsidR="007D4D8D" w:rsidRPr="007D4D8D" w:rsidRDefault="008C29A5" w:rsidP="007D4D8D">
      <w:pPr>
        <w:rPr>
          <w:lang w:val="en-GB" w:eastAsia="en-GB"/>
        </w:rPr>
      </w:pPr>
      <w:ins w:id="32" w:author="Crouse" w:date="2021-10-27T14:25:00Z">
        <w:r>
          <w:rPr>
            <w:lang w:val="en-GB" w:eastAsia="en-GB"/>
          </w:rPr>
          <w:t>non-RT RIC</w:t>
        </w:r>
        <w:r>
          <w:rPr>
            <w:rFonts w:ascii="等线" w:eastAsia="等线" w:hAnsi="等线" w:hint="eastAsia"/>
            <w:lang w:val="en-GB" w:eastAsia="zh-CN"/>
          </w:rPr>
          <w:t>和Near</w:t>
        </w:r>
        <w:r>
          <w:rPr>
            <w:lang w:val="en-GB" w:eastAsia="en-GB"/>
          </w:rPr>
          <w:t>-RT RIC</w:t>
        </w:r>
      </w:ins>
      <w:ins w:id="33" w:author="Crouse" w:date="2021-10-27T14:29:00Z">
        <w:r>
          <w:rPr>
            <w:rFonts w:ascii="等线" w:eastAsia="等线" w:hAnsi="等线" w:hint="eastAsia"/>
            <w:lang w:val="en-GB" w:eastAsia="zh-CN"/>
          </w:rPr>
          <w:t>之间接口</w:t>
        </w:r>
      </w:ins>
      <w:ins w:id="34" w:author="Crouse" w:date="2021-10-27T14:30:00Z">
        <w:r>
          <w:rPr>
            <w:rFonts w:ascii="等线" w:eastAsia="等线" w:hAnsi="等线" w:hint="eastAsia"/>
            <w:lang w:val="en-GB" w:eastAsia="zh-CN"/>
          </w:rPr>
          <w:t>，它用来Near</w:t>
        </w:r>
        <w:r>
          <w:rPr>
            <w:rFonts w:ascii="等线" w:eastAsia="等线" w:hAnsi="等线"/>
            <w:lang w:val="en-GB" w:eastAsia="zh-CN"/>
          </w:rPr>
          <w:t xml:space="preserve">-RT RIC </w:t>
        </w:r>
      </w:ins>
      <w:ins w:id="35" w:author="Crouse" w:date="2021-10-27T14:31:00Z">
        <w:r>
          <w:rPr>
            <w:rFonts w:ascii="等线" w:eastAsia="等线" w:hAnsi="等线" w:hint="eastAsia"/>
            <w:lang w:val="en-GB" w:eastAsia="zh-CN"/>
          </w:rPr>
          <w:t>应用/函数的数据传输和支撑AI</w:t>
        </w:r>
        <w:r>
          <w:rPr>
            <w:rFonts w:ascii="等线" w:eastAsia="等线" w:hAnsi="等线"/>
            <w:lang w:val="en-GB" w:eastAsia="zh-CN"/>
          </w:rPr>
          <w:t>/ML</w:t>
        </w:r>
      </w:ins>
      <w:ins w:id="36" w:author="Crouse" w:date="2021-10-27T14:32:00Z">
        <w:r>
          <w:rPr>
            <w:rFonts w:ascii="等线" w:eastAsia="等线" w:hAnsi="等线" w:hint="eastAsia"/>
            <w:lang w:val="en-GB" w:eastAsia="zh-CN"/>
          </w:rPr>
          <w:t>的工作流。</w:t>
        </w:r>
      </w:ins>
    </w:p>
    <w:p w14:paraId="2F5369A7" w14:textId="60DD4C70" w:rsidR="007D4D8D" w:rsidRDefault="007D4D8D" w:rsidP="007D4D8D">
      <w:pPr>
        <w:rPr>
          <w:ins w:id="37" w:author="Crouse" w:date="2021-10-27T14:32:00Z"/>
          <w:lang w:val="en-GB" w:eastAsia="en-GB"/>
        </w:rPr>
      </w:pPr>
      <w:r w:rsidRPr="007D4D8D">
        <w:rPr>
          <w:b/>
          <w:lang w:val="en-GB" w:eastAsia="en-GB"/>
        </w:rPr>
        <w:t>E2</w:t>
      </w:r>
      <w:r w:rsidRPr="007D4D8D">
        <w:rPr>
          <w:lang w:val="en-GB" w:eastAsia="en-GB"/>
        </w:rPr>
        <w:t xml:space="preserve">: Interface connecting the </w:t>
      </w:r>
      <w:r w:rsidR="00132A21">
        <w:rPr>
          <w:lang w:val="en-GB" w:eastAsia="en-GB"/>
        </w:rPr>
        <w:t>N</w:t>
      </w:r>
      <w:r w:rsidRPr="007D4D8D">
        <w:rPr>
          <w:lang w:val="en-GB" w:eastAsia="en-GB"/>
        </w:rPr>
        <w:t>ear-RT RIC and one or more O-CU-CPs, one or more O-CU-UPs, and one or more O-DUs</w:t>
      </w:r>
      <w:r w:rsidR="00896BD8">
        <w:rPr>
          <w:lang w:val="en-GB" w:eastAsia="en-GB"/>
        </w:rPr>
        <w:t xml:space="preserve"> [2]</w:t>
      </w:r>
      <w:r w:rsidRPr="007D4D8D">
        <w:rPr>
          <w:lang w:val="en-GB" w:eastAsia="en-GB"/>
        </w:rPr>
        <w:t>.</w:t>
      </w:r>
    </w:p>
    <w:p w14:paraId="24CA42B9" w14:textId="48F1E174" w:rsidR="008C29A5" w:rsidRPr="007D4D8D" w:rsidRDefault="008C29A5" w:rsidP="007D4D8D">
      <w:pPr>
        <w:rPr>
          <w:lang w:val="en-GB" w:eastAsia="zh-CN"/>
        </w:rPr>
      </w:pPr>
      <w:ins w:id="38" w:author="Crouse" w:date="2021-10-27T14:32:00Z">
        <w:r>
          <w:rPr>
            <w:rFonts w:ascii="等线" w:eastAsia="等线" w:hAnsi="等线"/>
            <w:lang w:val="en-GB" w:eastAsia="zh-CN"/>
          </w:rPr>
          <w:t xml:space="preserve">E2: </w:t>
        </w:r>
        <w:r>
          <w:rPr>
            <w:rFonts w:ascii="等线" w:eastAsia="等线" w:hAnsi="等线" w:hint="eastAsia"/>
            <w:lang w:val="en-GB" w:eastAsia="zh-CN"/>
          </w:rPr>
          <w:t>该接口用来连接</w:t>
        </w:r>
      </w:ins>
      <w:ins w:id="39" w:author="Crouse" w:date="2021-10-27T14:33:00Z">
        <w:r>
          <w:rPr>
            <w:rFonts w:ascii="等线" w:eastAsia="等线" w:hAnsi="等线" w:hint="eastAsia"/>
            <w:lang w:val="en-GB" w:eastAsia="zh-CN"/>
          </w:rPr>
          <w:t>Near</w:t>
        </w:r>
        <w:r>
          <w:rPr>
            <w:rFonts w:ascii="等线" w:eastAsia="等线" w:hAnsi="等线"/>
            <w:lang w:val="en-GB" w:eastAsia="zh-CN"/>
          </w:rPr>
          <w:t xml:space="preserve">-RT RIC </w:t>
        </w:r>
        <w:r>
          <w:rPr>
            <w:rFonts w:ascii="等线" w:eastAsia="等线" w:hAnsi="等线" w:hint="eastAsia"/>
            <w:lang w:val="en-GB" w:eastAsia="zh-CN"/>
          </w:rPr>
          <w:t>和一个或者多个O</w:t>
        </w:r>
        <w:r>
          <w:rPr>
            <w:rFonts w:ascii="等线" w:eastAsia="等线" w:hAnsi="等线"/>
            <w:lang w:val="en-GB" w:eastAsia="zh-CN"/>
          </w:rPr>
          <w:t>-CU-CPs,</w:t>
        </w:r>
        <w:r>
          <w:rPr>
            <w:rFonts w:ascii="等线" w:eastAsia="等线" w:hAnsi="等线" w:hint="eastAsia"/>
            <w:lang w:val="en-GB" w:eastAsia="zh-CN"/>
          </w:rPr>
          <w:t>一个或者多个O-CU</w:t>
        </w:r>
        <w:r>
          <w:rPr>
            <w:rFonts w:ascii="等线" w:eastAsia="等线" w:hAnsi="等线"/>
            <w:lang w:val="en-GB" w:eastAsia="zh-CN"/>
          </w:rPr>
          <w:t>-Ups,</w:t>
        </w:r>
        <w:r>
          <w:rPr>
            <w:rFonts w:ascii="等线" w:eastAsia="等线" w:hAnsi="等线" w:hint="eastAsia"/>
            <w:lang w:val="en-GB" w:eastAsia="zh-CN"/>
          </w:rPr>
          <w:t>和一个或者多个O-DUs</w:t>
        </w:r>
      </w:ins>
    </w:p>
    <w:p w14:paraId="66C000C7" w14:textId="77777777" w:rsidR="009F415B" w:rsidRDefault="009F415B" w:rsidP="009F415B">
      <w:r>
        <w:rPr>
          <w:b/>
          <w:bCs/>
          <w:lang w:val="it-IT"/>
        </w:rPr>
        <w:t>E2 Node</w:t>
      </w:r>
      <w:r>
        <w:rPr>
          <w:lang w:val="it-IT"/>
        </w:rPr>
        <w:t xml:space="preserve">: a logical node terminating E2 interface. </w:t>
      </w:r>
      <w:r>
        <w:t xml:space="preserve">In this version of the specification, </w:t>
      </w:r>
      <w:r>
        <w:rPr>
          <w:u w:val="single"/>
        </w:rPr>
        <w:t>O</w:t>
      </w:r>
      <w:r>
        <w:t>RAN nodes terminating E2 interface are:</w:t>
      </w:r>
    </w:p>
    <w:p w14:paraId="6EEAB7D1" w14:textId="02F8792A" w:rsidR="009F415B" w:rsidRDefault="009F415B" w:rsidP="009F415B">
      <w:pPr>
        <w:ind w:firstLine="284"/>
      </w:pPr>
      <w:r>
        <w:t>-</w:t>
      </w:r>
      <w:r>
        <w:tab/>
        <w:t xml:space="preserve">for NR access: O-CU-CP, O-CU-UP, O-DU or any combination as defined in [9]; </w:t>
      </w:r>
    </w:p>
    <w:p w14:paraId="3D9AD1D9" w14:textId="0262F2B1" w:rsidR="009F415B" w:rsidRDefault="009F415B" w:rsidP="009F415B">
      <w:pPr>
        <w:ind w:firstLine="284"/>
        <w:rPr>
          <w:ins w:id="40" w:author="Crouse" w:date="2021-10-27T14:33:00Z"/>
          <w:lang w:val="it-IT"/>
        </w:rPr>
      </w:pPr>
      <w:r>
        <w:rPr>
          <w:lang w:val="it-IT"/>
        </w:rPr>
        <w:t>-</w:t>
      </w:r>
      <w:r>
        <w:rPr>
          <w:lang w:val="it-IT"/>
        </w:rPr>
        <w:tab/>
        <w:t>for E-UTRA access: O-eNB.</w:t>
      </w:r>
    </w:p>
    <w:p w14:paraId="290511B8" w14:textId="502D1745" w:rsidR="008C29A5" w:rsidRDefault="008C29A5" w:rsidP="008C29A5">
      <w:pPr>
        <w:rPr>
          <w:ins w:id="41" w:author="Crouse" w:date="2021-10-27T14:36:00Z"/>
          <w:rFonts w:ascii="等线" w:eastAsia="等线" w:hAnsi="等线"/>
          <w:lang w:val="it-IT" w:eastAsia="zh-CN"/>
        </w:rPr>
      </w:pPr>
      <w:ins w:id="42" w:author="Crouse" w:date="2021-10-27T14:34:00Z">
        <w:r>
          <w:rPr>
            <w:rFonts w:ascii="等线" w:eastAsia="等线" w:hAnsi="等线" w:hint="eastAsia"/>
            <w:lang w:val="it-IT" w:eastAsia="zh-CN"/>
          </w:rPr>
          <w:t>E2 Node：E2接口的逻辑终端。在这个</w:t>
        </w:r>
      </w:ins>
      <w:ins w:id="43" w:author="Crouse" w:date="2021-10-27T14:35:00Z">
        <w:r>
          <w:rPr>
            <w:rFonts w:ascii="等线" w:eastAsia="等线" w:hAnsi="等线" w:hint="eastAsia"/>
            <w:lang w:val="it-IT" w:eastAsia="zh-CN"/>
          </w:rPr>
          <w:t>版本的说明文档中，</w:t>
        </w:r>
      </w:ins>
      <w:ins w:id="44" w:author="Crouse" w:date="2021-10-27T14:36:00Z">
        <w:r>
          <w:rPr>
            <w:rFonts w:ascii="等线" w:eastAsia="等线" w:hAnsi="等线" w:hint="eastAsia"/>
            <w:lang w:val="it-IT" w:eastAsia="zh-CN"/>
          </w:rPr>
          <w:t>E2接口的O</w:t>
        </w:r>
        <w:r>
          <w:rPr>
            <w:rFonts w:ascii="等线" w:eastAsia="等线" w:hAnsi="等线"/>
            <w:lang w:val="it-IT" w:eastAsia="zh-CN"/>
          </w:rPr>
          <w:t>RAN</w:t>
        </w:r>
        <w:r>
          <w:rPr>
            <w:rFonts w:ascii="等线" w:eastAsia="等线" w:hAnsi="等线" w:hint="eastAsia"/>
            <w:lang w:val="it-IT" w:eastAsia="zh-CN"/>
          </w:rPr>
          <w:t>节点有：</w:t>
        </w:r>
      </w:ins>
    </w:p>
    <w:p w14:paraId="6CE28203" w14:textId="10FC4FF2" w:rsidR="008C29A5" w:rsidRPr="008C29A5" w:rsidRDefault="008C29A5">
      <w:pPr>
        <w:pStyle w:val="af"/>
        <w:numPr>
          <w:ilvl w:val="0"/>
          <w:numId w:val="46"/>
        </w:numPr>
        <w:rPr>
          <w:rFonts w:eastAsia="等线"/>
          <w:lang w:val="it-IT" w:eastAsia="zh-CN"/>
          <w:rPrChange w:id="45" w:author="Crouse" w:date="2021-10-27T14:36:00Z">
            <w:rPr>
              <w:lang w:val="it-IT" w:eastAsia="zh-CN"/>
            </w:rPr>
          </w:rPrChange>
        </w:rPr>
        <w:pPrChange w:id="46" w:author="Crouse" w:date="2021-10-27T14:36:00Z">
          <w:pPr>
            <w:ind w:firstLine="284"/>
          </w:pPr>
        </w:pPrChange>
      </w:pPr>
      <w:ins w:id="47" w:author="Crouse" w:date="2021-10-27T14:37:00Z">
        <w:r>
          <w:rPr>
            <w:rFonts w:eastAsia="等线" w:hint="eastAsia"/>
            <w:lang w:val="it-IT" w:eastAsia="zh-CN"/>
          </w:rPr>
          <w:t>对于</w:t>
        </w:r>
        <w:r>
          <w:rPr>
            <w:rFonts w:eastAsia="等线" w:hint="eastAsia"/>
            <w:lang w:val="it-IT" w:eastAsia="zh-CN"/>
          </w:rPr>
          <w:t>NR</w:t>
        </w:r>
        <w:r>
          <w:rPr>
            <w:rFonts w:eastAsia="等线" w:hint="eastAsia"/>
            <w:lang w:val="it-IT" w:eastAsia="zh-CN"/>
          </w:rPr>
          <w:t>接入：</w:t>
        </w:r>
        <w:r>
          <w:t>O-CU-CP, O-CU-UP, O-DU</w:t>
        </w:r>
        <w:r>
          <w:rPr>
            <w:rFonts w:ascii="等线" w:eastAsia="等线" w:hAnsi="等线" w:hint="eastAsia"/>
            <w:lang w:eastAsia="zh-CN"/>
          </w:rPr>
          <w:t>，或者</w:t>
        </w:r>
      </w:ins>
      <w:ins w:id="48" w:author="Crouse" w:date="2021-10-27T14:38:00Z">
        <w:r>
          <w:rPr>
            <w:rFonts w:ascii="等线" w:eastAsia="等线" w:hAnsi="等线" w:hint="eastAsia"/>
            <w:lang w:eastAsia="zh-CN"/>
          </w:rPr>
          <w:t>任何在</w:t>
        </w:r>
      </w:ins>
      <w:ins w:id="49" w:author="Crouse" w:date="2021-10-27T14:39:00Z">
        <w:r>
          <w:rPr>
            <w:rFonts w:ascii="等线" w:eastAsia="等线" w:hAnsi="等线" w:hint="eastAsia"/>
            <w:lang w:eastAsia="zh-CN"/>
          </w:rPr>
          <w:t>参考</w:t>
        </w:r>
      </w:ins>
      <w:ins w:id="50" w:author="Crouse" w:date="2021-10-27T14:38:00Z">
        <w:r>
          <w:rPr>
            <w:rFonts w:ascii="等线" w:eastAsia="等线" w:hAnsi="等线"/>
            <w:lang w:eastAsia="zh-CN"/>
          </w:rPr>
          <w:t>[9]</w:t>
        </w:r>
        <w:r>
          <w:rPr>
            <w:rFonts w:ascii="等线" w:eastAsia="等线" w:hAnsi="等线" w:hint="eastAsia"/>
            <w:lang w:eastAsia="zh-CN"/>
          </w:rPr>
          <w:t>中</w:t>
        </w:r>
      </w:ins>
      <w:ins w:id="51" w:author="Crouse" w:date="2021-10-27T14:39:00Z">
        <w:r>
          <w:rPr>
            <w:rFonts w:ascii="等线" w:eastAsia="等线" w:hAnsi="等线" w:hint="eastAsia"/>
            <w:lang w:eastAsia="zh-CN"/>
          </w:rPr>
          <w:t>的定义</w:t>
        </w:r>
      </w:ins>
    </w:p>
    <w:p w14:paraId="313277B3" w14:textId="3A93BCD3" w:rsidR="0005572E" w:rsidRDefault="0005572E" w:rsidP="0005572E">
      <w:pPr>
        <w:rPr>
          <w:ins w:id="52" w:author="Crouse" w:date="2021-10-27T14:39:00Z"/>
          <w:lang w:val="en-GB" w:eastAsia="en-GB"/>
        </w:rPr>
      </w:pPr>
      <w:r w:rsidRPr="00227BE5">
        <w:rPr>
          <w:b/>
          <w:lang w:eastAsia="ja-JP"/>
        </w:rPr>
        <w:t>non-RT RIC</w:t>
      </w:r>
      <w:r w:rsidRPr="007D4D8D">
        <w:rPr>
          <w:b/>
          <w:lang w:val="en-GB" w:eastAsia="en-GB"/>
        </w:rPr>
        <w:t xml:space="preserve"> </w:t>
      </w:r>
      <w:r>
        <w:rPr>
          <w:b/>
          <w:lang w:val="en-GB" w:eastAsia="en-GB"/>
        </w:rPr>
        <w:t>(</w:t>
      </w:r>
      <w:r w:rsidRPr="007D4D8D">
        <w:rPr>
          <w:b/>
          <w:lang w:val="en-GB" w:eastAsia="en-GB"/>
        </w:rPr>
        <w:t>O-RAN non-real-time RAN Intelligent Controller</w:t>
      </w:r>
      <w:r>
        <w:rPr>
          <w:b/>
          <w:lang w:val="en-GB" w:eastAsia="en-GB"/>
        </w:rPr>
        <w:t>)</w:t>
      </w:r>
      <w:r w:rsidRPr="007D4D8D">
        <w:rPr>
          <w:lang w:val="en-GB" w:eastAsia="en-GB"/>
        </w:rPr>
        <w:t xml:space="preserve">: a logical function that enables non-real-time control and optimization of RAN elements and resources, AI/ML workflow including model training and updates, and policy-based guidance of applications/features in </w:t>
      </w:r>
      <w:r>
        <w:rPr>
          <w:lang w:val="en-GB" w:eastAsia="en-GB"/>
        </w:rPr>
        <w:t>Near-</w:t>
      </w:r>
      <w:r w:rsidRPr="007D4D8D">
        <w:rPr>
          <w:lang w:val="en-GB" w:eastAsia="en-GB"/>
        </w:rPr>
        <w:t>RT RIC.</w:t>
      </w:r>
    </w:p>
    <w:p w14:paraId="50BFB02F" w14:textId="3FD24010" w:rsidR="008C29A5" w:rsidRPr="007D4D8D" w:rsidRDefault="008C29A5" w:rsidP="0005572E">
      <w:pPr>
        <w:rPr>
          <w:lang w:val="en-GB" w:eastAsia="en-GB"/>
        </w:rPr>
      </w:pPr>
      <w:ins w:id="53" w:author="Crouse" w:date="2021-10-27T14:39:00Z">
        <w:r>
          <w:rPr>
            <w:rFonts w:ascii="等线" w:eastAsia="等线" w:hAnsi="等线"/>
            <w:lang w:val="en-GB" w:eastAsia="zh-CN"/>
          </w:rPr>
          <w:t>N</w:t>
        </w:r>
        <w:r>
          <w:rPr>
            <w:rFonts w:ascii="等线" w:eastAsia="等线" w:hAnsi="等线" w:hint="eastAsia"/>
            <w:lang w:val="en-GB" w:eastAsia="zh-CN"/>
          </w:rPr>
          <w:t>on</w:t>
        </w:r>
        <w:r>
          <w:rPr>
            <w:lang w:val="en-GB" w:eastAsia="en-GB"/>
          </w:rPr>
          <w:t>-RT RIC (O-RAN non-real-time RAN In</w:t>
        </w:r>
      </w:ins>
      <w:ins w:id="54" w:author="Crouse" w:date="2021-10-27T14:40:00Z">
        <w:r>
          <w:rPr>
            <w:lang w:val="en-GB" w:eastAsia="en-GB"/>
          </w:rPr>
          <w:t>telligent Controller</w:t>
        </w:r>
      </w:ins>
      <w:ins w:id="55" w:author="Crouse" w:date="2021-10-27T14:39:00Z">
        <w:r>
          <w:rPr>
            <w:lang w:val="en-GB" w:eastAsia="en-GB"/>
          </w:rPr>
          <w:t>)</w:t>
        </w:r>
      </w:ins>
      <w:ins w:id="56" w:author="Crouse" w:date="2021-10-27T14:40:00Z">
        <w:r>
          <w:rPr>
            <w:lang w:val="en-GB" w:eastAsia="en-GB"/>
          </w:rPr>
          <w:t xml:space="preserve">: </w:t>
        </w:r>
        <w:r>
          <w:rPr>
            <w:rFonts w:ascii="等线" w:eastAsia="等线" w:hAnsi="等线" w:hint="eastAsia"/>
            <w:lang w:val="en-GB" w:eastAsia="zh-CN"/>
          </w:rPr>
          <w:t>一个</w:t>
        </w:r>
        <w:r>
          <w:rPr>
            <w:rFonts w:ascii="宋体" w:eastAsia="宋体" w:hAnsi="宋体" w:cs="宋体" w:hint="eastAsia"/>
            <w:lang w:val="en-GB" w:eastAsia="zh-CN"/>
          </w:rPr>
          <w:t>逻辑功能结构，用来</w:t>
        </w:r>
      </w:ins>
      <w:ins w:id="57" w:author="Crouse" w:date="2021-10-27T14:43:00Z">
        <w:r w:rsidR="002D4E3D">
          <w:rPr>
            <w:rFonts w:ascii="宋体" w:eastAsia="宋体" w:hAnsi="宋体" w:cs="宋体" w:hint="eastAsia"/>
            <w:lang w:val="en-GB" w:eastAsia="zh-CN"/>
          </w:rPr>
          <w:t>做非实时的控制和</w:t>
        </w:r>
      </w:ins>
      <w:ins w:id="58" w:author="Crouse" w:date="2021-10-27T14:55:00Z">
        <w:r w:rsidR="000B0D41">
          <w:rPr>
            <w:rFonts w:ascii="宋体" w:eastAsia="宋体" w:hAnsi="宋体" w:cs="宋体" w:hint="eastAsia"/>
            <w:lang w:val="en-GB" w:eastAsia="zh-CN"/>
          </w:rPr>
          <w:t>优化</w:t>
        </w:r>
      </w:ins>
      <w:ins w:id="59" w:author="Crouse" w:date="2021-10-27T14:43:00Z">
        <w:r w:rsidR="002D4E3D">
          <w:rPr>
            <w:rFonts w:ascii="宋体" w:eastAsia="宋体" w:hAnsi="宋体" w:cs="宋体" w:hint="eastAsia"/>
            <w:lang w:val="en-GB" w:eastAsia="zh-CN"/>
          </w:rPr>
          <w:t>R</w:t>
        </w:r>
      </w:ins>
      <w:ins w:id="60" w:author="Crouse" w:date="2021-10-27T14:44:00Z">
        <w:r w:rsidR="002D4E3D">
          <w:rPr>
            <w:rFonts w:ascii="宋体" w:eastAsia="宋体" w:hAnsi="宋体" w:cs="宋体" w:hint="eastAsia"/>
            <w:lang w:val="en-GB" w:eastAsia="zh-CN"/>
          </w:rPr>
          <w:t>AN元素</w:t>
        </w:r>
      </w:ins>
      <w:ins w:id="61" w:author="Crouse" w:date="2021-10-27T14:45:00Z">
        <w:r w:rsidR="002D4E3D">
          <w:rPr>
            <w:rFonts w:ascii="宋体" w:eastAsia="宋体" w:hAnsi="宋体" w:cs="宋体" w:hint="eastAsia"/>
            <w:lang w:val="en-GB" w:eastAsia="zh-CN"/>
          </w:rPr>
          <w:t>、</w:t>
        </w:r>
      </w:ins>
      <w:ins w:id="62" w:author="Crouse" w:date="2021-10-27T14:44:00Z">
        <w:r w:rsidR="002D4E3D">
          <w:rPr>
            <w:rFonts w:ascii="宋体" w:eastAsia="宋体" w:hAnsi="宋体" w:cs="宋体" w:hint="eastAsia"/>
            <w:lang w:val="en-GB" w:eastAsia="zh-CN"/>
          </w:rPr>
          <w:t>资源</w:t>
        </w:r>
      </w:ins>
      <w:ins w:id="63" w:author="Crouse" w:date="2021-10-27T14:45:00Z">
        <w:r w:rsidR="002D4E3D">
          <w:rPr>
            <w:rFonts w:ascii="宋体" w:eastAsia="宋体" w:hAnsi="宋体" w:cs="宋体" w:hint="eastAsia"/>
            <w:lang w:val="en-GB" w:eastAsia="zh-CN"/>
          </w:rPr>
          <w:t>、A</w:t>
        </w:r>
        <w:r w:rsidR="002D4E3D">
          <w:rPr>
            <w:rFonts w:ascii="宋体" w:eastAsia="宋体" w:hAnsi="宋体" w:cs="宋体"/>
            <w:lang w:val="en-GB" w:eastAsia="zh-CN"/>
          </w:rPr>
          <w:t>I/ML</w:t>
        </w:r>
        <w:r w:rsidR="002D4E3D">
          <w:rPr>
            <w:rFonts w:ascii="宋体" w:eastAsia="宋体" w:hAnsi="宋体" w:cs="宋体" w:hint="eastAsia"/>
            <w:lang w:val="en-GB" w:eastAsia="zh-CN"/>
          </w:rPr>
          <w:t>模型训练和</w:t>
        </w:r>
      </w:ins>
      <w:ins w:id="64" w:author="Crouse" w:date="2021-10-27T14:46:00Z">
        <w:r w:rsidR="002D4E3D">
          <w:rPr>
            <w:rFonts w:ascii="宋体" w:eastAsia="宋体" w:hAnsi="宋体" w:cs="宋体" w:hint="eastAsia"/>
            <w:lang w:val="en-GB" w:eastAsia="zh-CN"/>
          </w:rPr>
          <w:t>更新的</w:t>
        </w:r>
      </w:ins>
      <w:ins w:id="65" w:author="Crouse" w:date="2021-10-27T14:45:00Z">
        <w:r w:rsidR="002D4E3D">
          <w:rPr>
            <w:rFonts w:ascii="宋体" w:eastAsia="宋体" w:hAnsi="宋体" w:cs="宋体" w:hint="eastAsia"/>
            <w:lang w:val="en-GB" w:eastAsia="zh-CN"/>
          </w:rPr>
          <w:t>工作流</w:t>
        </w:r>
      </w:ins>
      <w:ins w:id="66" w:author="Crouse" w:date="2021-10-27T14:57:00Z">
        <w:r w:rsidR="000B0D41">
          <w:rPr>
            <w:rFonts w:ascii="宋体" w:eastAsia="宋体" w:hAnsi="宋体" w:cs="宋体" w:hint="eastAsia"/>
            <w:lang w:val="en-GB" w:eastAsia="zh-CN"/>
          </w:rPr>
          <w:t>以及</w:t>
        </w:r>
      </w:ins>
      <w:ins w:id="67" w:author="Crouse" w:date="2021-10-27T14:56:00Z">
        <w:r w:rsidR="000B0D41">
          <w:rPr>
            <w:rFonts w:ascii="宋体" w:eastAsia="宋体" w:hAnsi="宋体" w:cs="宋体" w:hint="eastAsia"/>
            <w:lang w:val="en-GB" w:eastAsia="zh-CN"/>
          </w:rPr>
          <w:t>near</w:t>
        </w:r>
        <w:r w:rsidR="000B0D41">
          <w:rPr>
            <w:rFonts w:ascii="宋体" w:eastAsia="宋体" w:hAnsi="宋体" w:cs="宋体"/>
            <w:lang w:val="en-GB" w:eastAsia="zh-CN"/>
          </w:rPr>
          <w:t>-RT RIC</w:t>
        </w:r>
        <w:r w:rsidR="000B0D41">
          <w:rPr>
            <w:rFonts w:ascii="宋体" w:eastAsia="宋体" w:hAnsi="宋体" w:cs="宋体" w:hint="eastAsia"/>
            <w:lang w:val="en-GB" w:eastAsia="zh-CN"/>
          </w:rPr>
          <w:t>中</w:t>
        </w:r>
      </w:ins>
      <w:ins w:id="68" w:author="Crouse" w:date="2021-10-27T14:57:00Z">
        <w:r w:rsidR="000B0D41">
          <w:rPr>
            <w:rFonts w:ascii="宋体" w:eastAsia="宋体" w:hAnsi="宋体" w:cs="宋体" w:hint="eastAsia"/>
            <w:lang w:val="en-GB" w:eastAsia="zh-CN"/>
          </w:rPr>
          <w:t>基于策略应用/特性的指导。</w:t>
        </w:r>
      </w:ins>
    </w:p>
    <w:p w14:paraId="7826E95D" w14:textId="7FF06D97" w:rsidR="0005572E" w:rsidRDefault="0005572E" w:rsidP="0005572E">
      <w:pPr>
        <w:rPr>
          <w:ins w:id="69" w:author="Crouse" w:date="2021-10-27T14:58:00Z"/>
          <w:lang w:val="en-GB" w:eastAsia="en-GB"/>
        </w:rPr>
      </w:pPr>
      <w:r w:rsidRPr="003275EC">
        <w:rPr>
          <w:b/>
          <w:lang w:eastAsia="ja-JP"/>
        </w:rPr>
        <w:t>Near-RT RIC (</w:t>
      </w:r>
      <w:r w:rsidRPr="007D4D8D">
        <w:rPr>
          <w:b/>
          <w:lang w:val="en-GB" w:eastAsia="en-GB"/>
        </w:rPr>
        <w:t>O-RAN near-real-time RAN Intelligent Controller</w:t>
      </w:r>
      <w:r>
        <w:rPr>
          <w:b/>
          <w:lang w:val="en-GB" w:eastAsia="en-GB"/>
        </w:rPr>
        <w:t>)</w:t>
      </w:r>
      <w:r w:rsidRPr="007D4D8D">
        <w:rPr>
          <w:lang w:val="en-GB" w:eastAsia="en-GB"/>
        </w:rPr>
        <w:t>: a logical function that enables near-real-time control and optimization of RAN elements and resources via fine-grained (e.g. UE basis, Cell basis) data collection and actions over E2 interface.</w:t>
      </w:r>
    </w:p>
    <w:p w14:paraId="45A93A82" w14:textId="42016BBE" w:rsidR="000B0D41" w:rsidRPr="007D4D8D" w:rsidRDefault="000B0D41" w:rsidP="0005572E">
      <w:pPr>
        <w:rPr>
          <w:lang w:val="en-GB" w:eastAsia="zh-CN"/>
        </w:rPr>
      </w:pPr>
      <w:ins w:id="70" w:author="Crouse" w:date="2021-10-27T14:58:00Z">
        <w:r>
          <w:rPr>
            <w:rFonts w:ascii="等线" w:eastAsia="等线" w:hAnsi="等线" w:hint="eastAsia"/>
            <w:lang w:val="en-GB" w:eastAsia="zh-CN"/>
          </w:rPr>
          <w:t>Near</w:t>
        </w:r>
        <w:r>
          <w:rPr>
            <w:lang w:val="en-GB" w:eastAsia="zh-CN"/>
          </w:rPr>
          <w:t>-RT RIC</w:t>
        </w:r>
        <w:r>
          <w:rPr>
            <w:rFonts w:ascii="等线" w:eastAsia="等线" w:hAnsi="等线" w:hint="eastAsia"/>
            <w:lang w:val="en-GB" w:eastAsia="zh-CN"/>
          </w:rPr>
          <w:t>（O</w:t>
        </w:r>
        <w:r>
          <w:rPr>
            <w:rFonts w:ascii="等线" w:eastAsia="等线" w:hAnsi="等线"/>
            <w:lang w:val="en-GB" w:eastAsia="zh-CN"/>
          </w:rPr>
          <w:t xml:space="preserve">-ran </w:t>
        </w:r>
        <w:r>
          <w:rPr>
            <w:rFonts w:ascii="等线" w:eastAsia="等线" w:hAnsi="等线" w:hint="eastAsia"/>
            <w:lang w:val="en-GB" w:eastAsia="zh-CN"/>
          </w:rPr>
          <w:t>近实时无线接入网的智能控制器）</w:t>
        </w:r>
      </w:ins>
      <w:ins w:id="71" w:author="Crouse" w:date="2021-10-27T14:59:00Z">
        <w:r>
          <w:rPr>
            <w:rFonts w:ascii="等线" w:eastAsia="等线" w:hAnsi="等线" w:hint="eastAsia"/>
            <w:lang w:val="en-GB" w:eastAsia="zh-CN"/>
          </w:rPr>
          <w:t>：这是一个逻辑功能</w:t>
        </w:r>
      </w:ins>
      <w:ins w:id="72" w:author="Crouse" w:date="2021-10-27T15:00:00Z">
        <w:r>
          <w:rPr>
            <w:rFonts w:ascii="等线" w:eastAsia="等线" w:hAnsi="等线" w:hint="eastAsia"/>
            <w:lang w:val="en-GB" w:eastAsia="zh-CN"/>
          </w:rPr>
          <w:t>，它</w:t>
        </w:r>
        <w:proofErr w:type="gramStart"/>
        <w:r>
          <w:rPr>
            <w:rFonts w:ascii="等线" w:eastAsia="等线" w:hAnsi="等线" w:hint="eastAsia"/>
            <w:lang w:val="en-GB" w:eastAsia="zh-CN"/>
          </w:rPr>
          <w:t>用来近实时</w:t>
        </w:r>
        <w:proofErr w:type="gramEnd"/>
        <w:r>
          <w:rPr>
            <w:rFonts w:ascii="等线" w:eastAsia="等线" w:hAnsi="等线" w:hint="eastAsia"/>
            <w:lang w:val="en-GB" w:eastAsia="zh-CN"/>
          </w:rPr>
          <w:t>的控制和优化</w:t>
        </w:r>
      </w:ins>
      <w:ins w:id="73" w:author="Crouse" w:date="2021-10-27T15:01:00Z">
        <w:r>
          <w:rPr>
            <w:rFonts w:ascii="等线" w:eastAsia="等线" w:hAnsi="等线" w:hint="eastAsia"/>
            <w:lang w:val="en-GB" w:eastAsia="zh-CN"/>
          </w:rPr>
          <w:t>RAN</w:t>
        </w:r>
        <w:r>
          <w:rPr>
            <w:rFonts w:ascii="等线" w:eastAsia="等线" w:hAnsi="等线"/>
            <w:lang w:val="en-GB" w:eastAsia="zh-CN"/>
          </w:rPr>
          <w:t xml:space="preserve"> </w:t>
        </w:r>
      </w:ins>
      <w:ins w:id="74" w:author="Crouse" w:date="2021-10-27T15:05:00Z">
        <w:r w:rsidR="006D725E">
          <w:rPr>
            <w:rFonts w:ascii="等线" w:eastAsia="等线" w:hAnsi="等线" w:hint="eastAsia"/>
            <w:lang w:val="en-GB" w:eastAsia="zh-CN"/>
          </w:rPr>
          <w:t>元素和资源</w:t>
        </w:r>
      </w:ins>
      <w:ins w:id="75" w:author="Crouse" w:date="2021-10-27T15:08:00Z">
        <w:r w:rsidR="006D725E">
          <w:rPr>
            <w:rFonts w:ascii="等线" w:eastAsia="等线" w:hAnsi="等线" w:hint="eastAsia"/>
            <w:lang w:val="en-GB" w:eastAsia="zh-CN"/>
          </w:rPr>
          <w:t>，优化的依据来源于</w:t>
        </w:r>
      </w:ins>
      <w:ins w:id="76" w:author="Crouse" w:date="2021-10-27T15:09:00Z">
        <w:r w:rsidR="006D725E">
          <w:rPr>
            <w:rFonts w:ascii="等线" w:eastAsia="等线" w:hAnsi="等线" w:hint="eastAsia"/>
            <w:lang w:val="en-GB" w:eastAsia="zh-CN"/>
          </w:rPr>
          <w:t>在E2接口有效的数据获取</w:t>
        </w:r>
      </w:ins>
    </w:p>
    <w:p w14:paraId="6E6E87D6" w14:textId="4B8F3F20" w:rsidR="007D4D8D" w:rsidRDefault="007D4D8D" w:rsidP="007D4D8D">
      <w:pPr>
        <w:rPr>
          <w:ins w:id="77" w:author="Crouse" w:date="2021-10-27T15:10:00Z"/>
          <w:lang w:val="en-GB" w:eastAsia="en-GB"/>
        </w:rPr>
      </w:pPr>
      <w:r w:rsidRPr="007D4D8D">
        <w:rPr>
          <w:b/>
          <w:lang w:val="en-GB" w:eastAsia="en-GB"/>
        </w:rPr>
        <w:t>O-CU</w:t>
      </w:r>
      <w:r w:rsidRPr="007D4D8D">
        <w:rPr>
          <w:lang w:val="en-GB" w:eastAsia="en-GB"/>
        </w:rPr>
        <w:t xml:space="preserve">: </w:t>
      </w:r>
      <w:r>
        <w:rPr>
          <w:lang w:val="en-GB" w:eastAsia="en-GB"/>
        </w:rPr>
        <w:t>(</w:t>
      </w:r>
      <w:r w:rsidRPr="007D4D8D">
        <w:rPr>
          <w:lang w:val="en-GB" w:eastAsia="en-GB"/>
        </w:rPr>
        <w:t>O-RAN Central Unit</w:t>
      </w:r>
      <w:r>
        <w:rPr>
          <w:lang w:val="en-GB" w:eastAsia="en-GB"/>
        </w:rPr>
        <w:t>)</w:t>
      </w:r>
      <w:r w:rsidRPr="007D4D8D">
        <w:rPr>
          <w:lang w:val="en-GB" w:eastAsia="en-GB"/>
        </w:rPr>
        <w:t>: a logical node hosting RRC, SDAP and PDCP protocols</w:t>
      </w:r>
      <w:r w:rsidR="00896BD8">
        <w:rPr>
          <w:lang w:val="en-GB" w:eastAsia="en-GB"/>
        </w:rPr>
        <w:t xml:space="preserve"> [7]</w:t>
      </w:r>
      <w:r w:rsidR="00D11D96">
        <w:rPr>
          <w:lang w:val="en-GB" w:eastAsia="en-GB"/>
        </w:rPr>
        <w:t>.</w:t>
      </w:r>
    </w:p>
    <w:p w14:paraId="51758611" w14:textId="489D6CCC" w:rsidR="006D725E" w:rsidRPr="007D4D8D" w:rsidRDefault="006D725E" w:rsidP="007D4D8D">
      <w:pPr>
        <w:rPr>
          <w:lang w:val="en-GB" w:eastAsia="zh-CN"/>
        </w:rPr>
      </w:pPr>
      <w:ins w:id="78" w:author="Crouse" w:date="2021-10-27T15:11:00Z">
        <w:r>
          <w:rPr>
            <w:rFonts w:ascii="等线" w:eastAsia="等线" w:hAnsi="等线" w:hint="eastAsia"/>
            <w:lang w:val="en-GB" w:eastAsia="zh-CN"/>
          </w:rPr>
          <w:t>O</w:t>
        </w:r>
        <w:r>
          <w:rPr>
            <w:lang w:val="en-GB" w:eastAsia="zh-CN"/>
          </w:rPr>
          <w:t xml:space="preserve">-CU: </w:t>
        </w:r>
        <w:r>
          <w:rPr>
            <w:rFonts w:ascii="等线" w:eastAsia="等线" w:hAnsi="等线" w:hint="eastAsia"/>
            <w:lang w:val="en-GB" w:eastAsia="zh-CN"/>
          </w:rPr>
          <w:t>一个</w:t>
        </w:r>
        <w:r>
          <w:rPr>
            <w:rFonts w:ascii="宋体" w:eastAsia="宋体" w:hAnsi="宋体" w:cs="宋体" w:hint="eastAsia"/>
            <w:lang w:val="en-GB" w:eastAsia="zh-CN"/>
          </w:rPr>
          <w:t>逻辑节点，</w:t>
        </w:r>
      </w:ins>
      <w:ins w:id="79" w:author="Crouse" w:date="2021-10-27T15:13:00Z">
        <w:r w:rsidR="0041160D">
          <w:rPr>
            <w:rFonts w:ascii="宋体" w:eastAsia="宋体" w:hAnsi="宋体" w:cs="宋体" w:hint="eastAsia"/>
            <w:lang w:val="en-GB" w:eastAsia="zh-CN"/>
          </w:rPr>
          <w:t>包含</w:t>
        </w:r>
      </w:ins>
      <w:ins w:id="80" w:author="Crouse" w:date="2021-10-27T15:11:00Z">
        <w:r>
          <w:rPr>
            <w:rFonts w:ascii="宋体" w:eastAsia="宋体" w:hAnsi="宋体" w:cs="宋体" w:hint="eastAsia"/>
            <w:lang w:val="en-GB" w:eastAsia="zh-CN"/>
          </w:rPr>
          <w:t>RRC、</w:t>
        </w:r>
      </w:ins>
      <w:ins w:id="81" w:author="Crouse" w:date="2021-10-27T15:12:00Z">
        <w:r>
          <w:rPr>
            <w:rFonts w:ascii="宋体" w:eastAsia="宋体" w:hAnsi="宋体" w:cs="宋体" w:hint="eastAsia"/>
            <w:lang w:val="en-GB" w:eastAsia="zh-CN"/>
          </w:rPr>
          <w:t>SDAP、PDCP协议。</w:t>
        </w:r>
      </w:ins>
    </w:p>
    <w:p w14:paraId="215E2111" w14:textId="2297C25F" w:rsidR="007D4D8D" w:rsidRDefault="007D4D8D" w:rsidP="007D4D8D">
      <w:pPr>
        <w:rPr>
          <w:ins w:id="82" w:author="Crouse" w:date="2021-10-27T15:12:00Z"/>
          <w:lang w:val="en-GB" w:eastAsia="en-GB"/>
        </w:rPr>
      </w:pPr>
      <w:r w:rsidRPr="007D4D8D">
        <w:rPr>
          <w:b/>
          <w:lang w:val="en-GB" w:eastAsia="en-GB"/>
        </w:rPr>
        <w:t>O-CU-CP</w:t>
      </w:r>
      <w:r w:rsidRPr="007D4D8D">
        <w:rPr>
          <w:lang w:val="en-GB" w:eastAsia="en-GB"/>
        </w:rPr>
        <w:t xml:space="preserve">: </w:t>
      </w:r>
      <w:r>
        <w:rPr>
          <w:lang w:val="en-GB" w:eastAsia="en-GB"/>
        </w:rPr>
        <w:t>(</w:t>
      </w:r>
      <w:r w:rsidRPr="007D4D8D">
        <w:rPr>
          <w:lang w:val="en-GB" w:eastAsia="en-GB"/>
        </w:rPr>
        <w:t>O-RAN Central Unit – Control Plane</w:t>
      </w:r>
      <w:r>
        <w:rPr>
          <w:lang w:val="en-GB" w:eastAsia="en-GB"/>
        </w:rPr>
        <w:t>)</w:t>
      </w:r>
      <w:r w:rsidRPr="007D4D8D">
        <w:rPr>
          <w:lang w:val="en-GB" w:eastAsia="en-GB"/>
        </w:rPr>
        <w:t>: a logical node hosting the RRC and the control plane part of the PDCP protocol</w:t>
      </w:r>
      <w:r w:rsidR="00896BD8">
        <w:rPr>
          <w:lang w:val="en-GB" w:eastAsia="en-GB"/>
        </w:rPr>
        <w:t xml:space="preserve"> [7]</w:t>
      </w:r>
      <w:r w:rsidR="00D11D96">
        <w:rPr>
          <w:lang w:val="en-GB" w:eastAsia="en-GB"/>
        </w:rPr>
        <w:t>.</w:t>
      </w:r>
    </w:p>
    <w:p w14:paraId="3308838A" w14:textId="3538C1C9" w:rsidR="0041160D" w:rsidRPr="007D4D8D" w:rsidRDefault="0041160D" w:rsidP="007D4D8D">
      <w:pPr>
        <w:rPr>
          <w:lang w:val="en-GB" w:eastAsia="zh-CN"/>
        </w:rPr>
      </w:pPr>
      <w:ins w:id="83" w:author="Crouse" w:date="2021-10-27T15:12:00Z">
        <w:r>
          <w:rPr>
            <w:rFonts w:ascii="等线" w:eastAsia="等线" w:hAnsi="等线" w:hint="eastAsia"/>
            <w:lang w:val="en-GB" w:eastAsia="zh-CN"/>
          </w:rPr>
          <w:t>O</w:t>
        </w:r>
        <w:r>
          <w:rPr>
            <w:lang w:val="en-GB" w:eastAsia="zh-CN"/>
          </w:rPr>
          <w:t>-CU-CP: (</w:t>
        </w:r>
      </w:ins>
      <w:ins w:id="84" w:author="Crouse" w:date="2021-10-27T15:13:00Z">
        <w:r>
          <w:rPr>
            <w:rFonts w:ascii="等线" w:eastAsia="等线" w:hAnsi="等线" w:hint="eastAsia"/>
            <w:lang w:val="en-GB" w:eastAsia="zh-CN"/>
          </w:rPr>
          <w:t>O</w:t>
        </w:r>
        <w:r>
          <w:rPr>
            <w:lang w:val="en-GB" w:eastAsia="zh-CN"/>
          </w:rPr>
          <w:t xml:space="preserve">-RAN </w:t>
        </w:r>
        <w:r>
          <w:rPr>
            <w:rFonts w:ascii="等线" w:eastAsia="等线" w:hAnsi="等线" w:hint="eastAsia"/>
            <w:lang w:val="en-GB" w:eastAsia="zh-CN"/>
          </w:rPr>
          <w:t>中心</w:t>
        </w:r>
        <w:r>
          <w:rPr>
            <w:rFonts w:ascii="宋体" w:eastAsia="宋体" w:hAnsi="宋体" w:cs="宋体" w:hint="eastAsia"/>
            <w:lang w:val="en-GB" w:eastAsia="zh-CN"/>
          </w:rPr>
          <w:t>单元-控制面</w:t>
        </w:r>
      </w:ins>
      <w:ins w:id="85" w:author="Crouse" w:date="2021-10-27T15:12:00Z">
        <w:r>
          <w:rPr>
            <w:lang w:val="en-GB" w:eastAsia="zh-CN"/>
          </w:rPr>
          <w:t>)</w:t>
        </w:r>
      </w:ins>
      <w:ins w:id="86" w:author="Crouse" w:date="2021-10-27T15:13:00Z">
        <w:r>
          <w:rPr>
            <w:rFonts w:ascii="等线" w:eastAsia="等线" w:hAnsi="等线" w:hint="eastAsia"/>
            <w:lang w:val="en-GB" w:eastAsia="zh-CN"/>
          </w:rPr>
          <w:t>：一个</w:t>
        </w:r>
        <w:r>
          <w:rPr>
            <w:rFonts w:ascii="宋体" w:eastAsia="宋体" w:hAnsi="宋体" w:cs="宋体" w:hint="eastAsia"/>
            <w:lang w:val="en-GB" w:eastAsia="zh-CN"/>
          </w:rPr>
          <w:t>逻辑节点，包含RRC</w:t>
        </w:r>
      </w:ins>
      <w:ins w:id="87" w:author="Crouse" w:date="2021-10-27T15:14:00Z">
        <w:r>
          <w:rPr>
            <w:rFonts w:ascii="宋体" w:eastAsia="宋体" w:hAnsi="宋体" w:cs="宋体" w:hint="eastAsia"/>
            <w:lang w:val="en-GB" w:eastAsia="zh-CN"/>
          </w:rPr>
          <w:t>和PDCP协议的控制面</w:t>
        </w:r>
      </w:ins>
      <w:ins w:id="88" w:author="Crouse" w:date="2021-10-27T15:15:00Z">
        <w:r w:rsidR="00063281">
          <w:rPr>
            <w:rFonts w:ascii="宋体" w:eastAsia="宋体" w:hAnsi="宋体" w:cs="宋体" w:hint="eastAsia"/>
            <w:lang w:val="en-GB" w:eastAsia="zh-CN"/>
          </w:rPr>
          <w:t>。</w:t>
        </w:r>
      </w:ins>
    </w:p>
    <w:p w14:paraId="33275AA0" w14:textId="7EC6F126" w:rsidR="007D4D8D" w:rsidRDefault="007D4D8D" w:rsidP="007D4D8D">
      <w:pPr>
        <w:rPr>
          <w:ins w:id="89" w:author="Crouse" w:date="2021-10-27T15:26:00Z"/>
          <w:lang w:val="en-GB" w:eastAsia="en-GB"/>
        </w:rPr>
      </w:pPr>
      <w:r w:rsidRPr="007D4D8D">
        <w:rPr>
          <w:b/>
          <w:lang w:val="en-GB" w:eastAsia="en-GB"/>
        </w:rPr>
        <w:lastRenderedPageBreak/>
        <w:t>O-CU-UP</w:t>
      </w:r>
      <w:r w:rsidRPr="007D4D8D">
        <w:rPr>
          <w:lang w:val="en-GB" w:eastAsia="en-GB"/>
        </w:rPr>
        <w:t xml:space="preserve">: </w:t>
      </w:r>
      <w:r>
        <w:rPr>
          <w:lang w:val="en-GB" w:eastAsia="en-GB"/>
        </w:rPr>
        <w:t>(</w:t>
      </w:r>
      <w:r w:rsidRPr="007D4D8D">
        <w:rPr>
          <w:lang w:val="en-GB" w:eastAsia="en-GB"/>
        </w:rPr>
        <w:t>O-RAN Central Unit – User Plane</w:t>
      </w:r>
      <w:r>
        <w:rPr>
          <w:lang w:val="en-GB" w:eastAsia="en-GB"/>
        </w:rPr>
        <w:t>)</w:t>
      </w:r>
      <w:r w:rsidRPr="007D4D8D">
        <w:rPr>
          <w:lang w:val="en-GB" w:eastAsia="en-GB"/>
        </w:rPr>
        <w:t>: a logical node hosting the user plane part of the PDCP protocol and the SDAP protocol</w:t>
      </w:r>
      <w:r w:rsidR="00896BD8">
        <w:rPr>
          <w:lang w:val="en-GB" w:eastAsia="en-GB"/>
        </w:rPr>
        <w:t xml:space="preserve"> [7]</w:t>
      </w:r>
      <w:r w:rsidR="00D11D96">
        <w:rPr>
          <w:lang w:val="en-GB" w:eastAsia="en-GB"/>
        </w:rPr>
        <w:t>.</w:t>
      </w:r>
    </w:p>
    <w:p w14:paraId="311E2F20" w14:textId="7460BD9F" w:rsidR="0025288F" w:rsidRPr="007D4D8D" w:rsidRDefault="0025288F" w:rsidP="007D4D8D">
      <w:pPr>
        <w:rPr>
          <w:rFonts w:hint="eastAsia"/>
          <w:lang w:val="en-GB" w:eastAsia="zh-CN"/>
        </w:rPr>
      </w:pPr>
      <w:ins w:id="90" w:author="Crouse" w:date="2021-10-27T15:26:00Z">
        <w:r>
          <w:rPr>
            <w:rFonts w:ascii="等线" w:eastAsia="等线" w:hAnsi="等线" w:hint="eastAsia"/>
            <w:lang w:val="en-GB" w:eastAsia="zh-CN"/>
          </w:rPr>
          <w:t>O</w:t>
        </w:r>
        <w:r>
          <w:rPr>
            <w:lang w:val="en-GB" w:eastAsia="zh-CN"/>
          </w:rPr>
          <w:t xml:space="preserve">-CU-UP: </w:t>
        </w:r>
        <w:r>
          <w:rPr>
            <w:rFonts w:ascii="等线" w:eastAsia="等线" w:hAnsi="等线" w:hint="eastAsia"/>
            <w:lang w:val="en-GB" w:eastAsia="zh-CN"/>
          </w:rPr>
          <w:t>一个</w:t>
        </w:r>
        <w:r>
          <w:rPr>
            <w:rFonts w:ascii="宋体" w:eastAsia="宋体" w:hAnsi="宋体" w:cs="宋体" w:hint="eastAsia"/>
            <w:lang w:val="en-GB" w:eastAsia="zh-CN"/>
          </w:rPr>
          <w:t>逻辑节点，包含</w:t>
        </w:r>
      </w:ins>
      <w:ins w:id="91" w:author="Crouse" w:date="2021-10-27T15:27:00Z">
        <w:r>
          <w:rPr>
            <w:rFonts w:ascii="宋体" w:eastAsia="宋体" w:hAnsi="宋体" w:cs="宋体" w:hint="eastAsia"/>
            <w:lang w:val="en-GB" w:eastAsia="zh-CN"/>
          </w:rPr>
          <w:t>PDCP协议和</w:t>
        </w:r>
      </w:ins>
      <w:ins w:id="92" w:author="Crouse" w:date="2021-10-27T15:28:00Z">
        <w:r>
          <w:rPr>
            <w:rFonts w:ascii="宋体" w:eastAsia="宋体" w:hAnsi="宋体" w:cs="宋体" w:hint="eastAsia"/>
            <w:lang w:val="en-GB" w:eastAsia="zh-CN"/>
          </w:rPr>
          <w:t>SDAP协议的</w:t>
        </w:r>
      </w:ins>
      <w:ins w:id="93" w:author="Crouse" w:date="2021-10-27T15:29:00Z">
        <w:r>
          <w:rPr>
            <w:rFonts w:ascii="宋体" w:eastAsia="宋体" w:hAnsi="宋体" w:cs="宋体" w:hint="eastAsia"/>
            <w:lang w:val="en-GB" w:eastAsia="zh-CN"/>
          </w:rPr>
          <w:t>用户面。</w:t>
        </w:r>
      </w:ins>
    </w:p>
    <w:p w14:paraId="07CC709D" w14:textId="3E5779F8" w:rsidR="007D4D8D" w:rsidRDefault="007D4D8D" w:rsidP="007D4D8D">
      <w:pPr>
        <w:rPr>
          <w:ins w:id="94" w:author="Crouse" w:date="2021-10-27T15:29:00Z"/>
          <w:lang w:val="en-GB" w:eastAsia="en-GB"/>
        </w:rPr>
      </w:pPr>
      <w:r w:rsidRPr="007D4D8D">
        <w:rPr>
          <w:b/>
          <w:lang w:val="en-GB" w:eastAsia="en-GB"/>
        </w:rPr>
        <w:t>O-DU</w:t>
      </w:r>
      <w:r w:rsidRPr="007D4D8D">
        <w:rPr>
          <w:lang w:val="en-GB" w:eastAsia="en-GB"/>
        </w:rPr>
        <w:t xml:space="preserve">: </w:t>
      </w:r>
      <w:r>
        <w:rPr>
          <w:lang w:val="en-GB" w:eastAsia="en-GB"/>
        </w:rPr>
        <w:t>(</w:t>
      </w:r>
      <w:r w:rsidRPr="007D4D8D">
        <w:rPr>
          <w:lang w:val="en-GB" w:eastAsia="en-GB"/>
        </w:rPr>
        <w:t>O-RAN Distributed Unit</w:t>
      </w:r>
      <w:r>
        <w:rPr>
          <w:lang w:val="en-GB" w:eastAsia="en-GB"/>
        </w:rPr>
        <w:t>)</w:t>
      </w:r>
      <w:r w:rsidRPr="007D4D8D">
        <w:rPr>
          <w:lang w:val="en-GB" w:eastAsia="en-GB"/>
        </w:rPr>
        <w:t>: a logical node hosting RLC/MAC/High-PHY layers based on a lower layer functional split.</w:t>
      </w:r>
    </w:p>
    <w:p w14:paraId="3CEEE6A7" w14:textId="36C73C7C" w:rsidR="0025288F" w:rsidRPr="0025288F" w:rsidRDefault="0025288F" w:rsidP="007D4D8D">
      <w:pPr>
        <w:rPr>
          <w:rFonts w:eastAsia="等线" w:hint="eastAsia"/>
          <w:lang w:val="en-GB" w:eastAsia="zh-CN"/>
          <w:rPrChange w:id="95" w:author="Crouse" w:date="2021-10-27T15:29:00Z">
            <w:rPr>
              <w:lang w:val="en-GB" w:eastAsia="en-GB"/>
            </w:rPr>
          </w:rPrChange>
        </w:rPr>
      </w:pPr>
      <w:ins w:id="96" w:author="Crouse" w:date="2021-10-27T15:29:00Z">
        <w:r>
          <w:rPr>
            <w:rFonts w:ascii="等线" w:eastAsia="等线" w:hAnsi="等线" w:hint="eastAsia"/>
            <w:lang w:val="en-GB" w:eastAsia="zh-CN"/>
          </w:rPr>
          <w:t>O-DU：</w:t>
        </w:r>
        <w:r>
          <w:rPr>
            <w:rFonts w:eastAsia="等线" w:hint="eastAsia"/>
            <w:lang w:val="en-GB" w:eastAsia="zh-CN"/>
          </w:rPr>
          <w:t>O</w:t>
        </w:r>
        <w:r>
          <w:rPr>
            <w:rFonts w:eastAsia="等线"/>
            <w:lang w:val="en-GB" w:eastAsia="zh-CN"/>
          </w:rPr>
          <w:t>-ran</w:t>
        </w:r>
        <w:r>
          <w:rPr>
            <w:rFonts w:eastAsia="等线" w:hint="eastAsia"/>
            <w:lang w:val="en-GB" w:eastAsia="zh-CN"/>
          </w:rPr>
          <w:t>分布式单元，一个逻辑节点，包含基于底层</w:t>
        </w:r>
      </w:ins>
      <w:ins w:id="97" w:author="Crouse" w:date="2021-10-27T15:33:00Z">
        <w:r w:rsidR="00232D2E">
          <w:rPr>
            <w:rFonts w:eastAsia="等线" w:hint="eastAsia"/>
            <w:lang w:val="en-GB" w:eastAsia="zh-CN"/>
          </w:rPr>
          <w:t>功能</w:t>
        </w:r>
      </w:ins>
      <w:ins w:id="98" w:author="Crouse" w:date="2021-10-27T15:30:00Z">
        <w:r>
          <w:rPr>
            <w:rFonts w:eastAsia="等线" w:hint="eastAsia"/>
            <w:lang w:val="en-GB" w:eastAsia="zh-CN"/>
          </w:rPr>
          <w:t>分割</w:t>
        </w:r>
      </w:ins>
      <w:ins w:id="99" w:author="Crouse" w:date="2021-10-27T15:31:00Z">
        <w:r>
          <w:rPr>
            <w:rFonts w:eastAsia="等线" w:hint="eastAsia"/>
            <w:lang w:val="en-GB" w:eastAsia="zh-CN"/>
          </w:rPr>
          <w:t>的</w:t>
        </w:r>
      </w:ins>
      <w:ins w:id="100" w:author="Crouse" w:date="2021-10-27T15:30:00Z">
        <w:r>
          <w:rPr>
            <w:rFonts w:eastAsia="等线" w:hint="eastAsia"/>
            <w:lang w:val="en-GB" w:eastAsia="zh-CN"/>
          </w:rPr>
          <w:t>RLC/MAC</w:t>
        </w:r>
        <w:r>
          <w:rPr>
            <w:rFonts w:eastAsia="等线"/>
            <w:lang w:val="en-GB" w:eastAsia="zh-CN"/>
          </w:rPr>
          <w:t>/High-PHY</w:t>
        </w:r>
        <w:r>
          <w:rPr>
            <w:rFonts w:eastAsia="等线" w:hint="eastAsia"/>
            <w:lang w:val="en-GB" w:eastAsia="zh-CN"/>
          </w:rPr>
          <w:t>层</w:t>
        </w:r>
      </w:ins>
    </w:p>
    <w:p w14:paraId="3B737BAC" w14:textId="0CB89316" w:rsidR="00780C18" w:rsidRDefault="00780C18" w:rsidP="001F7096">
      <w:pPr>
        <w:spacing w:after="120"/>
        <w:jc w:val="both"/>
        <w:rPr>
          <w:ins w:id="101" w:author="Crouse" w:date="2021-10-27T15:31:00Z"/>
          <w:lang w:eastAsia="ja-JP"/>
        </w:rPr>
      </w:pPr>
      <w:r>
        <w:rPr>
          <w:b/>
          <w:lang w:eastAsia="ja-JP"/>
        </w:rPr>
        <w:t xml:space="preserve">O-eNB: </w:t>
      </w:r>
      <w:r>
        <w:rPr>
          <w:lang w:eastAsia="ja-JP"/>
        </w:rPr>
        <w:t xml:space="preserve">an eNB </w:t>
      </w:r>
      <w:r>
        <w:rPr>
          <w:lang w:eastAsia="ja-JP"/>
        </w:rPr>
        <w:fldChar w:fldCharType="begin"/>
      </w:r>
      <w:r>
        <w:rPr>
          <w:lang w:eastAsia="ja-JP"/>
        </w:rPr>
        <w:instrText xml:space="preserve"> REF _Ref21076754 \r \h </w:instrText>
      </w:r>
      <w:r>
        <w:rPr>
          <w:lang w:eastAsia="ja-JP"/>
        </w:rPr>
      </w:r>
      <w:r>
        <w:rPr>
          <w:lang w:eastAsia="ja-JP"/>
        </w:rPr>
        <w:fldChar w:fldCharType="separate"/>
      </w:r>
      <w:r>
        <w:rPr>
          <w:lang w:eastAsia="ja-JP"/>
        </w:rPr>
        <w:t>[</w:t>
      </w:r>
      <w:r w:rsidR="009F415B">
        <w:rPr>
          <w:lang w:eastAsia="ja-JP"/>
        </w:rPr>
        <w:t>6</w:t>
      </w:r>
      <w:r>
        <w:rPr>
          <w:lang w:eastAsia="ja-JP"/>
        </w:rPr>
        <w:t>]</w:t>
      </w:r>
      <w:r>
        <w:rPr>
          <w:lang w:eastAsia="ja-JP"/>
        </w:rPr>
        <w:fldChar w:fldCharType="end"/>
      </w:r>
      <w:r>
        <w:rPr>
          <w:lang w:eastAsia="ja-JP"/>
        </w:rPr>
        <w:t xml:space="preserve"> or ng-eNB [1</w:t>
      </w:r>
      <w:r w:rsidR="009F415B">
        <w:rPr>
          <w:lang w:eastAsia="ja-JP"/>
        </w:rPr>
        <w:t>8</w:t>
      </w:r>
      <w:r>
        <w:rPr>
          <w:lang w:eastAsia="ja-JP"/>
        </w:rPr>
        <w:t>] that supports E2 interface.</w:t>
      </w:r>
    </w:p>
    <w:p w14:paraId="1FEF7515" w14:textId="39A1CD37" w:rsidR="0025288F" w:rsidRPr="001F7096" w:rsidRDefault="0025288F" w:rsidP="001F7096">
      <w:pPr>
        <w:spacing w:after="120"/>
        <w:jc w:val="both"/>
        <w:rPr>
          <w:rFonts w:hint="eastAsia"/>
          <w:b/>
          <w:lang w:eastAsia="ja-JP"/>
        </w:rPr>
      </w:pPr>
      <w:ins w:id="102" w:author="Crouse" w:date="2021-10-27T15:31:00Z">
        <w:r>
          <w:rPr>
            <w:rFonts w:ascii="等线" w:eastAsia="等线" w:hAnsi="等线" w:hint="eastAsia"/>
            <w:b/>
            <w:lang w:eastAsia="zh-CN"/>
          </w:rPr>
          <w:t>O-e</w:t>
        </w:r>
        <w:r>
          <w:rPr>
            <w:b/>
            <w:lang w:eastAsia="ja-JP"/>
          </w:rPr>
          <w:t>NB</w:t>
        </w:r>
        <w:r w:rsidR="00232D2E">
          <w:rPr>
            <w:b/>
            <w:lang w:eastAsia="ja-JP"/>
          </w:rPr>
          <w:t xml:space="preserve">: </w:t>
        </w:r>
        <w:r w:rsidR="00232D2E">
          <w:rPr>
            <w:rFonts w:ascii="等线" w:eastAsia="等线" w:hAnsi="等线" w:hint="eastAsia"/>
            <w:b/>
            <w:lang w:eastAsia="zh-CN"/>
          </w:rPr>
          <w:t>一个e</w:t>
        </w:r>
        <w:r w:rsidR="00232D2E">
          <w:rPr>
            <w:b/>
            <w:lang w:eastAsia="ja-JP"/>
          </w:rPr>
          <w:t>NB</w:t>
        </w:r>
        <w:r w:rsidR="00232D2E">
          <w:rPr>
            <w:rFonts w:ascii="等线" w:eastAsia="等线" w:hAnsi="等线" w:hint="eastAsia"/>
            <w:b/>
            <w:lang w:eastAsia="zh-CN"/>
          </w:rPr>
          <w:t>或者ng-e</w:t>
        </w:r>
        <w:r w:rsidR="00232D2E">
          <w:rPr>
            <w:b/>
            <w:lang w:eastAsia="ja-JP"/>
          </w:rPr>
          <w:t>NB</w:t>
        </w:r>
        <w:r w:rsidR="00232D2E">
          <w:rPr>
            <w:rFonts w:ascii="等线" w:eastAsia="等线" w:hAnsi="等线" w:hint="eastAsia"/>
            <w:b/>
            <w:lang w:eastAsia="zh-CN"/>
          </w:rPr>
          <w:t>，支持</w:t>
        </w:r>
      </w:ins>
      <w:ins w:id="103" w:author="Crouse" w:date="2021-10-27T15:32:00Z">
        <w:r w:rsidR="00232D2E">
          <w:rPr>
            <w:rFonts w:ascii="等线" w:eastAsia="等线" w:hAnsi="等线" w:hint="eastAsia"/>
            <w:b/>
            <w:lang w:eastAsia="zh-CN"/>
          </w:rPr>
          <w:t>E</w:t>
        </w:r>
        <w:r w:rsidR="00232D2E">
          <w:rPr>
            <w:b/>
            <w:lang w:eastAsia="ja-JP"/>
          </w:rPr>
          <w:t>2</w:t>
        </w:r>
        <w:r w:rsidR="00232D2E">
          <w:rPr>
            <w:rFonts w:ascii="等线" w:eastAsia="等线" w:hAnsi="等线" w:hint="eastAsia"/>
            <w:b/>
            <w:lang w:eastAsia="zh-CN"/>
          </w:rPr>
          <w:t>接口</w:t>
        </w:r>
      </w:ins>
    </w:p>
    <w:p w14:paraId="4908EB43" w14:textId="0F4A7BC5" w:rsidR="007D4D8D" w:rsidRDefault="007D4D8D" w:rsidP="007D4D8D">
      <w:pPr>
        <w:rPr>
          <w:ins w:id="104" w:author="Crouse" w:date="2021-10-27T15:32:00Z"/>
          <w:lang w:val="en-GB" w:eastAsia="en-GB"/>
        </w:rPr>
      </w:pPr>
      <w:r w:rsidRPr="007D4D8D">
        <w:rPr>
          <w:b/>
          <w:lang w:val="en-GB" w:eastAsia="en-GB"/>
        </w:rPr>
        <w:t>O-RU</w:t>
      </w:r>
      <w:r w:rsidRPr="007D4D8D">
        <w:rPr>
          <w:lang w:val="en-GB" w:eastAsia="en-GB"/>
        </w:rPr>
        <w:t xml:space="preserve">: </w:t>
      </w:r>
      <w:r>
        <w:rPr>
          <w:lang w:val="en-GB" w:eastAsia="en-GB"/>
        </w:rPr>
        <w:t>(</w:t>
      </w:r>
      <w:r w:rsidRPr="007D4D8D">
        <w:rPr>
          <w:lang w:val="en-GB" w:eastAsia="en-GB"/>
        </w:rPr>
        <w:t>O-RAN Radio Unit</w:t>
      </w:r>
      <w:r>
        <w:rPr>
          <w:lang w:val="en-GB" w:eastAsia="en-GB"/>
        </w:rPr>
        <w:t>)</w:t>
      </w:r>
      <w:r w:rsidRPr="007D4D8D">
        <w:rPr>
          <w:lang w:val="en-GB" w:eastAsia="en-GB"/>
        </w:rPr>
        <w:t xml:space="preserve">: a logical node hosting Low-PHY layer and RF processing based on a lower layer functional split.  This is similar to 3GPP’s “TRP” or “RRH” but more specific in including the Low-PHY layer (FFT/iFFT, PRACH extraction).  </w:t>
      </w:r>
    </w:p>
    <w:p w14:paraId="377ADE4D" w14:textId="5E722836" w:rsidR="00232D2E" w:rsidRPr="007D4D8D" w:rsidRDefault="00232D2E" w:rsidP="007D4D8D">
      <w:pPr>
        <w:rPr>
          <w:lang w:val="en-GB" w:eastAsia="zh-CN"/>
        </w:rPr>
      </w:pPr>
      <w:ins w:id="105" w:author="Crouse" w:date="2021-10-27T15:32:00Z">
        <w:r>
          <w:rPr>
            <w:lang w:val="en-GB" w:eastAsia="zh-CN"/>
          </w:rPr>
          <w:t>O-RU</w:t>
        </w:r>
        <w:r>
          <w:rPr>
            <w:rFonts w:ascii="等线" w:eastAsia="等线" w:hAnsi="等线" w:hint="eastAsia"/>
            <w:lang w:val="en-GB" w:eastAsia="zh-CN"/>
          </w:rPr>
          <w:t>：O</w:t>
        </w:r>
        <w:r>
          <w:rPr>
            <w:lang w:val="en-GB" w:eastAsia="zh-CN"/>
          </w:rPr>
          <w:t>-ran</w:t>
        </w:r>
        <w:r>
          <w:rPr>
            <w:rFonts w:ascii="等线" w:eastAsia="等线" w:hAnsi="等线" w:hint="eastAsia"/>
            <w:lang w:val="en-GB" w:eastAsia="zh-CN"/>
          </w:rPr>
          <w:t>射频单元，一个逻辑节点，它用来</w:t>
        </w:r>
      </w:ins>
      <w:ins w:id="106" w:author="Crouse" w:date="2021-10-27T15:34:00Z">
        <w:r>
          <w:rPr>
            <w:rFonts w:ascii="等线" w:eastAsia="等线" w:hAnsi="等线" w:hint="eastAsia"/>
            <w:lang w:val="en-GB" w:eastAsia="zh-CN"/>
          </w:rPr>
          <w:t>包含</w:t>
        </w:r>
      </w:ins>
      <w:ins w:id="107" w:author="Crouse" w:date="2021-10-27T15:33:00Z">
        <w:r>
          <w:rPr>
            <w:rFonts w:ascii="等线" w:eastAsia="等线" w:hAnsi="等线" w:hint="eastAsia"/>
            <w:lang w:val="en-GB" w:eastAsia="zh-CN"/>
          </w:rPr>
          <w:t>基于底层功能分隔</w:t>
        </w:r>
      </w:ins>
      <w:ins w:id="108" w:author="Crouse" w:date="2021-10-27T15:34:00Z">
        <w:r>
          <w:rPr>
            <w:rFonts w:ascii="等线" w:eastAsia="等线" w:hAnsi="等线" w:hint="eastAsia"/>
            <w:lang w:val="en-GB" w:eastAsia="zh-CN"/>
          </w:rPr>
          <w:t>的Low</w:t>
        </w:r>
        <w:r>
          <w:rPr>
            <w:rFonts w:ascii="等线" w:eastAsia="等线" w:hAnsi="等线"/>
            <w:lang w:val="en-GB" w:eastAsia="zh-CN"/>
          </w:rPr>
          <w:t>-PHY</w:t>
        </w:r>
        <w:r>
          <w:rPr>
            <w:rFonts w:ascii="等线" w:eastAsia="等线" w:hAnsi="等线" w:hint="eastAsia"/>
            <w:lang w:val="en-GB" w:eastAsia="zh-CN"/>
          </w:rPr>
          <w:t>层和</w:t>
        </w:r>
        <w:commentRangeStart w:id="109"/>
        <w:r>
          <w:rPr>
            <w:rFonts w:ascii="等线" w:eastAsia="等线" w:hAnsi="等线" w:hint="eastAsia"/>
            <w:lang w:val="en-GB" w:eastAsia="zh-CN"/>
          </w:rPr>
          <w:t>RF过程</w:t>
        </w:r>
      </w:ins>
      <w:commentRangeEnd w:id="109"/>
      <w:ins w:id="110" w:author="Crouse" w:date="2021-10-27T15:35:00Z">
        <w:r>
          <w:rPr>
            <w:rStyle w:val="aa"/>
          </w:rPr>
          <w:commentReference w:id="109"/>
        </w:r>
      </w:ins>
    </w:p>
    <w:p w14:paraId="7F4226A9" w14:textId="1C71545A" w:rsidR="007D4D8D" w:rsidRDefault="007D4D8D" w:rsidP="007D4D8D">
      <w:pPr>
        <w:rPr>
          <w:ins w:id="111" w:author="Crouse" w:date="2021-10-27T15:35:00Z"/>
          <w:lang w:val="en-GB" w:eastAsia="en-GB"/>
        </w:rPr>
      </w:pPr>
      <w:r w:rsidRPr="007D4D8D">
        <w:rPr>
          <w:b/>
          <w:lang w:val="en-GB" w:eastAsia="en-GB"/>
        </w:rPr>
        <w:t>O1</w:t>
      </w:r>
      <w:r w:rsidRPr="007D4D8D">
        <w:rPr>
          <w:lang w:val="en-GB" w:eastAsia="en-GB"/>
        </w:rPr>
        <w:t xml:space="preserve">: Interface between orchestration &amp; management entities (Orchestration/NMS) and O-RAN managed elements, for operation and management, by which FCAPS management, Software management, File management and other similar functions shall be achieved. </w:t>
      </w:r>
    </w:p>
    <w:p w14:paraId="2D340B7C" w14:textId="0CFB7E3E" w:rsidR="000530A6" w:rsidRPr="000530A6" w:rsidRDefault="000530A6" w:rsidP="007D4D8D">
      <w:pPr>
        <w:rPr>
          <w:rFonts w:eastAsia="等线" w:hint="eastAsia"/>
          <w:lang w:val="en-GB" w:eastAsia="zh-CN"/>
          <w:rPrChange w:id="112" w:author="Crouse" w:date="2021-10-27T15:35:00Z">
            <w:rPr>
              <w:lang w:val="en-GB" w:eastAsia="en-GB"/>
            </w:rPr>
          </w:rPrChange>
        </w:rPr>
      </w:pPr>
      <w:ins w:id="113" w:author="Crouse" w:date="2021-10-27T15:35:00Z">
        <w:r>
          <w:rPr>
            <w:rFonts w:eastAsia="等线" w:hint="eastAsia"/>
            <w:lang w:val="en-GB" w:eastAsia="zh-CN"/>
          </w:rPr>
          <w:t>O1</w:t>
        </w:r>
        <w:r>
          <w:rPr>
            <w:rFonts w:eastAsia="等线" w:hint="eastAsia"/>
            <w:lang w:val="en-GB" w:eastAsia="zh-CN"/>
          </w:rPr>
          <w:t>：在编排和管理</w:t>
        </w:r>
      </w:ins>
      <w:ins w:id="114" w:author="Crouse" w:date="2021-10-27T15:36:00Z">
        <w:r>
          <w:rPr>
            <w:rFonts w:eastAsia="等线" w:hint="eastAsia"/>
            <w:lang w:val="en-GB" w:eastAsia="zh-CN"/>
          </w:rPr>
          <w:t>单元</w:t>
        </w:r>
      </w:ins>
      <w:ins w:id="115" w:author="Crouse" w:date="2021-10-27T15:39:00Z">
        <w:r w:rsidR="00C055D3">
          <w:rPr>
            <w:rFonts w:eastAsia="等线" w:hint="eastAsia"/>
            <w:lang w:val="en-GB" w:eastAsia="zh-CN"/>
          </w:rPr>
          <w:t>和</w:t>
        </w:r>
        <w:r w:rsidR="00C055D3">
          <w:rPr>
            <w:rFonts w:eastAsia="等线" w:hint="eastAsia"/>
            <w:lang w:val="en-GB" w:eastAsia="zh-CN"/>
          </w:rPr>
          <w:t>O</w:t>
        </w:r>
        <w:r w:rsidR="00C055D3">
          <w:rPr>
            <w:rFonts w:eastAsia="等线"/>
            <w:lang w:val="en-GB" w:eastAsia="zh-CN"/>
          </w:rPr>
          <w:t>-RAN</w:t>
        </w:r>
        <w:r w:rsidR="00C055D3">
          <w:rPr>
            <w:rFonts w:eastAsia="等线" w:hint="eastAsia"/>
            <w:lang w:val="en-GB" w:eastAsia="zh-CN"/>
          </w:rPr>
          <w:t>管理元素之间的接口，</w:t>
        </w:r>
      </w:ins>
      <w:ins w:id="116" w:author="Crouse" w:date="2021-10-27T15:50:00Z">
        <w:r w:rsidR="00644D89">
          <w:rPr>
            <w:rFonts w:eastAsia="等线" w:hint="eastAsia"/>
            <w:lang w:val="en-GB" w:eastAsia="zh-CN"/>
          </w:rPr>
          <w:t>用于</w:t>
        </w:r>
      </w:ins>
      <w:ins w:id="117" w:author="Crouse" w:date="2021-10-27T15:39:00Z">
        <w:r w:rsidR="00C055D3">
          <w:rPr>
            <w:rFonts w:eastAsia="等线" w:hint="eastAsia"/>
            <w:lang w:val="en-GB" w:eastAsia="zh-CN"/>
          </w:rPr>
          <w:t>操作和管理</w:t>
        </w:r>
      </w:ins>
      <w:ins w:id="118" w:author="Crouse" w:date="2021-10-27T15:50:00Z">
        <w:r w:rsidR="003F3814">
          <w:rPr>
            <w:rFonts w:eastAsia="等线" w:hint="eastAsia"/>
            <w:lang w:val="en-GB" w:eastAsia="zh-CN"/>
          </w:rPr>
          <w:t>，应该被实现的管理有</w:t>
        </w:r>
      </w:ins>
      <w:ins w:id="119" w:author="Crouse" w:date="2021-10-27T15:51:00Z">
        <w:r w:rsidR="003F3814">
          <w:rPr>
            <w:rFonts w:eastAsia="等线" w:hint="eastAsia"/>
            <w:lang w:val="en-GB" w:eastAsia="zh-CN"/>
          </w:rPr>
          <w:t>：</w:t>
        </w:r>
        <w:r w:rsidR="003F3814">
          <w:rPr>
            <w:rFonts w:eastAsia="等线" w:hint="eastAsia"/>
            <w:lang w:val="en-GB" w:eastAsia="zh-CN"/>
          </w:rPr>
          <w:t>FCAPS</w:t>
        </w:r>
        <w:r w:rsidR="003F3814">
          <w:rPr>
            <w:rFonts w:eastAsia="等线" w:hint="eastAsia"/>
            <w:lang w:val="en-GB" w:eastAsia="zh-CN"/>
          </w:rPr>
          <w:t>管理、软件管理、文件管理、其他类似功能。</w:t>
        </w:r>
      </w:ins>
    </w:p>
    <w:p w14:paraId="280321FB" w14:textId="77B4FB3E" w:rsidR="007D4D8D" w:rsidRDefault="007D4D8D" w:rsidP="007D4D8D">
      <w:pPr>
        <w:rPr>
          <w:ins w:id="120" w:author="Crouse" w:date="2021-10-27T15:51:00Z"/>
          <w:lang w:val="en-GB" w:eastAsia="en-GB"/>
        </w:rPr>
      </w:pPr>
      <w:r w:rsidRPr="007D4D8D">
        <w:rPr>
          <w:b/>
          <w:lang w:val="en-GB" w:eastAsia="en-GB"/>
        </w:rPr>
        <w:t>RAN Function</w:t>
      </w:r>
      <w:r w:rsidRPr="007D4D8D">
        <w:rPr>
          <w:lang w:val="en-GB" w:eastAsia="en-GB"/>
        </w:rPr>
        <w:t>: A specific Function in a E2 Node;</w:t>
      </w:r>
      <w:commentRangeStart w:id="121"/>
      <w:r w:rsidRPr="007D4D8D">
        <w:rPr>
          <w:lang w:val="en-GB" w:eastAsia="en-GB"/>
        </w:rPr>
        <w:t xml:space="preserve"> examples include </w:t>
      </w:r>
      <w:r w:rsidR="003B1AF4">
        <w:rPr>
          <w:lang w:val="en-GB" w:eastAsia="en-GB"/>
        </w:rPr>
        <w:t xml:space="preserve">network interfaces (i.e. </w:t>
      </w:r>
      <w:r w:rsidRPr="007D4D8D">
        <w:rPr>
          <w:lang w:val="en-GB" w:eastAsia="en-GB"/>
        </w:rPr>
        <w:t>X2AP</w:t>
      </w:r>
      <w:r w:rsidR="003B1AF4">
        <w:rPr>
          <w:lang w:val="en-GB" w:eastAsia="en-GB"/>
        </w:rPr>
        <w:t xml:space="preserve"> [8]</w:t>
      </w:r>
      <w:r w:rsidRPr="007D4D8D">
        <w:rPr>
          <w:lang w:val="en-GB" w:eastAsia="en-GB"/>
        </w:rPr>
        <w:t>, F1</w:t>
      </w:r>
      <w:r w:rsidR="003B1AF4">
        <w:rPr>
          <w:lang w:val="en-GB" w:eastAsia="en-GB"/>
        </w:rPr>
        <w:t xml:space="preserve"> [12]</w:t>
      </w:r>
      <w:r w:rsidRPr="007D4D8D">
        <w:rPr>
          <w:lang w:val="en-GB" w:eastAsia="en-GB"/>
        </w:rPr>
        <w:t>, S1AP</w:t>
      </w:r>
      <w:r w:rsidR="003B1AF4">
        <w:rPr>
          <w:lang w:val="en-GB" w:eastAsia="en-GB"/>
        </w:rPr>
        <w:t xml:space="preserve"> [13]</w:t>
      </w:r>
      <w:r w:rsidRPr="007D4D8D">
        <w:rPr>
          <w:lang w:val="en-GB" w:eastAsia="en-GB"/>
        </w:rPr>
        <w:t xml:space="preserve">, </w:t>
      </w:r>
      <w:r w:rsidR="003B1AF4">
        <w:rPr>
          <w:lang w:val="en-GB" w:eastAsia="en-GB"/>
        </w:rPr>
        <w:t xml:space="preserve">Xn [11], </w:t>
      </w:r>
      <w:r w:rsidR="003B1AF4" w:rsidRPr="007D4D8D">
        <w:rPr>
          <w:lang w:val="en-GB" w:eastAsia="en-GB"/>
        </w:rPr>
        <w:t>NG</w:t>
      </w:r>
      <w:r w:rsidR="003B1AF4">
        <w:rPr>
          <w:lang w:val="en-GB" w:eastAsia="en-GB"/>
        </w:rPr>
        <w:t>c</w:t>
      </w:r>
      <w:r w:rsidR="003B1AF4" w:rsidRPr="007D4D8D">
        <w:rPr>
          <w:lang w:val="en-GB" w:eastAsia="en-GB"/>
        </w:rPr>
        <w:t xml:space="preserve"> </w:t>
      </w:r>
      <w:r w:rsidR="003B1AF4">
        <w:rPr>
          <w:lang w:val="en-GB" w:eastAsia="en-GB"/>
        </w:rPr>
        <w:t xml:space="preserve">[10]) </w:t>
      </w:r>
      <w:r w:rsidRPr="007D4D8D">
        <w:rPr>
          <w:lang w:val="en-GB" w:eastAsia="en-GB"/>
        </w:rPr>
        <w:t>interfaces and RAN internal functions handling UEs, Cells, etc.</w:t>
      </w:r>
      <w:commentRangeEnd w:id="121"/>
      <w:r w:rsidR="00902CB8">
        <w:rPr>
          <w:rStyle w:val="aa"/>
        </w:rPr>
        <w:commentReference w:id="121"/>
      </w:r>
    </w:p>
    <w:p w14:paraId="751769FD" w14:textId="5F830076" w:rsidR="003F3814" w:rsidRPr="003F3814" w:rsidRDefault="003F3814" w:rsidP="007D4D8D">
      <w:pPr>
        <w:rPr>
          <w:rFonts w:eastAsia="等线" w:hint="eastAsia"/>
          <w:lang w:val="en-GB" w:eastAsia="zh-CN"/>
          <w:rPrChange w:id="122" w:author="Crouse" w:date="2021-10-27T15:51:00Z">
            <w:rPr>
              <w:lang w:val="en-GB" w:eastAsia="en-GB"/>
            </w:rPr>
          </w:rPrChange>
        </w:rPr>
      </w:pPr>
      <w:ins w:id="123" w:author="Crouse" w:date="2021-10-27T15:51:00Z">
        <w:r>
          <w:rPr>
            <w:rFonts w:ascii="等线" w:eastAsia="等线" w:hAnsi="等线" w:hint="eastAsia"/>
            <w:lang w:val="en-GB" w:eastAsia="zh-CN"/>
          </w:rPr>
          <w:t>RAN</w:t>
        </w:r>
        <w:r>
          <w:rPr>
            <w:lang w:val="en-GB" w:eastAsia="en-GB"/>
          </w:rPr>
          <w:t xml:space="preserve"> </w:t>
        </w:r>
        <w:r>
          <w:rPr>
            <w:rFonts w:ascii="等线" w:eastAsia="等线" w:hAnsi="等线" w:hint="eastAsia"/>
            <w:lang w:val="en-GB" w:eastAsia="zh-CN"/>
          </w:rPr>
          <w:t>功能</w:t>
        </w:r>
      </w:ins>
      <w:ins w:id="124" w:author="Crouse" w:date="2021-10-27T15:52:00Z">
        <w:r w:rsidR="00E62B9B">
          <w:rPr>
            <w:rFonts w:ascii="等线" w:eastAsia="等线" w:hAnsi="等线" w:hint="eastAsia"/>
            <w:lang w:val="en-GB" w:eastAsia="zh-CN"/>
          </w:rPr>
          <w:t>：在E</w:t>
        </w:r>
        <w:r w:rsidR="00E62B9B">
          <w:rPr>
            <w:rFonts w:ascii="等线" w:eastAsia="等线" w:hAnsi="等线"/>
            <w:lang w:val="en-GB" w:eastAsia="zh-CN"/>
          </w:rPr>
          <w:t>2Node</w:t>
        </w:r>
        <w:r w:rsidR="00E62B9B">
          <w:rPr>
            <w:rFonts w:ascii="等线" w:eastAsia="等线" w:hAnsi="等线" w:hint="eastAsia"/>
            <w:lang w:val="en-GB" w:eastAsia="zh-CN"/>
          </w:rPr>
          <w:t>中一个明确的功能</w:t>
        </w:r>
      </w:ins>
      <w:ins w:id="125" w:author="Crouse" w:date="2021-10-27T15:53:00Z">
        <w:r w:rsidR="00E62B9B">
          <w:rPr>
            <w:rFonts w:ascii="等线" w:eastAsia="等线" w:hAnsi="等线" w:hint="eastAsia"/>
            <w:lang w:val="en-GB" w:eastAsia="zh-CN"/>
          </w:rPr>
          <w:t>；</w:t>
        </w:r>
      </w:ins>
    </w:p>
    <w:p w14:paraId="52A27E91" w14:textId="0029CBF2" w:rsidR="007D4D8D" w:rsidRPr="007D4D8D" w:rsidRDefault="007D4D8D" w:rsidP="007D4D8D">
      <w:pPr>
        <w:rPr>
          <w:lang w:val="en-GB" w:eastAsia="en-GB"/>
        </w:rPr>
      </w:pPr>
      <w:r w:rsidRPr="007D4D8D">
        <w:rPr>
          <w:b/>
          <w:lang w:val="en-GB" w:eastAsia="en-GB"/>
        </w:rPr>
        <w:t>RIC Service</w:t>
      </w:r>
      <w:r w:rsidRPr="007D4D8D">
        <w:rPr>
          <w:lang w:val="en-GB" w:eastAsia="en-GB"/>
        </w:rPr>
        <w:t xml:space="preserve">: A Service provided on an E2 Node to provide access to messages and measurements and / or enable control of the E2 Node from the </w:t>
      </w:r>
      <w:r>
        <w:rPr>
          <w:lang w:val="en-GB" w:eastAsia="en-GB"/>
        </w:rPr>
        <w:t xml:space="preserve">Near-RT </w:t>
      </w:r>
      <w:r w:rsidRPr="007D4D8D">
        <w:rPr>
          <w:lang w:val="en-GB" w:eastAsia="en-GB"/>
        </w:rPr>
        <w:t xml:space="preserve">RIC. </w:t>
      </w:r>
    </w:p>
    <w:p w14:paraId="0CAF8068" w14:textId="0CC8A36C" w:rsidR="007D4D8D" w:rsidRPr="00902CB8" w:rsidRDefault="00902CB8" w:rsidP="007D4D8D">
      <w:pPr>
        <w:rPr>
          <w:rFonts w:eastAsia="等线" w:hint="eastAsia"/>
          <w:lang w:val="en-GB" w:eastAsia="zh-CN"/>
          <w:rPrChange w:id="126" w:author="Crouse" w:date="2021-10-27T15:56:00Z">
            <w:rPr>
              <w:lang w:val="en-GB" w:eastAsia="en-GB"/>
            </w:rPr>
          </w:rPrChange>
        </w:rPr>
      </w:pPr>
      <w:ins w:id="127" w:author="Crouse" w:date="2021-10-27T15:56:00Z">
        <w:r>
          <w:rPr>
            <w:rFonts w:eastAsia="等线" w:hint="eastAsia"/>
            <w:lang w:val="en-GB" w:eastAsia="zh-CN"/>
          </w:rPr>
          <w:t>R</w:t>
        </w:r>
        <w:r>
          <w:rPr>
            <w:rFonts w:eastAsia="等线"/>
            <w:lang w:val="en-GB" w:eastAsia="zh-CN"/>
          </w:rPr>
          <w:t>IC</w:t>
        </w:r>
      </w:ins>
      <w:ins w:id="128" w:author="Crouse" w:date="2021-10-27T15:57:00Z">
        <w:r>
          <w:rPr>
            <w:rFonts w:eastAsia="等线" w:hint="eastAsia"/>
            <w:lang w:val="en-GB" w:eastAsia="zh-CN"/>
          </w:rPr>
          <w:t>服务：</w:t>
        </w:r>
      </w:ins>
      <w:ins w:id="129" w:author="Crouse" w:date="2021-10-27T16:02:00Z">
        <w:r w:rsidR="002D503C">
          <w:rPr>
            <w:rFonts w:eastAsia="等线" w:hint="eastAsia"/>
            <w:lang w:val="en-GB" w:eastAsia="zh-CN"/>
          </w:rPr>
          <w:t>由</w:t>
        </w:r>
        <w:r w:rsidR="00242F6D">
          <w:rPr>
            <w:rFonts w:eastAsia="等线" w:hint="eastAsia"/>
            <w:lang w:val="en-GB" w:eastAsia="zh-CN"/>
          </w:rPr>
          <w:t>E</w:t>
        </w:r>
        <w:r w:rsidR="00242F6D">
          <w:rPr>
            <w:rFonts w:eastAsia="等线"/>
            <w:lang w:val="en-GB" w:eastAsia="zh-CN"/>
          </w:rPr>
          <w:t>2</w:t>
        </w:r>
        <w:r w:rsidR="00242F6D">
          <w:rPr>
            <w:rFonts w:eastAsia="等线" w:hint="eastAsia"/>
            <w:lang w:val="en-GB" w:eastAsia="zh-CN"/>
          </w:rPr>
          <w:t>节点提供的</w:t>
        </w:r>
      </w:ins>
      <w:ins w:id="130" w:author="Crouse" w:date="2021-10-27T16:03:00Z">
        <w:r w:rsidR="00242F6D">
          <w:rPr>
            <w:rFonts w:eastAsia="等线" w:hint="eastAsia"/>
            <w:lang w:val="en-GB" w:eastAsia="zh-CN"/>
          </w:rPr>
          <w:t>服务，</w:t>
        </w:r>
      </w:ins>
      <w:ins w:id="131" w:author="Crouse" w:date="2021-10-27T16:12:00Z">
        <w:r w:rsidR="005E241D">
          <w:rPr>
            <w:rFonts w:eastAsia="等线" w:hint="eastAsia"/>
            <w:lang w:val="en-GB" w:eastAsia="zh-CN"/>
          </w:rPr>
          <w:t>用来提供消息和测量的访问和</w:t>
        </w:r>
        <w:r w:rsidR="005E241D">
          <w:rPr>
            <w:rFonts w:eastAsia="等线" w:hint="eastAsia"/>
            <w:lang w:val="en-GB" w:eastAsia="zh-CN"/>
          </w:rPr>
          <w:t>/</w:t>
        </w:r>
        <w:r w:rsidR="005E241D">
          <w:rPr>
            <w:rFonts w:eastAsia="等线" w:hint="eastAsia"/>
            <w:lang w:val="en-GB" w:eastAsia="zh-CN"/>
          </w:rPr>
          <w:t>或从近实时</w:t>
        </w:r>
      </w:ins>
      <w:ins w:id="132" w:author="Crouse" w:date="2021-10-27T16:13:00Z">
        <w:r w:rsidR="005E241D">
          <w:rPr>
            <w:rFonts w:eastAsia="等线" w:hint="eastAsia"/>
            <w:lang w:val="en-GB" w:eastAsia="zh-CN"/>
          </w:rPr>
          <w:t>控制</w:t>
        </w:r>
        <w:r w:rsidR="005E241D">
          <w:rPr>
            <w:rFonts w:eastAsia="等线" w:hint="eastAsia"/>
            <w:lang w:val="en-GB" w:eastAsia="zh-CN"/>
          </w:rPr>
          <w:t>E2</w:t>
        </w:r>
        <w:r w:rsidR="00585D28">
          <w:rPr>
            <w:rFonts w:eastAsia="等线" w:hint="eastAsia"/>
            <w:lang w:val="en-GB" w:eastAsia="zh-CN"/>
          </w:rPr>
          <w:t>节点。</w:t>
        </w:r>
      </w:ins>
    </w:p>
    <w:p w14:paraId="623BB15F" w14:textId="5968E55F" w:rsidR="007D4D8D" w:rsidRDefault="007D4D8D" w:rsidP="007D4D8D">
      <w:pPr>
        <w:pStyle w:val="20"/>
        <w:rPr>
          <w:lang w:eastAsia="en-GB"/>
        </w:rPr>
      </w:pPr>
      <w:bookmarkStart w:id="133" w:name="_Toc31208967"/>
      <w:r>
        <w:rPr>
          <w:lang w:eastAsia="en-GB"/>
        </w:rPr>
        <w:t>3.2</w:t>
      </w:r>
      <w:r>
        <w:rPr>
          <w:lang w:eastAsia="en-GB"/>
        </w:rPr>
        <w:tab/>
        <w:t>Abbreviations</w:t>
      </w:r>
      <w:bookmarkEnd w:id="133"/>
    </w:p>
    <w:p w14:paraId="6E1874D3" w14:textId="77777777" w:rsidR="007D4D8D" w:rsidRPr="007D4D8D" w:rsidRDefault="007D4D8D" w:rsidP="007D4D8D">
      <w:pPr>
        <w:rPr>
          <w:lang w:val="en-GB" w:eastAsia="en-GB"/>
        </w:rPr>
      </w:pPr>
      <w:r w:rsidRPr="007D4D8D">
        <w:rPr>
          <w:lang w:val="en-GB" w:eastAsia="en-GB"/>
        </w:rPr>
        <w:t xml:space="preserve">For the purposes of the present document, the following abbreviations apply. </w:t>
      </w:r>
    </w:p>
    <w:p w14:paraId="6265E386" w14:textId="077C7E4F" w:rsidR="007D4D8D" w:rsidRPr="007D4D8D" w:rsidRDefault="00132A21" w:rsidP="007D4D8D">
      <w:pPr>
        <w:tabs>
          <w:tab w:val="left" w:pos="1701"/>
        </w:tabs>
        <w:rPr>
          <w:lang w:val="en-GB" w:eastAsia="en-GB"/>
        </w:rPr>
      </w:pPr>
      <w:r>
        <w:rPr>
          <w:lang w:val="en-GB" w:eastAsia="en-GB"/>
        </w:rPr>
        <w:t>N</w:t>
      </w:r>
      <w:r w:rsidR="007D4D8D" w:rsidRPr="007D4D8D">
        <w:rPr>
          <w:lang w:val="en-GB" w:eastAsia="en-GB"/>
        </w:rPr>
        <w:t>ear-RT RIC</w:t>
      </w:r>
      <w:r w:rsidR="007D4D8D" w:rsidRPr="007D4D8D">
        <w:rPr>
          <w:lang w:val="en-GB" w:eastAsia="en-GB"/>
        </w:rPr>
        <w:tab/>
        <w:t>near-real-time RAN Intelligent Controller</w:t>
      </w:r>
    </w:p>
    <w:p w14:paraId="79D66C42" w14:textId="4E065D36" w:rsidR="007D4D8D" w:rsidRPr="007D4D8D" w:rsidRDefault="00132A21" w:rsidP="007D4D8D">
      <w:pPr>
        <w:tabs>
          <w:tab w:val="left" w:pos="1701"/>
        </w:tabs>
        <w:rPr>
          <w:lang w:val="en-GB" w:eastAsia="en-GB"/>
        </w:rPr>
      </w:pPr>
      <w:r>
        <w:rPr>
          <w:lang w:val="en-GB" w:eastAsia="en-GB"/>
        </w:rPr>
        <w:t>n</w:t>
      </w:r>
      <w:r w:rsidR="007D4D8D" w:rsidRPr="007D4D8D">
        <w:rPr>
          <w:lang w:val="en-GB" w:eastAsia="en-GB"/>
        </w:rPr>
        <w:t>on-RT RIC</w:t>
      </w:r>
      <w:r w:rsidR="007D4D8D" w:rsidRPr="007D4D8D">
        <w:rPr>
          <w:lang w:val="en-GB" w:eastAsia="en-GB"/>
        </w:rPr>
        <w:tab/>
        <w:t>non-real-time RAN Intelligent Controller:</w:t>
      </w:r>
    </w:p>
    <w:p w14:paraId="3B46C5DA" w14:textId="77777777" w:rsidR="007D4D8D" w:rsidRPr="007D4D8D" w:rsidRDefault="007D4D8D" w:rsidP="007D4D8D">
      <w:pPr>
        <w:tabs>
          <w:tab w:val="left" w:pos="1701"/>
        </w:tabs>
        <w:rPr>
          <w:lang w:val="en-GB" w:eastAsia="en-GB"/>
        </w:rPr>
      </w:pPr>
      <w:r w:rsidRPr="007D4D8D">
        <w:rPr>
          <w:lang w:val="en-GB" w:eastAsia="en-GB"/>
        </w:rPr>
        <w:t xml:space="preserve">O-CU </w:t>
      </w:r>
      <w:r w:rsidRPr="007D4D8D">
        <w:rPr>
          <w:lang w:val="en-GB" w:eastAsia="en-GB"/>
        </w:rPr>
        <w:tab/>
        <w:t>O-RAN Central Unit</w:t>
      </w:r>
    </w:p>
    <w:p w14:paraId="25211822" w14:textId="77777777" w:rsidR="007D4D8D" w:rsidRPr="007D4D8D" w:rsidRDefault="007D4D8D" w:rsidP="007D4D8D">
      <w:pPr>
        <w:tabs>
          <w:tab w:val="left" w:pos="1701"/>
        </w:tabs>
        <w:rPr>
          <w:lang w:val="en-GB" w:eastAsia="en-GB"/>
        </w:rPr>
      </w:pPr>
      <w:r w:rsidRPr="007D4D8D">
        <w:rPr>
          <w:lang w:val="en-GB" w:eastAsia="en-GB"/>
        </w:rPr>
        <w:t>O-CU-CP</w:t>
      </w:r>
      <w:r w:rsidRPr="007D4D8D">
        <w:rPr>
          <w:lang w:val="en-GB" w:eastAsia="en-GB"/>
        </w:rPr>
        <w:tab/>
        <w:t>O-RAN Central Unit – Control Plane</w:t>
      </w:r>
    </w:p>
    <w:p w14:paraId="01A7A553" w14:textId="77777777" w:rsidR="007D4D8D" w:rsidRPr="007D4D8D" w:rsidRDefault="007D4D8D" w:rsidP="007D4D8D">
      <w:pPr>
        <w:tabs>
          <w:tab w:val="left" w:pos="1701"/>
        </w:tabs>
        <w:rPr>
          <w:lang w:val="en-GB" w:eastAsia="en-GB"/>
        </w:rPr>
      </w:pPr>
      <w:r w:rsidRPr="007D4D8D">
        <w:rPr>
          <w:lang w:val="en-GB" w:eastAsia="en-GB"/>
        </w:rPr>
        <w:t>O-CU-UP</w:t>
      </w:r>
      <w:r w:rsidRPr="007D4D8D">
        <w:rPr>
          <w:lang w:val="en-GB" w:eastAsia="en-GB"/>
        </w:rPr>
        <w:tab/>
        <w:t>O-RAN Central Unit – User Plane</w:t>
      </w:r>
    </w:p>
    <w:p w14:paraId="177E13E2" w14:textId="77777777" w:rsidR="007D4D8D" w:rsidRPr="007D4D8D" w:rsidRDefault="007D4D8D" w:rsidP="007D4D8D">
      <w:pPr>
        <w:tabs>
          <w:tab w:val="left" w:pos="1701"/>
        </w:tabs>
        <w:rPr>
          <w:lang w:val="en-GB" w:eastAsia="en-GB"/>
        </w:rPr>
      </w:pPr>
      <w:r w:rsidRPr="007D4D8D">
        <w:rPr>
          <w:lang w:val="en-GB" w:eastAsia="en-GB"/>
        </w:rPr>
        <w:t>O-DU</w:t>
      </w:r>
      <w:r w:rsidRPr="007D4D8D">
        <w:rPr>
          <w:lang w:val="en-GB" w:eastAsia="en-GB"/>
        </w:rPr>
        <w:tab/>
        <w:t xml:space="preserve">O-RAN Distributed Unit  </w:t>
      </w:r>
    </w:p>
    <w:p w14:paraId="5ACD7774" w14:textId="77777777" w:rsidR="007D4D8D" w:rsidRPr="007D4D8D" w:rsidRDefault="007D4D8D" w:rsidP="007D4D8D">
      <w:pPr>
        <w:tabs>
          <w:tab w:val="left" w:pos="1701"/>
        </w:tabs>
        <w:rPr>
          <w:lang w:val="en-GB" w:eastAsia="en-GB"/>
        </w:rPr>
      </w:pPr>
      <w:r w:rsidRPr="007D4D8D">
        <w:rPr>
          <w:lang w:val="en-GB" w:eastAsia="en-GB"/>
        </w:rPr>
        <w:t>O-RU</w:t>
      </w:r>
      <w:r w:rsidRPr="007D4D8D">
        <w:rPr>
          <w:lang w:val="en-GB" w:eastAsia="en-GB"/>
        </w:rPr>
        <w:tab/>
        <w:t xml:space="preserve">O-RAN Radio Unit </w:t>
      </w:r>
    </w:p>
    <w:p w14:paraId="28344B06" w14:textId="77777777" w:rsidR="007D4D8D" w:rsidRPr="007D4D8D" w:rsidRDefault="007D4D8D" w:rsidP="007D4D8D">
      <w:pPr>
        <w:rPr>
          <w:lang w:val="en-GB"/>
        </w:rPr>
      </w:pPr>
    </w:p>
    <w:p w14:paraId="15128139" w14:textId="2663B1D7" w:rsidR="00B229D8" w:rsidRPr="00AA6926" w:rsidRDefault="001C4677" w:rsidP="00024B15">
      <w:pPr>
        <w:pStyle w:val="1"/>
        <w:numPr>
          <w:ilvl w:val="0"/>
          <w:numId w:val="0"/>
        </w:numPr>
        <w:tabs>
          <w:tab w:val="left" w:pos="432"/>
        </w:tabs>
        <w:ind w:left="432" w:hanging="432"/>
      </w:pPr>
      <w:bookmarkStart w:id="134" w:name="_Toc31208968"/>
      <w:r>
        <w:lastRenderedPageBreak/>
        <w:t>4</w:t>
      </w:r>
      <w:r w:rsidR="0065166E" w:rsidRPr="00AA6926">
        <w:tab/>
      </w:r>
      <w:r w:rsidR="00B229D8" w:rsidRPr="00AA6926">
        <w:t>General</w:t>
      </w:r>
      <w:bookmarkEnd w:id="134"/>
      <w:r w:rsidR="00B229D8" w:rsidRPr="00AA6926">
        <w:t xml:space="preserve"> </w:t>
      </w:r>
    </w:p>
    <w:p w14:paraId="78820D33" w14:textId="07BB6E30" w:rsidR="009D11D0" w:rsidRDefault="00753989" w:rsidP="00D4110C">
      <w:pPr>
        <w:pStyle w:val="20"/>
        <w:rPr>
          <w:lang w:eastAsia="en-GB"/>
        </w:rPr>
      </w:pPr>
      <w:bookmarkStart w:id="135" w:name="_Toc5694046"/>
      <w:bookmarkStart w:id="136" w:name="_Toc7180435"/>
      <w:bookmarkStart w:id="137" w:name="_Toc31208969"/>
      <w:r>
        <w:rPr>
          <w:lang w:eastAsia="en-GB"/>
        </w:rPr>
        <w:t>4.1</w:t>
      </w:r>
      <w:r w:rsidR="00C419B5">
        <w:rPr>
          <w:lang w:eastAsia="en-GB"/>
        </w:rPr>
        <w:tab/>
      </w:r>
      <w:r w:rsidR="009D11D0" w:rsidRPr="00AA6926">
        <w:rPr>
          <w:lang w:eastAsia="en-GB"/>
        </w:rPr>
        <w:t>Procedure Specification Principles</w:t>
      </w:r>
      <w:bookmarkEnd w:id="135"/>
      <w:bookmarkEnd w:id="136"/>
      <w:bookmarkEnd w:id="137"/>
    </w:p>
    <w:p w14:paraId="67C9D50E" w14:textId="77777777" w:rsidR="002E06BD" w:rsidRPr="00EA476C" w:rsidRDefault="002E06BD" w:rsidP="002E06BD">
      <w:r w:rsidRPr="00EA476C">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14:paraId="44FF60BD" w14:textId="77777777" w:rsidR="002E06BD" w:rsidRPr="00EA476C" w:rsidRDefault="002E06BD" w:rsidP="002E06BD">
      <w:pPr>
        <w:rPr>
          <w:snapToGrid w:val="0"/>
        </w:rPr>
      </w:pPr>
      <w:r w:rsidRPr="00EA476C">
        <w:rPr>
          <w:snapToGrid w:val="0"/>
        </w:rPr>
        <w:t>The following specification principles have been applied for the procedure text in clause 8:</w:t>
      </w:r>
    </w:p>
    <w:p w14:paraId="142F06A8" w14:textId="77777777" w:rsidR="002E06BD" w:rsidRPr="00EA476C" w:rsidRDefault="002E06BD" w:rsidP="002E06BD">
      <w:pPr>
        <w:ind w:left="568" w:hanging="284"/>
        <w:rPr>
          <w:snapToGrid w:val="0"/>
          <w:lang w:eastAsia="x-none"/>
        </w:rPr>
      </w:pPr>
      <w:r w:rsidRPr="00EA476C">
        <w:rPr>
          <w:snapToGrid w:val="0"/>
          <w:lang w:eastAsia="x-none"/>
        </w:rPr>
        <w:t>-</w:t>
      </w:r>
      <w:r w:rsidRPr="00EA476C">
        <w:rPr>
          <w:snapToGrid w:val="0"/>
          <w:lang w:eastAsia="x-none"/>
        </w:rPr>
        <w:tab/>
        <w:t>The procedure text discriminates between:</w:t>
      </w:r>
    </w:p>
    <w:p w14:paraId="6B1F2642" w14:textId="77777777" w:rsidR="002E06BD" w:rsidRPr="00EA476C" w:rsidRDefault="002E06BD" w:rsidP="002E06BD">
      <w:pPr>
        <w:ind w:left="851" w:hanging="284"/>
        <w:rPr>
          <w:snapToGrid w:val="0"/>
        </w:rPr>
      </w:pPr>
      <w:r w:rsidRPr="00EA476C">
        <w:rPr>
          <w:snapToGrid w:val="0"/>
        </w:rPr>
        <w:t>1)</w:t>
      </w:r>
      <w:r w:rsidRPr="00EA476C">
        <w:rPr>
          <w:snapToGrid w:val="0"/>
        </w:rPr>
        <w:tab/>
        <w:t>Functionality which "shall" be executed.</w:t>
      </w:r>
    </w:p>
    <w:p w14:paraId="250B99E7" w14:textId="77777777" w:rsidR="002E06BD" w:rsidRPr="00EA476C" w:rsidRDefault="002E06BD" w:rsidP="002E06BD">
      <w:pPr>
        <w:ind w:left="851" w:hanging="284"/>
        <w:rPr>
          <w:snapToGrid w:val="0"/>
        </w:rPr>
      </w:pPr>
      <w:r w:rsidRPr="00EA476C">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491C0A5C" w14:textId="77777777" w:rsidR="002E06BD" w:rsidRPr="00EA476C" w:rsidRDefault="002E06BD" w:rsidP="002E06BD">
      <w:pPr>
        <w:ind w:left="851" w:hanging="284"/>
        <w:rPr>
          <w:snapToGrid w:val="0"/>
        </w:rPr>
      </w:pPr>
      <w:r w:rsidRPr="00EA476C">
        <w:rPr>
          <w:snapToGrid w:val="0"/>
        </w:rPr>
        <w:t>2)</w:t>
      </w:r>
      <w:r w:rsidRPr="00EA476C">
        <w:rPr>
          <w:snapToGrid w:val="0"/>
        </w:rPr>
        <w:tab/>
        <w:t>Functionality which "shall, if supported" be executed.</w:t>
      </w:r>
    </w:p>
    <w:p w14:paraId="53C64449" w14:textId="77777777" w:rsidR="002E06BD" w:rsidRPr="00EA476C" w:rsidRDefault="002E06BD" w:rsidP="002E06BD">
      <w:pPr>
        <w:ind w:left="851" w:hanging="284"/>
        <w:rPr>
          <w:snapToGrid w:val="0"/>
        </w:rPr>
      </w:pPr>
      <w:r w:rsidRPr="00EA476C">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78368EB1" w14:textId="77777777" w:rsidR="002E06BD" w:rsidRPr="00EA476C" w:rsidRDefault="002E06BD" w:rsidP="002E06BD">
      <w:pPr>
        <w:ind w:left="568" w:hanging="284"/>
        <w:rPr>
          <w:snapToGrid w:val="0"/>
          <w:lang w:eastAsia="x-none"/>
        </w:rPr>
      </w:pPr>
      <w:r w:rsidRPr="00EA476C">
        <w:rPr>
          <w:snapToGrid w:val="0"/>
          <w:lang w:eastAsia="x-none"/>
        </w:rPr>
        <w:t>-</w:t>
      </w:r>
      <w:r w:rsidRPr="00EA476C">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EA476C">
        <w:rPr>
          <w:i/>
          <w:iCs/>
          <w:snapToGrid w:val="0"/>
          <w:lang w:eastAsia="x-none"/>
        </w:rPr>
        <w:t>Criticality Diagnostics</w:t>
      </w:r>
      <w:r w:rsidRPr="00EA476C">
        <w:rPr>
          <w:snapToGrid w:val="0"/>
          <w:lang w:eastAsia="x-none"/>
        </w:rPr>
        <w:t xml:space="preserve"> IE, see clause 10.</w:t>
      </w:r>
    </w:p>
    <w:p w14:paraId="3263177C" w14:textId="77777777" w:rsidR="0005521B" w:rsidRPr="00024B15" w:rsidRDefault="0005521B" w:rsidP="00024B15">
      <w:pPr>
        <w:rPr>
          <w:lang w:eastAsia="en-GB"/>
        </w:rPr>
      </w:pPr>
    </w:p>
    <w:p w14:paraId="304161ED" w14:textId="1C849B1D" w:rsidR="009D11D0" w:rsidRPr="00AA6926" w:rsidRDefault="001C4677" w:rsidP="00D4110C">
      <w:pPr>
        <w:pStyle w:val="20"/>
        <w:rPr>
          <w:lang w:eastAsia="en-GB"/>
        </w:rPr>
      </w:pPr>
      <w:bookmarkStart w:id="138" w:name="_Toc5694047"/>
      <w:bookmarkStart w:id="139" w:name="_Toc7180436"/>
      <w:bookmarkStart w:id="140" w:name="_Toc31208970"/>
      <w:r>
        <w:rPr>
          <w:lang w:eastAsia="en-GB"/>
        </w:rPr>
        <w:t>4</w:t>
      </w:r>
      <w:r w:rsidR="00FF06F5">
        <w:rPr>
          <w:lang w:eastAsia="en-GB"/>
        </w:rPr>
        <w:t>.2</w:t>
      </w:r>
      <w:r w:rsidR="00FF06F5">
        <w:rPr>
          <w:lang w:eastAsia="en-GB"/>
        </w:rPr>
        <w:tab/>
      </w:r>
      <w:r w:rsidR="009D11D0" w:rsidRPr="00AA6926">
        <w:rPr>
          <w:lang w:eastAsia="en-GB"/>
        </w:rPr>
        <w:t>Forwards and Backwards Compatibility</w:t>
      </w:r>
      <w:bookmarkEnd w:id="138"/>
      <w:bookmarkEnd w:id="139"/>
      <w:bookmarkEnd w:id="140"/>
    </w:p>
    <w:p w14:paraId="28C99FE7" w14:textId="77777777" w:rsidR="002E06BD" w:rsidRPr="00EA476C" w:rsidRDefault="002E06BD" w:rsidP="002E06BD">
      <w:pPr>
        <w:rPr>
          <w:rFonts w:eastAsia="MS Mincho"/>
        </w:rPr>
      </w:pPr>
      <w:r w:rsidRPr="00EA476C">
        <w:t>The forwards and backwards compatibility of the protocol is assured by mechanism where all current and future messages, and IEs or groups of related IEs, include I</w:t>
      </w:r>
      <w:r w:rsidRPr="00EA476C">
        <w:rPr>
          <w:rFonts w:eastAsia="MS Mincho"/>
        </w:rPr>
        <w:t>D</w:t>
      </w:r>
      <w:r w:rsidRPr="00EA476C">
        <w:t xml:space="preserve"> and criticality fields that are coded in a standard format that will not be changed in the future. These parts can always be decoded regardless of the standard version.</w:t>
      </w:r>
    </w:p>
    <w:p w14:paraId="24FB27A4" w14:textId="77777777" w:rsidR="0005521B" w:rsidRPr="00024B15" w:rsidRDefault="0005521B" w:rsidP="00024B15">
      <w:pPr>
        <w:rPr>
          <w:lang w:eastAsia="en-GB"/>
        </w:rPr>
      </w:pPr>
    </w:p>
    <w:p w14:paraId="57569970" w14:textId="4B55F683" w:rsidR="009D11D0" w:rsidRPr="00AA6926" w:rsidRDefault="001C4677" w:rsidP="00D4110C">
      <w:pPr>
        <w:pStyle w:val="20"/>
        <w:rPr>
          <w:lang w:eastAsia="en-GB"/>
        </w:rPr>
      </w:pPr>
      <w:bookmarkStart w:id="141" w:name="_Toc5694048"/>
      <w:bookmarkStart w:id="142" w:name="_Toc7180437"/>
      <w:bookmarkStart w:id="143" w:name="_Toc31208971"/>
      <w:r>
        <w:rPr>
          <w:lang w:eastAsia="en-GB"/>
        </w:rPr>
        <w:t>4</w:t>
      </w:r>
      <w:r w:rsidR="00FF06F5">
        <w:rPr>
          <w:lang w:eastAsia="en-GB"/>
        </w:rPr>
        <w:t>.3</w:t>
      </w:r>
      <w:r w:rsidR="00FF06F5">
        <w:rPr>
          <w:lang w:eastAsia="en-GB"/>
        </w:rPr>
        <w:tab/>
      </w:r>
      <w:r w:rsidR="009D11D0" w:rsidRPr="00AA6926">
        <w:rPr>
          <w:lang w:eastAsia="en-GB"/>
        </w:rPr>
        <w:t>Specification Notations</w:t>
      </w:r>
      <w:bookmarkEnd w:id="141"/>
      <w:bookmarkEnd w:id="142"/>
      <w:bookmarkEnd w:id="143"/>
    </w:p>
    <w:p w14:paraId="5AB0FBC1" w14:textId="77777777" w:rsidR="002E06BD" w:rsidRPr="00EA476C" w:rsidRDefault="002E06BD" w:rsidP="002E06BD">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For the purposes of the present document, the following notations apply:</w:t>
      </w:r>
    </w:p>
    <w:p w14:paraId="52B70E34"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Procedure</w:t>
      </w:r>
      <w:r w:rsidRPr="00EA476C">
        <w:rPr>
          <w:rFonts w:eastAsia="Times New Roman"/>
          <w:lang w:val="en-GB" w:eastAsia="en-GB"/>
        </w:rPr>
        <w:tab/>
        <w:t>When referring to an elementary procedure in the specification the Procedure Name is written with the first letters in each word in upper case characters followed by the word "procedure", e.g. Handover Preparation procedure.</w:t>
      </w:r>
    </w:p>
    <w:p w14:paraId="53A8BABB"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Message</w:t>
      </w:r>
      <w:r w:rsidRPr="00EA476C">
        <w:rPr>
          <w:rFonts w:eastAsia="Times New Roman"/>
          <w:lang w:val="en-GB" w:eastAsia="en-GB"/>
        </w:rPr>
        <w:tab/>
        <w:t>When referring to a message in the specification the MESSAGE NAME is written with all letters in upper case characters followed by the word "message", e.g. HANDOVER REQUEST message.</w:t>
      </w:r>
    </w:p>
    <w:p w14:paraId="0B10699C"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IE</w:t>
      </w:r>
      <w:r w:rsidRPr="00EA476C">
        <w:rPr>
          <w:rFonts w:eastAsia="Times New Roman"/>
          <w:lang w:val="en-GB" w:eastAsia="en-GB"/>
        </w:rPr>
        <w:tab/>
        <w:t xml:space="preserve">When referring to an information element (IE) in the specification the </w:t>
      </w:r>
      <w:r w:rsidRPr="00EA476C">
        <w:rPr>
          <w:rFonts w:eastAsia="Times New Roman"/>
          <w:i/>
          <w:lang w:val="en-GB" w:eastAsia="en-GB"/>
        </w:rPr>
        <w:t>Information Element Name</w:t>
      </w:r>
      <w:r w:rsidRPr="00EA476C">
        <w:rPr>
          <w:rFonts w:eastAsia="Times New Roman"/>
          <w:lang w:val="en-GB" w:eastAsia="en-GB"/>
        </w:rPr>
        <w:t xml:space="preserve"> is written with the first letters in each word in upper case characters and all letters in Italic font followed by the abbreviation "IE", e.g. </w:t>
      </w:r>
      <w:r w:rsidRPr="00EA476C">
        <w:rPr>
          <w:rFonts w:eastAsia="Times New Roman"/>
          <w:i/>
          <w:lang w:val="en-GB" w:eastAsia="en-GB"/>
        </w:rPr>
        <w:t xml:space="preserve">E-RAB ID </w:t>
      </w:r>
      <w:r w:rsidRPr="00EA476C">
        <w:rPr>
          <w:rFonts w:eastAsia="Times New Roman"/>
          <w:lang w:val="en-GB" w:eastAsia="en-GB"/>
        </w:rPr>
        <w:t>IE.</w:t>
      </w:r>
    </w:p>
    <w:p w14:paraId="0FB038B4"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Value of an IE</w:t>
      </w:r>
      <w:r w:rsidRPr="00EA476C">
        <w:rPr>
          <w:rFonts w:eastAsia="Times New Roman"/>
          <w:lang w:val="en-GB" w:eastAsia="en-GB"/>
        </w:rPr>
        <w:tab/>
      </w:r>
      <w:bookmarkStart w:id="144" w:name="_Hlk30581422"/>
      <w:r w:rsidRPr="00EA476C">
        <w:rPr>
          <w:rFonts w:eastAsia="Times New Roman"/>
          <w:lang w:val="en-GB" w:eastAsia="en-GB"/>
        </w:rPr>
        <w:t>When referring to the value of an information element (IE) in the specification the "Value" is written as it is specified in the specification enclosed by quotation marks, e.g. "Value".</w:t>
      </w:r>
      <w:bookmarkEnd w:id="144"/>
    </w:p>
    <w:p w14:paraId="359A4471" w14:textId="2E943671" w:rsidR="00EB725A" w:rsidRPr="00AA6926" w:rsidRDefault="00EB725A" w:rsidP="00EB725A">
      <w:pPr>
        <w:pStyle w:val="20"/>
        <w:rPr>
          <w:lang w:eastAsia="en-GB"/>
        </w:rPr>
      </w:pPr>
      <w:bookmarkStart w:id="145" w:name="_Toc535853691"/>
      <w:r>
        <w:rPr>
          <w:lang w:eastAsia="en-GB"/>
        </w:rPr>
        <w:lastRenderedPageBreak/>
        <w:t>4.4</w:t>
      </w:r>
      <w:r>
        <w:rPr>
          <w:lang w:eastAsia="en-GB"/>
        </w:rPr>
        <w:tab/>
        <w:t>Identifiers</w:t>
      </w:r>
    </w:p>
    <w:p w14:paraId="7A4063B6"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 xml:space="preserve">For the purposes of the present document, the following </w:t>
      </w:r>
      <w:r>
        <w:rPr>
          <w:rFonts w:eastAsia="Times New Roman"/>
          <w:lang w:val="en-GB" w:eastAsia="en-GB"/>
        </w:rPr>
        <w:t>identifiers</w:t>
      </w:r>
      <w:r w:rsidRPr="00EA476C">
        <w:rPr>
          <w:rFonts w:eastAsia="Times New Roman"/>
          <w:lang w:val="en-GB" w:eastAsia="en-GB"/>
        </w:rPr>
        <w:t xml:space="preserve"> apply:</w:t>
      </w:r>
    </w:p>
    <w:p w14:paraId="133E33F5" w14:textId="25AB5706" w:rsidR="00EB725A" w:rsidRDefault="00EB725A" w:rsidP="00EB725A">
      <w:pPr>
        <w:keepNext/>
        <w:overflowPunct w:val="0"/>
        <w:autoSpaceDE w:val="0"/>
        <w:autoSpaceDN w:val="0"/>
        <w:adjustRightInd w:val="0"/>
        <w:textAlignment w:val="baseline"/>
        <w:rPr>
          <w:ins w:id="146" w:author="Crouse" w:date="2021-10-27T16:29:00Z"/>
          <w:rFonts w:eastAsia="Times New Roman"/>
          <w:lang w:val="en-GB" w:eastAsia="en-GB"/>
        </w:rPr>
      </w:pPr>
      <w:r w:rsidRPr="00112B3B">
        <w:rPr>
          <w:rFonts w:eastAsia="Times New Roman"/>
          <w:b/>
          <w:bCs/>
          <w:lang w:val="en-GB" w:eastAsia="en-GB"/>
        </w:rPr>
        <w:t>Global E2 Node ID</w:t>
      </w:r>
      <w:r>
        <w:rPr>
          <w:rFonts w:eastAsia="Times New Roman"/>
          <w:lang w:val="en-GB" w:eastAsia="en-GB"/>
        </w:rPr>
        <w:t>: Global identifier of an E2 Node.  Defined as the global eNB or gNB identifier and an optional local identifier of an CU-UP or DU which is required when and if an individual DU or CU-UP supports a direct E2 interface.</w:t>
      </w:r>
    </w:p>
    <w:p w14:paraId="39364657" w14:textId="55A33324" w:rsidR="00C62988" w:rsidRDefault="00353174" w:rsidP="00EB725A">
      <w:pPr>
        <w:keepNext/>
        <w:overflowPunct w:val="0"/>
        <w:autoSpaceDE w:val="0"/>
        <w:autoSpaceDN w:val="0"/>
        <w:adjustRightInd w:val="0"/>
        <w:textAlignment w:val="baseline"/>
        <w:rPr>
          <w:rFonts w:eastAsia="Times New Roman" w:hint="eastAsia"/>
          <w:lang w:val="en-GB" w:eastAsia="zh-CN"/>
        </w:rPr>
      </w:pPr>
      <w:ins w:id="147" w:author="Crouse" w:date="2021-10-27T16:29:00Z">
        <w:r>
          <w:rPr>
            <w:rFonts w:ascii="宋体" w:eastAsia="宋体" w:hAnsi="宋体" w:cs="宋体" w:hint="eastAsia"/>
            <w:lang w:val="en-GB" w:eastAsia="zh-CN"/>
          </w:rPr>
          <w:t>全局的E2节点的</w:t>
        </w:r>
      </w:ins>
      <w:ins w:id="148" w:author="Crouse" w:date="2021-10-27T16:31:00Z">
        <w:r w:rsidR="009135F0">
          <w:rPr>
            <w:rFonts w:ascii="宋体" w:eastAsia="宋体" w:hAnsi="宋体" w:cs="宋体" w:hint="eastAsia"/>
            <w:lang w:val="en-GB" w:eastAsia="zh-CN"/>
          </w:rPr>
          <w:t>标识</w:t>
        </w:r>
      </w:ins>
      <w:ins w:id="149" w:author="Crouse" w:date="2021-10-27T16:34:00Z">
        <w:r w:rsidR="004103F0">
          <w:rPr>
            <w:rFonts w:ascii="宋体" w:eastAsia="宋体" w:hAnsi="宋体" w:cs="宋体" w:hint="eastAsia"/>
            <w:lang w:val="en-GB" w:eastAsia="zh-CN"/>
          </w:rPr>
          <w:t>。定义</w:t>
        </w:r>
      </w:ins>
      <w:ins w:id="150" w:author="Crouse" w:date="2021-10-27T16:35:00Z">
        <w:r w:rsidR="004103F0">
          <w:rPr>
            <w:rFonts w:ascii="宋体" w:eastAsia="宋体" w:hAnsi="宋体" w:cs="宋体" w:hint="eastAsia"/>
            <w:lang w:val="en-GB" w:eastAsia="zh-CN"/>
          </w:rPr>
          <w:t>为全局的e</w:t>
        </w:r>
        <w:r w:rsidR="004103F0">
          <w:rPr>
            <w:rFonts w:ascii="宋体" w:eastAsia="宋体" w:hAnsi="宋体" w:cs="宋体"/>
            <w:lang w:val="en-GB" w:eastAsia="zh-CN"/>
          </w:rPr>
          <w:t>NB</w:t>
        </w:r>
        <w:r w:rsidR="004103F0">
          <w:rPr>
            <w:rFonts w:ascii="宋体" w:eastAsia="宋体" w:hAnsi="宋体" w:cs="宋体" w:hint="eastAsia"/>
            <w:lang w:val="en-GB" w:eastAsia="zh-CN"/>
          </w:rPr>
          <w:t>或者gNB的标识</w:t>
        </w:r>
        <w:r w:rsidR="003B65C7">
          <w:rPr>
            <w:rFonts w:ascii="宋体" w:eastAsia="宋体" w:hAnsi="宋体" w:cs="宋体" w:hint="eastAsia"/>
            <w:lang w:val="en-GB" w:eastAsia="zh-CN"/>
          </w:rPr>
          <w:t>和一个可选择性</w:t>
        </w:r>
      </w:ins>
      <w:ins w:id="151" w:author="Crouse" w:date="2021-10-27T16:36:00Z">
        <w:r w:rsidR="003B65C7">
          <w:rPr>
            <w:rFonts w:ascii="宋体" w:eastAsia="宋体" w:hAnsi="宋体" w:cs="宋体" w:hint="eastAsia"/>
            <w:lang w:val="en-GB" w:eastAsia="zh-CN"/>
          </w:rPr>
          <w:t>的</w:t>
        </w:r>
      </w:ins>
      <w:ins w:id="152" w:author="Crouse" w:date="2021-10-27T16:35:00Z">
        <w:r w:rsidR="003B65C7">
          <w:rPr>
            <w:rFonts w:ascii="宋体" w:eastAsia="宋体" w:hAnsi="宋体" w:cs="宋体" w:hint="eastAsia"/>
            <w:lang w:val="en-GB" w:eastAsia="zh-CN"/>
          </w:rPr>
          <w:t>CU</w:t>
        </w:r>
        <w:r w:rsidR="003B65C7">
          <w:rPr>
            <w:rFonts w:ascii="宋体" w:eastAsia="宋体" w:hAnsi="宋体" w:cs="宋体"/>
            <w:lang w:val="en-GB" w:eastAsia="zh-CN"/>
          </w:rPr>
          <w:t>-UP</w:t>
        </w:r>
      </w:ins>
      <w:ins w:id="153" w:author="Crouse" w:date="2021-10-27T16:36:00Z">
        <w:r w:rsidR="003B65C7">
          <w:rPr>
            <w:rFonts w:ascii="宋体" w:eastAsia="宋体" w:hAnsi="宋体" w:cs="宋体" w:hint="eastAsia"/>
            <w:lang w:val="en-GB" w:eastAsia="zh-CN"/>
          </w:rPr>
          <w:t>或者DU</w:t>
        </w:r>
        <w:r w:rsidR="00C10175">
          <w:rPr>
            <w:rFonts w:ascii="宋体" w:eastAsia="宋体" w:hAnsi="宋体" w:cs="宋体" w:hint="eastAsia"/>
            <w:lang w:val="en-GB" w:eastAsia="zh-CN"/>
          </w:rPr>
          <w:t>局部标识，</w:t>
        </w:r>
      </w:ins>
      <w:proofErr w:type="gramStart"/>
      <w:ins w:id="154" w:author="Crouse" w:date="2021-10-27T16:37:00Z">
        <w:r w:rsidR="00F021C5">
          <w:rPr>
            <w:rFonts w:ascii="宋体" w:eastAsia="宋体" w:hAnsi="宋体" w:cs="宋体" w:hint="eastAsia"/>
            <w:lang w:val="en-GB" w:eastAsia="zh-CN"/>
          </w:rPr>
          <w:t>当如果</w:t>
        </w:r>
        <w:proofErr w:type="gramEnd"/>
        <w:r w:rsidR="00F021C5">
          <w:rPr>
            <w:rFonts w:ascii="宋体" w:eastAsia="宋体" w:hAnsi="宋体" w:cs="宋体" w:hint="eastAsia"/>
            <w:lang w:val="en-GB" w:eastAsia="zh-CN"/>
          </w:rPr>
          <w:t>一个</w:t>
        </w:r>
      </w:ins>
      <w:ins w:id="155" w:author="Crouse" w:date="2021-10-27T16:38:00Z">
        <w:r w:rsidR="00F021C5">
          <w:rPr>
            <w:rFonts w:ascii="宋体" w:eastAsia="宋体" w:hAnsi="宋体" w:cs="宋体" w:hint="eastAsia"/>
            <w:lang w:val="en-GB" w:eastAsia="zh-CN"/>
          </w:rPr>
          <w:t>独特的DU或者CU</w:t>
        </w:r>
        <w:r w:rsidR="00F021C5">
          <w:rPr>
            <w:rFonts w:ascii="宋体" w:eastAsia="宋体" w:hAnsi="宋体" w:cs="宋体"/>
            <w:lang w:val="en-GB" w:eastAsia="zh-CN"/>
          </w:rPr>
          <w:t>-UP</w:t>
        </w:r>
        <w:r w:rsidR="00F021C5">
          <w:rPr>
            <w:rFonts w:ascii="宋体" w:eastAsia="宋体" w:hAnsi="宋体" w:cs="宋体" w:hint="eastAsia"/>
            <w:lang w:val="en-GB" w:eastAsia="zh-CN"/>
          </w:rPr>
          <w:t>支持一个</w:t>
        </w:r>
        <w:r w:rsidR="000835D0">
          <w:rPr>
            <w:rFonts w:ascii="宋体" w:eastAsia="宋体" w:hAnsi="宋体" w:cs="宋体" w:hint="eastAsia"/>
            <w:lang w:val="en-GB" w:eastAsia="zh-CN"/>
          </w:rPr>
          <w:t>直接</w:t>
        </w:r>
        <w:r w:rsidR="00F021C5">
          <w:rPr>
            <w:rFonts w:ascii="宋体" w:eastAsia="宋体" w:hAnsi="宋体" w:cs="宋体" w:hint="eastAsia"/>
            <w:lang w:val="en-GB" w:eastAsia="zh-CN"/>
          </w:rPr>
          <w:t>的E2接口</w:t>
        </w:r>
      </w:ins>
      <w:ins w:id="156" w:author="Crouse" w:date="2021-10-27T16:39:00Z">
        <w:r w:rsidR="00F60B68">
          <w:rPr>
            <w:rFonts w:ascii="宋体" w:eastAsia="宋体" w:hAnsi="宋体" w:cs="宋体" w:hint="eastAsia"/>
            <w:lang w:val="en-GB" w:eastAsia="zh-CN"/>
          </w:rPr>
          <w:t>。</w:t>
        </w:r>
      </w:ins>
    </w:p>
    <w:p w14:paraId="545BF4C7" w14:textId="7C080A47" w:rsidR="00EB725A" w:rsidRDefault="00EB725A" w:rsidP="00EB725A">
      <w:pPr>
        <w:keepNext/>
        <w:overflowPunct w:val="0"/>
        <w:autoSpaceDE w:val="0"/>
        <w:autoSpaceDN w:val="0"/>
        <w:adjustRightInd w:val="0"/>
        <w:textAlignment w:val="baseline"/>
        <w:rPr>
          <w:ins w:id="157" w:author="Crouse" w:date="2021-10-27T16:39:00Z"/>
          <w:rFonts w:eastAsia="Times New Roman"/>
          <w:lang w:val="en-GB" w:eastAsia="en-GB"/>
        </w:rPr>
      </w:pPr>
      <w:r w:rsidRPr="00112B3B">
        <w:rPr>
          <w:rFonts w:eastAsia="Times New Roman"/>
          <w:b/>
          <w:bCs/>
          <w:lang w:val="en-GB" w:eastAsia="en-GB"/>
        </w:rPr>
        <w:t>Global RIC ID</w:t>
      </w:r>
      <w:r>
        <w:rPr>
          <w:rFonts w:eastAsia="Times New Roman"/>
          <w:lang w:val="en-GB" w:eastAsia="en-GB"/>
        </w:rPr>
        <w:t>: Global identifier of a Near-RT RIC</w:t>
      </w:r>
      <w:r w:rsidR="002E30F1">
        <w:rPr>
          <w:rFonts w:eastAsia="Times New Roman"/>
          <w:lang w:val="en-GB" w:eastAsia="en-GB"/>
        </w:rPr>
        <w:t>.</w:t>
      </w:r>
    </w:p>
    <w:p w14:paraId="5B7F318A" w14:textId="36E4E46C" w:rsidR="009E58A8" w:rsidRDefault="00C45DF4" w:rsidP="00EB725A">
      <w:pPr>
        <w:keepNext/>
        <w:overflowPunct w:val="0"/>
        <w:autoSpaceDE w:val="0"/>
        <w:autoSpaceDN w:val="0"/>
        <w:adjustRightInd w:val="0"/>
        <w:textAlignment w:val="baseline"/>
        <w:rPr>
          <w:rFonts w:eastAsia="Times New Roman"/>
          <w:lang w:val="en-GB" w:eastAsia="en-GB"/>
        </w:rPr>
      </w:pPr>
      <w:ins w:id="158" w:author="Crouse" w:date="2021-10-27T17:04:00Z">
        <w:r>
          <w:rPr>
            <w:rFonts w:ascii="等线" w:eastAsia="等线" w:hAnsi="等线" w:hint="eastAsia"/>
            <w:lang w:val="en-GB" w:eastAsia="zh-CN"/>
          </w:rPr>
          <w:t>RIC</w:t>
        </w:r>
        <w:r>
          <w:rPr>
            <w:rFonts w:ascii="宋体" w:eastAsia="宋体" w:hAnsi="宋体" w:cs="宋体" w:hint="eastAsia"/>
            <w:lang w:val="en-GB" w:eastAsia="zh-CN"/>
          </w:rPr>
          <w:t>平台ID</w:t>
        </w:r>
      </w:ins>
    </w:p>
    <w:p w14:paraId="40BE1DCB" w14:textId="399C5CC4" w:rsidR="00C03E14" w:rsidRDefault="00EB725A" w:rsidP="00C03E14">
      <w:pPr>
        <w:keepNext/>
        <w:overflowPunct w:val="0"/>
        <w:autoSpaceDE w:val="0"/>
        <w:autoSpaceDN w:val="0"/>
        <w:adjustRightInd w:val="0"/>
        <w:textAlignment w:val="baseline"/>
        <w:rPr>
          <w:ins w:id="159" w:author="Crouse" w:date="2021-10-27T16:39:00Z"/>
          <w:rFonts w:eastAsia="Times New Roman"/>
          <w:lang w:val="en-GB" w:eastAsia="en-GB"/>
        </w:rPr>
      </w:pPr>
      <w:r w:rsidRPr="00112B3B">
        <w:rPr>
          <w:rFonts w:eastAsia="Times New Roman"/>
          <w:b/>
          <w:bCs/>
          <w:lang w:val="en-GB" w:eastAsia="en-GB"/>
        </w:rPr>
        <w:t>RAN Function ID</w:t>
      </w:r>
      <w:r>
        <w:rPr>
          <w:rFonts w:eastAsia="Times New Roman"/>
          <w:lang w:val="en-GB" w:eastAsia="en-GB"/>
        </w:rPr>
        <w:t>: Local identifier of a specific RAN Function within an E2 Node that supports one or more RIC Services using a specific E2 Service Model.  Note that same E2SM may be used by more than one RAN Function in the same E2 Node.</w:t>
      </w:r>
      <w:r w:rsidR="00C03E14" w:rsidRPr="00C03E14">
        <w:rPr>
          <w:rFonts w:eastAsia="Times New Roman"/>
          <w:lang w:val="en-GB" w:eastAsia="en-GB"/>
        </w:rPr>
        <w:t xml:space="preserve"> </w:t>
      </w:r>
    </w:p>
    <w:p w14:paraId="3E9F98AE" w14:textId="72AD5D72" w:rsidR="009E58A8" w:rsidRDefault="00A128AF" w:rsidP="00C03E14">
      <w:pPr>
        <w:keepNext/>
        <w:overflowPunct w:val="0"/>
        <w:autoSpaceDE w:val="0"/>
        <w:autoSpaceDN w:val="0"/>
        <w:adjustRightInd w:val="0"/>
        <w:textAlignment w:val="baseline"/>
        <w:rPr>
          <w:rFonts w:eastAsia="Times New Roman"/>
          <w:lang w:val="en-GB" w:eastAsia="zh-CN"/>
        </w:rPr>
      </w:pPr>
      <w:ins w:id="160" w:author="Crouse" w:date="2021-10-27T16:42:00Z">
        <w:r>
          <w:rPr>
            <w:rFonts w:ascii="宋体" w:eastAsia="宋体" w:hAnsi="宋体" w:cs="宋体" w:hint="eastAsia"/>
            <w:lang w:val="en-GB" w:eastAsia="zh-CN"/>
          </w:rPr>
          <w:t>在E2Node</w:t>
        </w:r>
      </w:ins>
      <w:ins w:id="161" w:author="Crouse" w:date="2021-10-27T16:43:00Z">
        <w:r w:rsidR="00D4712C">
          <w:rPr>
            <w:rFonts w:ascii="宋体" w:eastAsia="宋体" w:hAnsi="宋体" w:cs="宋体" w:hint="eastAsia"/>
            <w:lang w:val="en-GB" w:eastAsia="zh-CN"/>
          </w:rPr>
          <w:t>中</w:t>
        </w:r>
      </w:ins>
      <w:ins w:id="162" w:author="Crouse" w:date="2021-10-27T16:44:00Z">
        <w:r w:rsidR="00F30CE2">
          <w:rPr>
            <w:rFonts w:ascii="宋体" w:eastAsia="宋体" w:hAnsi="宋体" w:cs="宋体" w:hint="eastAsia"/>
            <w:lang w:val="en-GB" w:eastAsia="zh-CN"/>
          </w:rPr>
          <w:t>特定RAN功能局部标识，</w:t>
        </w:r>
      </w:ins>
      <w:ins w:id="163" w:author="Crouse" w:date="2021-10-27T16:47:00Z">
        <w:r w:rsidR="001901C1">
          <w:rPr>
            <w:rFonts w:ascii="宋体" w:eastAsia="宋体" w:hAnsi="宋体" w:cs="宋体" w:hint="eastAsia"/>
            <w:lang w:val="en-GB" w:eastAsia="zh-CN"/>
          </w:rPr>
          <w:t>这些标识</w:t>
        </w:r>
        <w:r w:rsidR="00357E11">
          <w:rPr>
            <w:rFonts w:ascii="宋体" w:eastAsia="宋体" w:hAnsi="宋体" w:cs="宋体" w:hint="eastAsia"/>
            <w:lang w:val="en-GB" w:eastAsia="zh-CN"/>
          </w:rPr>
          <w:t>支持一个或多个RIC服务，在特定E2服务模型</w:t>
        </w:r>
      </w:ins>
      <w:ins w:id="164" w:author="Crouse" w:date="2021-10-27T16:48:00Z">
        <w:r w:rsidR="00357E11">
          <w:rPr>
            <w:rFonts w:ascii="宋体" w:eastAsia="宋体" w:hAnsi="宋体" w:cs="宋体" w:hint="eastAsia"/>
            <w:lang w:val="en-GB" w:eastAsia="zh-CN"/>
          </w:rPr>
          <w:t>中的服务。</w:t>
        </w:r>
      </w:ins>
      <w:ins w:id="165" w:author="Crouse" w:date="2021-10-27T16:49:00Z">
        <w:r w:rsidR="00525600">
          <w:rPr>
            <w:rFonts w:ascii="宋体" w:eastAsia="宋体" w:hAnsi="宋体" w:cs="宋体" w:hint="eastAsia"/>
            <w:lang w:val="en-GB" w:eastAsia="zh-CN"/>
          </w:rPr>
          <w:t>需要注意的是</w:t>
        </w:r>
      </w:ins>
      <w:ins w:id="166" w:author="Crouse" w:date="2021-10-27T16:50:00Z">
        <w:r w:rsidR="004C3C26">
          <w:rPr>
            <w:rFonts w:ascii="宋体" w:eastAsia="宋体" w:hAnsi="宋体" w:cs="宋体" w:hint="eastAsia"/>
            <w:lang w:val="en-GB" w:eastAsia="zh-CN"/>
          </w:rPr>
          <w:t>在相同的E2Nod</w:t>
        </w:r>
      </w:ins>
      <w:ins w:id="167" w:author="Crouse" w:date="2021-10-27T16:54:00Z">
        <w:r w:rsidR="00CA757F">
          <w:rPr>
            <w:rFonts w:ascii="宋体" w:eastAsia="宋体" w:hAnsi="宋体" w:cs="宋体" w:hint="eastAsia"/>
            <w:lang w:val="en-GB" w:eastAsia="zh-CN"/>
          </w:rPr>
          <w:t>e中，多个RAN功能可以使用相同的E2SM</w:t>
        </w:r>
      </w:ins>
      <w:ins w:id="168" w:author="Crouse" w:date="2021-10-27T16:51:00Z">
        <w:r w:rsidR="00607996">
          <w:rPr>
            <w:rFonts w:ascii="宋体" w:eastAsia="宋体" w:hAnsi="宋体" w:cs="宋体" w:hint="eastAsia"/>
            <w:lang w:val="en-GB" w:eastAsia="zh-CN"/>
          </w:rPr>
          <w:t>。</w:t>
        </w:r>
      </w:ins>
    </w:p>
    <w:p w14:paraId="66CA47AA" w14:textId="1704E400" w:rsidR="00EB725A" w:rsidRDefault="00C03E14" w:rsidP="00C03E14">
      <w:pPr>
        <w:keepNext/>
        <w:overflowPunct w:val="0"/>
        <w:autoSpaceDE w:val="0"/>
        <w:autoSpaceDN w:val="0"/>
        <w:adjustRightInd w:val="0"/>
        <w:textAlignment w:val="baseline"/>
        <w:rPr>
          <w:ins w:id="169" w:author="Crouse" w:date="2021-10-27T16:54:00Z"/>
          <w:rFonts w:eastAsia="Times New Roman"/>
          <w:lang w:val="en-GB" w:eastAsia="en-GB"/>
        </w:rPr>
      </w:pPr>
      <w:r>
        <w:rPr>
          <w:rFonts w:eastAsia="Times New Roman"/>
          <w:b/>
          <w:bCs/>
          <w:lang w:val="en-GB" w:eastAsia="zh-CN"/>
        </w:rPr>
        <w:t>RAN Function O</w:t>
      </w:r>
      <w:r w:rsidRPr="00D8112F">
        <w:rPr>
          <w:rFonts w:eastAsia="Times New Roman"/>
          <w:b/>
          <w:bCs/>
          <w:lang w:val="en-GB" w:eastAsia="zh-CN"/>
        </w:rPr>
        <w:t>ID</w:t>
      </w:r>
      <w:r>
        <w:rPr>
          <w:rFonts w:eastAsia="Times New Roman"/>
          <w:lang w:val="en-GB" w:eastAsia="zh-CN"/>
        </w:rPr>
        <w:t xml:space="preserve">: RAN Function Object Identifier.  </w:t>
      </w:r>
      <w:r>
        <w:rPr>
          <w:rFonts w:eastAsia="Times New Roman"/>
          <w:lang w:val="en-GB" w:eastAsia="en-GB"/>
        </w:rPr>
        <w:t>Used to identify specific RAN function definition (i.e. E2SM used by specific RAN Function).</w:t>
      </w:r>
    </w:p>
    <w:p w14:paraId="31AB8BD3" w14:textId="09DF279C" w:rsidR="009B777F" w:rsidRDefault="003F6AB5" w:rsidP="00C03E14">
      <w:pPr>
        <w:keepNext/>
        <w:overflowPunct w:val="0"/>
        <w:autoSpaceDE w:val="0"/>
        <w:autoSpaceDN w:val="0"/>
        <w:adjustRightInd w:val="0"/>
        <w:textAlignment w:val="baseline"/>
        <w:rPr>
          <w:rFonts w:eastAsia="Times New Roman"/>
          <w:lang w:val="en-GB" w:eastAsia="zh-CN"/>
        </w:rPr>
      </w:pPr>
      <w:ins w:id="170" w:author="Crouse" w:date="2021-10-27T16:56:00Z">
        <w:r>
          <w:rPr>
            <w:rFonts w:ascii="等线" w:eastAsia="等线" w:hAnsi="等线" w:hint="eastAsia"/>
            <w:lang w:val="en-GB" w:eastAsia="zh-CN"/>
          </w:rPr>
          <w:t>RAN</w:t>
        </w:r>
        <w:r>
          <w:rPr>
            <w:rFonts w:ascii="宋体" w:eastAsia="宋体" w:hAnsi="宋体" w:cs="宋体" w:hint="eastAsia"/>
            <w:lang w:val="en-GB" w:eastAsia="zh-CN"/>
          </w:rPr>
          <w:t>功能对象ID</w:t>
        </w:r>
        <w:r w:rsidR="00DE1767">
          <w:rPr>
            <w:rFonts w:ascii="宋体" w:eastAsia="宋体" w:hAnsi="宋体" w:cs="宋体" w:hint="eastAsia"/>
            <w:lang w:val="en-GB" w:eastAsia="zh-CN"/>
          </w:rPr>
          <w:t>，用来标识</w:t>
        </w:r>
      </w:ins>
      <w:ins w:id="171" w:author="Crouse" w:date="2021-10-27T16:57:00Z">
        <w:r w:rsidR="00DE1767">
          <w:rPr>
            <w:rFonts w:ascii="宋体" w:eastAsia="宋体" w:hAnsi="宋体" w:cs="宋体" w:hint="eastAsia"/>
            <w:lang w:val="en-GB" w:eastAsia="zh-CN"/>
          </w:rPr>
          <w:t>特定的RAN功能定义（比如</w:t>
        </w:r>
      </w:ins>
      <w:ins w:id="172" w:author="Crouse" w:date="2021-10-27T16:58:00Z">
        <w:r w:rsidR="00216F30">
          <w:rPr>
            <w:rFonts w:ascii="宋体" w:eastAsia="宋体" w:hAnsi="宋体" w:cs="宋体"/>
            <w:lang w:val="en-GB" w:eastAsia="zh-CN"/>
          </w:rPr>
          <w:t xml:space="preserve"> </w:t>
        </w:r>
        <w:r w:rsidR="00216F30">
          <w:rPr>
            <w:rFonts w:ascii="宋体" w:eastAsia="宋体" w:hAnsi="宋体" w:cs="宋体" w:hint="eastAsia"/>
            <w:lang w:val="en-GB" w:eastAsia="zh-CN"/>
          </w:rPr>
          <w:t>特定的RAN功能</w:t>
        </w:r>
      </w:ins>
      <w:ins w:id="173" w:author="Crouse" w:date="2021-10-27T16:59:00Z">
        <w:r w:rsidR="00216F30">
          <w:rPr>
            <w:rFonts w:ascii="宋体" w:eastAsia="宋体" w:hAnsi="宋体" w:cs="宋体" w:hint="eastAsia"/>
            <w:lang w:val="en-GB" w:eastAsia="zh-CN"/>
          </w:rPr>
          <w:t>使用E2SM的</w:t>
        </w:r>
      </w:ins>
      <w:ins w:id="174" w:author="Crouse" w:date="2021-10-27T16:57:00Z">
        <w:r w:rsidR="00DE1767">
          <w:rPr>
            <w:rFonts w:ascii="宋体" w:eastAsia="宋体" w:hAnsi="宋体" w:cs="宋体" w:hint="eastAsia"/>
            <w:lang w:val="en-GB" w:eastAsia="zh-CN"/>
          </w:rPr>
          <w:t>）</w:t>
        </w:r>
      </w:ins>
    </w:p>
    <w:p w14:paraId="792C28A2" w14:textId="0D05CD0F" w:rsidR="00EB725A" w:rsidRDefault="00EB725A" w:rsidP="00EB725A">
      <w:pPr>
        <w:keepNext/>
        <w:overflowPunct w:val="0"/>
        <w:autoSpaceDE w:val="0"/>
        <w:autoSpaceDN w:val="0"/>
        <w:adjustRightInd w:val="0"/>
        <w:textAlignment w:val="baseline"/>
        <w:rPr>
          <w:ins w:id="175" w:author="Crouse" w:date="2021-10-27T17:05:00Z"/>
          <w:rFonts w:eastAsia="Times New Roman"/>
          <w:lang w:val="en-GB" w:eastAsia="en-GB"/>
        </w:rPr>
      </w:pPr>
      <w:r w:rsidRPr="00112B3B">
        <w:rPr>
          <w:rFonts w:eastAsia="Times New Roman"/>
          <w:b/>
          <w:bCs/>
          <w:lang w:val="en-GB" w:eastAsia="en-GB"/>
        </w:rPr>
        <w:t>RIC Action ID</w:t>
      </w:r>
      <w:r>
        <w:rPr>
          <w:rFonts w:eastAsia="Times New Roman"/>
          <w:lang w:val="en-GB" w:eastAsia="en-GB"/>
        </w:rPr>
        <w:t xml:space="preserve">: Local identifier used Near-RT RIC to identify a specific Action within a specific RIC Subscription Request, used by E2 Node in subsequent </w:t>
      </w:r>
      <w:r w:rsidRPr="00395E87">
        <w:rPr>
          <w:rFonts w:eastAsia="Times New Roman"/>
          <w:color w:val="FF0000"/>
          <w:lang w:val="en-GB" w:eastAsia="en-GB"/>
          <w:rPrChange w:id="176" w:author="Crouse" w:date="2021-11-01T21:02:00Z">
            <w:rPr>
              <w:rFonts w:eastAsia="Times New Roman"/>
              <w:lang w:val="en-GB" w:eastAsia="en-GB"/>
            </w:rPr>
          </w:rPrChange>
        </w:rPr>
        <w:t>RIC Indication messages</w:t>
      </w:r>
      <w:r>
        <w:rPr>
          <w:rFonts w:eastAsia="Times New Roman"/>
          <w:lang w:val="en-GB" w:eastAsia="en-GB"/>
        </w:rPr>
        <w:t>.</w:t>
      </w:r>
    </w:p>
    <w:p w14:paraId="32986AE1" w14:textId="4C73AC35" w:rsidR="00647EF3" w:rsidRDefault="007414C2" w:rsidP="00EB725A">
      <w:pPr>
        <w:keepNext/>
        <w:overflowPunct w:val="0"/>
        <w:autoSpaceDE w:val="0"/>
        <w:autoSpaceDN w:val="0"/>
        <w:adjustRightInd w:val="0"/>
        <w:textAlignment w:val="baseline"/>
        <w:rPr>
          <w:rFonts w:eastAsia="Times New Roman"/>
          <w:lang w:val="en-GB" w:eastAsia="zh-CN"/>
        </w:rPr>
      </w:pPr>
      <w:ins w:id="177" w:author="Crouse" w:date="2021-10-27T17:12:00Z">
        <w:r>
          <w:rPr>
            <w:rFonts w:ascii="宋体" w:eastAsia="宋体" w:hAnsi="宋体" w:cs="宋体" w:hint="eastAsia"/>
            <w:lang w:val="en-GB" w:eastAsia="zh-CN"/>
          </w:rPr>
          <w:t>在特定的RIC订阅请求中</w:t>
        </w:r>
      </w:ins>
      <w:ins w:id="178" w:author="Crouse" w:date="2021-10-27T17:13:00Z">
        <w:r w:rsidR="00A25B3C">
          <w:rPr>
            <w:rFonts w:ascii="宋体" w:eastAsia="宋体" w:hAnsi="宋体" w:cs="宋体" w:hint="eastAsia"/>
            <w:lang w:val="en-GB" w:eastAsia="zh-CN"/>
          </w:rPr>
          <w:t>，</w:t>
        </w:r>
      </w:ins>
      <w:ins w:id="179" w:author="Crouse" w:date="2021-10-27T17:07:00Z">
        <w:r w:rsidR="00C9506B">
          <w:rPr>
            <w:rFonts w:ascii="宋体" w:eastAsia="宋体" w:hAnsi="宋体" w:cs="宋体" w:hint="eastAsia"/>
            <w:lang w:val="en-GB" w:eastAsia="zh-CN"/>
          </w:rPr>
          <w:t>局部的定位</w:t>
        </w:r>
      </w:ins>
      <w:ins w:id="180" w:author="Crouse" w:date="2021-10-27T17:11:00Z">
        <w:r w:rsidR="00042025">
          <w:rPr>
            <w:rFonts w:ascii="宋体" w:eastAsia="宋体" w:hAnsi="宋体" w:cs="宋体" w:hint="eastAsia"/>
            <w:lang w:val="en-GB" w:eastAsia="zh-CN"/>
          </w:rPr>
          <w:t>用于近实时</w:t>
        </w:r>
      </w:ins>
      <w:ins w:id="181" w:author="Crouse" w:date="2021-10-27T17:12:00Z">
        <w:r>
          <w:rPr>
            <w:rFonts w:ascii="宋体" w:eastAsia="宋体" w:hAnsi="宋体" w:cs="宋体" w:hint="eastAsia"/>
            <w:lang w:val="en-GB" w:eastAsia="zh-CN"/>
          </w:rPr>
          <w:t>去标识特定的动作</w:t>
        </w:r>
      </w:ins>
      <w:ins w:id="182" w:author="Crouse" w:date="2021-10-27T17:15:00Z">
        <w:r w:rsidR="001E7D10">
          <w:rPr>
            <w:rFonts w:ascii="宋体" w:eastAsia="宋体" w:hAnsi="宋体" w:cs="宋体" w:hint="eastAsia"/>
            <w:lang w:val="en-GB" w:eastAsia="zh-CN"/>
          </w:rPr>
          <w:t>，这些</w:t>
        </w:r>
      </w:ins>
      <w:ins w:id="183" w:author="Crouse" w:date="2021-10-27T17:16:00Z">
        <w:r w:rsidR="004C6299">
          <w:rPr>
            <w:rFonts w:ascii="宋体" w:eastAsia="宋体" w:hAnsi="宋体" w:cs="宋体" w:hint="eastAsia"/>
            <w:lang w:val="en-GB" w:eastAsia="zh-CN"/>
          </w:rPr>
          <w:t>标识由E2节点</w:t>
        </w:r>
      </w:ins>
      <w:ins w:id="184" w:author="Crouse" w:date="2021-10-27T17:17:00Z">
        <w:r w:rsidR="000C1856">
          <w:rPr>
            <w:rFonts w:ascii="宋体" w:eastAsia="宋体" w:hAnsi="宋体" w:cs="宋体" w:hint="eastAsia"/>
            <w:lang w:val="en-GB" w:eastAsia="zh-CN"/>
          </w:rPr>
          <w:t>后续RI</w:t>
        </w:r>
        <w:r w:rsidR="000C1856">
          <w:rPr>
            <w:rFonts w:ascii="宋体" w:eastAsia="宋体" w:hAnsi="宋体" w:cs="宋体"/>
            <w:lang w:val="en-GB" w:eastAsia="zh-CN"/>
          </w:rPr>
          <w:t>C</w:t>
        </w:r>
        <w:r w:rsidR="000C1856">
          <w:rPr>
            <w:rFonts w:ascii="宋体" w:eastAsia="宋体" w:hAnsi="宋体" w:cs="宋体" w:hint="eastAsia"/>
            <w:lang w:val="en-GB" w:eastAsia="zh-CN"/>
          </w:rPr>
          <w:t>指示消息中使用。</w:t>
        </w:r>
      </w:ins>
    </w:p>
    <w:p w14:paraId="2E1FD3ED" w14:textId="2DFF7119" w:rsidR="00EB725A" w:rsidRDefault="00EB725A" w:rsidP="00EB725A">
      <w:pPr>
        <w:keepNext/>
        <w:overflowPunct w:val="0"/>
        <w:autoSpaceDE w:val="0"/>
        <w:autoSpaceDN w:val="0"/>
        <w:adjustRightInd w:val="0"/>
        <w:textAlignment w:val="baseline"/>
        <w:rPr>
          <w:ins w:id="185" w:author="Crouse" w:date="2021-10-27T17:17:00Z"/>
          <w:rFonts w:eastAsia="Times New Roman"/>
          <w:lang w:val="en-GB" w:eastAsia="en-GB"/>
        </w:rPr>
      </w:pPr>
      <w:r w:rsidRPr="00112B3B">
        <w:rPr>
          <w:rFonts w:eastAsia="Times New Roman"/>
          <w:b/>
          <w:bCs/>
          <w:lang w:val="en-GB" w:eastAsia="en-GB"/>
        </w:rPr>
        <w:t>RIC Call Process ID</w:t>
      </w:r>
      <w:r>
        <w:rPr>
          <w:rFonts w:eastAsia="Times New Roman"/>
          <w:lang w:val="en-GB" w:eastAsia="en-GB"/>
        </w:rPr>
        <w:t xml:space="preserve">: Local identifier used by E2 Node to identify </w:t>
      </w:r>
      <w:r w:rsidRPr="00AE4A6B">
        <w:rPr>
          <w:rFonts w:eastAsia="Times New Roman"/>
          <w:lang w:val="en-GB" w:eastAsia="en-GB"/>
        </w:rPr>
        <w:t xml:space="preserve">the </w:t>
      </w:r>
      <w:r w:rsidRPr="00D85686">
        <w:rPr>
          <w:rFonts w:eastAsia="Times New Roman"/>
          <w:color w:val="FF0000"/>
          <w:lang w:val="en-GB" w:eastAsia="en-GB"/>
          <w:rPrChange w:id="186" w:author="Crouse" w:date="2021-11-01T21:02:00Z">
            <w:rPr>
              <w:rFonts w:eastAsia="Times New Roman"/>
              <w:lang w:val="en-GB" w:eastAsia="en-GB"/>
            </w:rPr>
          </w:rPrChange>
        </w:rPr>
        <w:t>suspended associated procedure</w:t>
      </w:r>
      <w:r w:rsidRPr="00AE4A6B">
        <w:rPr>
          <w:rFonts w:eastAsia="Times New Roman"/>
          <w:lang w:val="en-GB" w:eastAsia="en-GB"/>
        </w:rPr>
        <w:t xml:space="preserve"> instance</w:t>
      </w:r>
      <w:r>
        <w:rPr>
          <w:rFonts w:eastAsia="Times New Roman"/>
          <w:lang w:val="en-GB" w:eastAsia="en-GB"/>
        </w:rPr>
        <w:t xml:space="preserve"> during a RIC Service “</w:t>
      </w:r>
      <w:r w:rsidRPr="00D85686">
        <w:rPr>
          <w:rFonts w:eastAsia="Times New Roman"/>
          <w:color w:val="FF0000"/>
          <w:lang w:val="en-GB" w:eastAsia="en-GB"/>
          <w:rPrChange w:id="187" w:author="Crouse" w:date="2021-11-01T21:02:00Z">
            <w:rPr>
              <w:rFonts w:eastAsia="Times New Roman"/>
              <w:lang w:val="en-GB" w:eastAsia="en-GB"/>
            </w:rPr>
          </w:rPrChange>
        </w:rPr>
        <w:t>Insert</w:t>
      </w:r>
      <w:r>
        <w:rPr>
          <w:rFonts w:eastAsia="Times New Roman"/>
          <w:lang w:val="en-GB" w:eastAsia="en-GB"/>
        </w:rPr>
        <w:t>”, used by Near-RT RIC in subsequent RIC Control procedure.</w:t>
      </w:r>
    </w:p>
    <w:p w14:paraId="3BA288D9" w14:textId="35A2ABC6" w:rsidR="00746FE0" w:rsidRDefault="00665145" w:rsidP="00EB725A">
      <w:pPr>
        <w:keepNext/>
        <w:overflowPunct w:val="0"/>
        <w:autoSpaceDE w:val="0"/>
        <w:autoSpaceDN w:val="0"/>
        <w:adjustRightInd w:val="0"/>
        <w:textAlignment w:val="baseline"/>
        <w:rPr>
          <w:rFonts w:eastAsia="Times New Roman" w:hint="eastAsia"/>
          <w:lang w:val="en-GB" w:eastAsia="zh-CN"/>
        </w:rPr>
      </w:pPr>
      <w:ins w:id="188" w:author="Crouse" w:date="2021-10-27T17:30:00Z">
        <w:r>
          <w:rPr>
            <w:rFonts w:ascii="等线" w:eastAsia="等线" w:hAnsi="等线" w:hint="eastAsia"/>
            <w:lang w:val="en-GB" w:eastAsia="zh-CN"/>
          </w:rPr>
          <w:t>在一个RIC插入（“i</w:t>
        </w:r>
        <w:r>
          <w:rPr>
            <w:rFonts w:ascii="等线" w:eastAsia="等线" w:hAnsi="等线"/>
            <w:lang w:val="en-GB" w:eastAsia="zh-CN"/>
          </w:rPr>
          <w:t>nsert</w:t>
        </w:r>
        <w:r>
          <w:rPr>
            <w:rFonts w:ascii="等线" w:eastAsia="等线" w:hAnsi="等线" w:hint="eastAsia"/>
            <w:lang w:val="en-GB" w:eastAsia="zh-CN"/>
          </w:rPr>
          <w:t>”）服务中</w:t>
        </w:r>
      </w:ins>
      <w:ins w:id="189" w:author="Crouse" w:date="2021-10-27T17:31:00Z">
        <w:r w:rsidR="00F20224">
          <w:rPr>
            <w:rFonts w:ascii="等线" w:eastAsia="等线" w:hAnsi="等线" w:hint="eastAsia"/>
            <w:lang w:val="en-GB" w:eastAsia="zh-CN"/>
          </w:rPr>
          <w:t>，</w:t>
        </w:r>
      </w:ins>
      <w:ins w:id="190" w:author="Crouse" w:date="2021-10-27T17:33:00Z">
        <w:r w:rsidR="004C36AE">
          <w:rPr>
            <w:rFonts w:ascii="等线" w:eastAsia="等线" w:hAnsi="等线" w:hint="eastAsia"/>
            <w:lang w:val="en-GB" w:eastAsia="zh-CN"/>
          </w:rPr>
          <w:t>E2节点去标识挂起关联</w:t>
        </w:r>
      </w:ins>
      <w:ins w:id="191" w:author="Crouse" w:date="2021-10-27T17:34:00Z">
        <w:r w:rsidR="004C36AE">
          <w:rPr>
            <w:rFonts w:ascii="等线" w:eastAsia="等线" w:hAnsi="等线" w:hint="eastAsia"/>
            <w:lang w:val="en-GB" w:eastAsia="zh-CN"/>
          </w:rPr>
          <w:t>过程实例</w:t>
        </w:r>
      </w:ins>
      <w:ins w:id="192" w:author="Crouse" w:date="2021-10-27T17:39:00Z">
        <w:r w:rsidR="00683FAD">
          <w:rPr>
            <w:rFonts w:ascii="等线" w:eastAsia="等线" w:hAnsi="等线" w:hint="eastAsia"/>
            <w:lang w:val="en-GB" w:eastAsia="zh-CN"/>
          </w:rPr>
          <w:t>局部标识，这个标识用于Near</w:t>
        </w:r>
        <w:r w:rsidR="00683FAD">
          <w:rPr>
            <w:rFonts w:ascii="等线" w:eastAsia="等线" w:hAnsi="等线"/>
            <w:lang w:val="en-GB" w:eastAsia="zh-CN"/>
          </w:rPr>
          <w:t xml:space="preserve">-RT </w:t>
        </w:r>
        <w:r w:rsidR="00683FAD">
          <w:rPr>
            <w:rFonts w:ascii="等线" w:eastAsia="等线" w:hAnsi="等线" w:hint="eastAsia"/>
            <w:lang w:val="en-GB" w:eastAsia="zh-CN"/>
          </w:rPr>
          <w:t>RIC</w:t>
        </w:r>
      </w:ins>
      <w:ins w:id="193" w:author="Crouse" w:date="2021-10-27T17:40:00Z">
        <w:r w:rsidR="00683FAD">
          <w:rPr>
            <w:rFonts w:ascii="等线" w:eastAsia="等线" w:hAnsi="等线" w:hint="eastAsia"/>
            <w:lang w:val="en-GB" w:eastAsia="zh-CN"/>
          </w:rPr>
          <w:t>后续RIC控制过程</w:t>
        </w:r>
        <w:r w:rsidR="00444ABF">
          <w:rPr>
            <w:rFonts w:ascii="等线" w:eastAsia="等线" w:hAnsi="等线" w:hint="eastAsia"/>
            <w:lang w:val="en-GB" w:eastAsia="zh-CN"/>
          </w:rPr>
          <w:t>。</w:t>
        </w:r>
      </w:ins>
    </w:p>
    <w:p w14:paraId="1611F55B" w14:textId="56BFCA00" w:rsidR="00EB725A" w:rsidRDefault="00EB725A" w:rsidP="00EB725A">
      <w:pPr>
        <w:keepNext/>
        <w:overflowPunct w:val="0"/>
        <w:autoSpaceDE w:val="0"/>
        <w:autoSpaceDN w:val="0"/>
        <w:adjustRightInd w:val="0"/>
        <w:textAlignment w:val="baseline"/>
        <w:rPr>
          <w:ins w:id="194" w:author="Crouse" w:date="2021-10-27T17:40:00Z"/>
          <w:rFonts w:eastAsia="Times New Roman"/>
          <w:lang w:val="en-GB" w:eastAsia="en-GB"/>
        </w:rPr>
      </w:pPr>
      <w:r w:rsidRPr="005D75DC">
        <w:rPr>
          <w:rFonts w:eastAsia="Times New Roman"/>
          <w:b/>
          <w:bCs/>
          <w:lang w:val="en-GB" w:eastAsia="en-GB"/>
        </w:rPr>
        <w:t>RIC Request ID</w:t>
      </w:r>
      <w:r>
        <w:rPr>
          <w:rFonts w:eastAsia="Times New Roman"/>
          <w:lang w:val="en-GB" w:eastAsia="en-GB"/>
        </w:rPr>
        <w:t xml:space="preserve">: Local identifier used by the Near-RT RIC to identify a specific </w:t>
      </w:r>
      <w:r w:rsidRPr="00D85686">
        <w:rPr>
          <w:rFonts w:eastAsia="Times New Roman"/>
          <w:color w:val="FF0000"/>
          <w:lang w:val="en-GB" w:eastAsia="en-GB"/>
          <w:rPrChange w:id="195" w:author="Crouse" w:date="2021-11-01T21:03:00Z">
            <w:rPr>
              <w:rFonts w:eastAsia="Times New Roman"/>
              <w:lang w:val="en-GB" w:eastAsia="en-GB"/>
            </w:rPr>
          </w:rPrChange>
        </w:rPr>
        <w:t xml:space="preserve">RIC Subscription procedure </w:t>
      </w:r>
      <w:r>
        <w:rPr>
          <w:rFonts w:eastAsia="Times New Roman"/>
          <w:lang w:val="en-GB" w:eastAsia="en-GB"/>
        </w:rPr>
        <w:t xml:space="preserve">or </w:t>
      </w:r>
      <w:r w:rsidRPr="00D85686">
        <w:rPr>
          <w:rFonts w:eastAsia="Times New Roman"/>
          <w:color w:val="FF0000"/>
          <w:lang w:val="en-GB" w:eastAsia="en-GB"/>
          <w:rPrChange w:id="196" w:author="Crouse" w:date="2021-11-01T21:03:00Z">
            <w:rPr>
              <w:rFonts w:eastAsia="Times New Roman"/>
              <w:lang w:val="en-GB" w:eastAsia="en-GB"/>
            </w:rPr>
          </w:rPrChange>
        </w:rPr>
        <w:t>RIC Control procedure</w:t>
      </w:r>
      <w:r>
        <w:rPr>
          <w:rFonts w:eastAsia="Times New Roman"/>
          <w:lang w:val="en-GB" w:eastAsia="en-GB"/>
        </w:rPr>
        <w:t>, used by E2 Node in subsequent RIC Indication messages</w:t>
      </w:r>
      <w:r w:rsidR="002E30F1">
        <w:rPr>
          <w:rFonts w:eastAsia="Times New Roman"/>
          <w:lang w:val="en-GB" w:eastAsia="en-GB"/>
        </w:rPr>
        <w:t>.</w:t>
      </w:r>
    </w:p>
    <w:p w14:paraId="16B55192" w14:textId="55E10677" w:rsidR="008F7E94" w:rsidRDefault="008F7E94" w:rsidP="00EB725A">
      <w:pPr>
        <w:keepNext/>
        <w:overflowPunct w:val="0"/>
        <w:autoSpaceDE w:val="0"/>
        <w:autoSpaceDN w:val="0"/>
        <w:adjustRightInd w:val="0"/>
        <w:textAlignment w:val="baseline"/>
        <w:rPr>
          <w:rFonts w:eastAsia="Times New Roman" w:hint="eastAsia"/>
          <w:lang w:val="en-GB" w:eastAsia="en-GB"/>
        </w:rPr>
      </w:pPr>
      <w:ins w:id="197" w:author="Crouse" w:date="2021-10-27T17:41:00Z">
        <w:r>
          <w:rPr>
            <w:rFonts w:ascii="等线" w:eastAsia="等线" w:hAnsi="等线" w:hint="eastAsia"/>
            <w:lang w:val="en-GB" w:eastAsia="zh-CN"/>
          </w:rPr>
          <w:t>Near-RT</w:t>
        </w:r>
        <w:r>
          <w:rPr>
            <w:rFonts w:eastAsia="Times New Roman"/>
            <w:lang w:val="en-GB" w:eastAsia="en-GB"/>
          </w:rPr>
          <w:t xml:space="preserve"> </w:t>
        </w:r>
        <w:r>
          <w:rPr>
            <w:rFonts w:ascii="等线" w:eastAsia="等线" w:hAnsi="等线" w:hint="eastAsia"/>
            <w:lang w:val="en-GB" w:eastAsia="zh-CN"/>
          </w:rPr>
          <w:t>RIC</w:t>
        </w:r>
        <w:r w:rsidR="00D36A16">
          <w:rPr>
            <w:rFonts w:ascii="宋体" w:eastAsia="宋体" w:hAnsi="宋体" w:cs="宋体" w:hint="eastAsia"/>
            <w:lang w:val="en-GB" w:eastAsia="zh-CN"/>
          </w:rPr>
          <w:t>标识一个特定的RIC订阅过程或者RIC控制过程中使用的局部标识，</w:t>
        </w:r>
      </w:ins>
      <w:ins w:id="198" w:author="Crouse" w:date="2021-10-27T17:43:00Z">
        <w:r w:rsidR="00F44CC8">
          <w:rPr>
            <w:rFonts w:ascii="宋体" w:eastAsia="宋体" w:hAnsi="宋体" w:cs="宋体" w:hint="eastAsia"/>
            <w:lang w:val="en-GB" w:eastAsia="zh-CN"/>
          </w:rPr>
          <w:t>由E2Node中</w:t>
        </w:r>
      </w:ins>
      <w:ins w:id="199" w:author="Crouse" w:date="2021-10-27T17:44:00Z">
        <w:r w:rsidR="00DB2488">
          <w:rPr>
            <w:rFonts w:ascii="宋体" w:eastAsia="宋体" w:hAnsi="宋体" w:cs="宋体" w:hint="eastAsia"/>
            <w:lang w:val="en-GB" w:eastAsia="zh-CN"/>
          </w:rPr>
          <w:t>在或许RIC指示消息中使用。</w:t>
        </w:r>
      </w:ins>
    </w:p>
    <w:p w14:paraId="559D6098" w14:textId="77777777" w:rsidR="00EB725A" w:rsidRDefault="00EB725A">
      <w:pPr>
        <w:spacing w:after="0"/>
        <w:rPr>
          <w:lang w:val="en-GB"/>
        </w:rPr>
      </w:pPr>
    </w:p>
    <w:p w14:paraId="7E1F21A0" w14:textId="0CACA0B1" w:rsidR="00D84929" w:rsidRDefault="00D84929">
      <w:pPr>
        <w:spacing w:after="0"/>
        <w:rPr>
          <w:lang w:val="en-GB"/>
        </w:rPr>
      </w:pPr>
      <w:r>
        <w:rPr>
          <w:lang w:val="en-GB"/>
        </w:rPr>
        <w:br w:type="page"/>
      </w:r>
    </w:p>
    <w:p w14:paraId="4A231D82" w14:textId="56DFD26E" w:rsidR="002E0C09" w:rsidRDefault="001C4677" w:rsidP="00024B15">
      <w:pPr>
        <w:pStyle w:val="1"/>
        <w:numPr>
          <w:ilvl w:val="0"/>
          <w:numId w:val="0"/>
        </w:numPr>
        <w:tabs>
          <w:tab w:val="left" w:pos="432"/>
        </w:tabs>
        <w:ind w:left="432" w:hanging="432"/>
      </w:pPr>
      <w:bookmarkStart w:id="200" w:name="_Toc31208972"/>
      <w:r>
        <w:lastRenderedPageBreak/>
        <w:t>5</w:t>
      </w:r>
      <w:r w:rsidR="0065166E" w:rsidRPr="00AA6926">
        <w:tab/>
      </w:r>
      <w:r w:rsidR="002E0C09" w:rsidRPr="00AA6926">
        <w:t>E2AP Services</w:t>
      </w:r>
      <w:bookmarkEnd w:id="200"/>
    </w:p>
    <w:p w14:paraId="6182B1B0" w14:textId="0CFEAC48" w:rsidR="00EE61B3" w:rsidRDefault="00EE61B3" w:rsidP="00EE61B3">
      <w:pPr>
        <w:overflowPunct w:val="0"/>
        <w:autoSpaceDE w:val="0"/>
        <w:autoSpaceDN w:val="0"/>
        <w:adjustRightInd w:val="0"/>
        <w:textAlignment w:val="baseline"/>
        <w:rPr>
          <w:ins w:id="201" w:author="Crouse" w:date="2021-10-27T17:47:00Z"/>
          <w:rFonts w:eastAsia="Times New Roman"/>
          <w:lang w:eastAsia="en-GB"/>
        </w:rPr>
      </w:pPr>
      <w:r>
        <w:rPr>
          <w:rFonts w:eastAsia="Times New Roman"/>
          <w:lang w:eastAsia="en-GB"/>
        </w:rPr>
        <w:t xml:space="preserve">The present clause describes the services an E2 Node offers to the </w:t>
      </w:r>
      <w:r w:rsidR="00132A21">
        <w:rPr>
          <w:rFonts w:eastAsia="Times New Roman"/>
          <w:lang w:eastAsia="en-GB"/>
        </w:rPr>
        <w:t>Near-</w:t>
      </w:r>
      <w:r>
        <w:rPr>
          <w:rFonts w:eastAsia="Times New Roman"/>
          <w:lang w:eastAsia="en-GB"/>
        </w:rPr>
        <w:t>RT RIC.</w:t>
      </w:r>
    </w:p>
    <w:p w14:paraId="2123F9EF" w14:textId="21D7B4F3" w:rsidR="00CB706E" w:rsidRDefault="00635E25" w:rsidP="00EE61B3">
      <w:pPr>
        <w:overflowPunct w:val="0"/>
        <w:autoSpaceDE w:val="0"/>
        <w:autoSpaceDN w:val="0"/>
        <w:adjustRightInd w:val="0"/>
        <w:textAlignment w:val="baseline"/>
        <w:rPr>
          <w:rFonts w:eastAsia="Times New Roman"/>
          <w:lang w:eastAsia="zh-CN"/>
        </w:rPr>
      </w:pPr>
      <w:ins w:id="202" w:author="Crouse" w:date="2021-10-27T17:47:00Z">
        <w:r>
          <w:rPr>
            <w:rFonts w:ascii="宋体" w:eastAsia="宋体" w:hAnsi="宋体" w:cs="宋体" w:hint="eastAsia"/>
            <w:lang w:eastAsia="zh-CN"/>
          </w:rPr>
          <w:t>本条款</w:t>
        </w:r>
      </w:ins>
      <w:ins w:id="203" w:author="Crouse" w:date="2021-10-27T17:48:00Z">
        <w:r>
          <w:rPr>
            <w:rFonts w:ascii="宋体" w:eastAsia="宋体" w:hAnsi="宋体" w:cs="宋体" w:hint="eastAsia"/>
            <w:lang w:eastAsia="zh-CN"/>
          </w:rPr>
          <w:t>描述的是由E2节点提供给Ne</w:t>
        </w:r>
        <w:r>
          <w:rPr>
            <w:rFonts w:ascii="宋体" w:eastAsia="宋体" w:hAnsi="宋体" w:cs="宋体"/>
            <w:lang w:eastAsia="zh-CN"/>
          </w:rPr>
          <w:t xml:space="preserve">ar-RT </w:t>
        </w:r>
        <w:r>
          <w:rPr>
            <w:rFonts w:ascii="宋体" w:eastAsia="宋体" w:hAnsi="宋体" w:cs="宋体" w:hint="eastAsia"/>
            <w:lang w:eastAsia="zh-CN"/>
          </w:rPr>
          <w:t>RIC</w:t>
        </w:r>
      </w:ins>
      <w:ins w:id="204" w:author="Crouse" w:date="2021-10-27T17:49:00Z">
        <w:r w:rsidR="0009359D">
          <w:rPr>
            <w:rFonts w:ascii="宋体" w:eastAsia="宋体" w:hAnsi="宋体" w:cs="宋体" w:hint="eastAsia"/>
            <w:lang w:eastAsia="zh-CN"/>
          </w:rPr>
          <w:t>的服务</w:t>
        </w:r>
      </w:ins>
    </w:p>
    <w:p w14:paraId="6DE7A93E" w14:textId="77777777" w:rsidR="00EE61B3" w:rsidRDefault="00EE61B3" w:rsidP="00EE61B3">
      <w:pPr>
        <w:keepNext/>
        <w:keepLines/>
        <w:overflowPunct w:val="0"/>
        <w:autoSpaceDE w:val="0"/>
        <w:autoSpaceDN w:val="0"/>
        <w:adjustRightInd w:val="0"/>
        <w:spacing w:before="180"/>
        <w:textAlignment w:val="baseline"/>
        <w:outlineLvl w:val="1"/>
        <w:rPr>
          <w:rFonts w:ascii="Arial" w:eastAsia="Times New Roman" w:hAnsi="Arial"/>
          <w:sz w:val="32"/>
          <w:lang w:eastAsia="en-GB"/>
        </w:rPr>
      </w:pPr>
      <w:bookmarkStart w:id="205" w:name="_Toc6489249"/>
      <w:r>
        <w:rPr>
          <w:rFonts w:ascii="Arial" w:eastAsia="Times New Roman" w:hAnsi="Arial"/>
          <w:sz w:val="32"/>
          <w:lang w:eastAsia="en-GB"/>
        </w:rPr>
        <w:t>5.1</w:t>
      </w:r>
      <w:r>
        <w:rPr>
          <w:rFonts w:ascii="Arial" w:eastAsia="Times New Roman" w:hAnsi="Arial"/>
          <w:sz w:val="32"/>
          <w:lang w:eastAsia="en-GB"/>
        </w:rPr>
        <w:tab/>
        <w:t>E2AP procedure modules</w:t>
      </w:r>
      <w:bookmarkEnd w:id="205"/>
    </w:p>
    <w:p w14:paraId="6B549679"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The E2 interface E2AP procedures are divided into two modules as follows:</w:t>
      </w:r>
    </w:p>
    <w:p w14:paraId="271D8FFA" w14:textId="3388AD30" w:rsidR="00EE61B3" w:rsidRDefault="00EE61B3" w:rsidP="00EE61B3">
      <w:pPr>
        <w:overflowPunct w:val="0"/>
        <w:autoSpaceDE w:val="0"/>
        <w:autoSpaceDN w:val="0"/>
        <w:adjustRightInd w:val="0"/>
        <w:ind w:left="568" w:hanging="284"/>
        <w:textAlignment w:val="baseline"/>
        <w:rPr>
          <w:rFonts w:eastAsia="Times New Roman"/>
          <w:lang w:eastAsia="en-GB"/>
        </w:rPr>
      </w:pPr>
      <w:r>
        <w:rPr>
          <w:rFonts w:eastAsia="Times New Roman"/>
          <w:lang w:eastAsia="en-GB"/>
        </w:rPr>
        <w:t>1.</w:t>
      </w:r>
      <w:r>
        <w:rPr>
          <w:rFonts w:eastAsia="Times New Roman"/>
          <w:lang w:eastAsia="en-GB"/>
        </w:rPr>
        <w:tab/>
        <w:t xml:space="preserve">E2AP </w:t>
      </w:r>
      <w:r w:rsidR="002E30F1">
        <w:rPr>
          <w:rFonts w:eastAsia="Times New Roman"/>
          <w:lang w:eastAsia="en-GB"/>
        </w:rPr>
        <w:t xml:space="preserve">Near-RT </w:t>
      </w:r>
      <w:r>
        <w:rPr>
          <w:rFonts w:eastAsia="Times New Roman"/>
          <w:lang w:eastAsia="en-GB"/>
        </w:rPr>
        <w:t xml:space="preserve">RIC </w:t>
      </w:r>
      <w:r w:rsidRPr="00B255D2">
        <w:rPr>
          <w:rStyle w:val="EditorsNoteChar"/>
          <w:rPrChange w:id="206" w:author="Crouse" w:date="2021-10-25T19:53:00Z">
            <w:rPr>
              <w:rFonts w:eastAsia="Times New Roman"/>
              <w:lang w:eastAsia="en-GB"/>
            </w:rPr>
          </w:rPrChange>
        </w:rPr>
        <w:t>Functional Procedures</w:t>
      </w:r>
      <w:r>
        <w:rPr>
          <w:rFonts w:eastAsia="Times New Roman"/>
          <w:lang w:eastAsia="en-GB"/>
        </w:rPr>
        <w:t>;</w:t>
      </w:r>
    </w:p>
    <w:p w14:paraId="34293294" w14:textId="77777777" w:rsidR="00EE61B3" w:rsidRDefault="00EE61B3" w:rsidP="00EE61B3">
      <w:pPr>
        <w:overflowPunct w:val="0"/>
        <w:autoSpaceDE w:val="0"/>
        <w:autoSpaceDN w:val="0"/>
        <w:adjustRightInd w:val="0"/>
        <w:ind w:left="568" w:hanging="284"/>
        <w:textAlignment w:val="baseline"/>
        <w:rPr>
          <w:rFonts w:eastAsia="Times New Roman"/>
          <w:lang w:eastAsia="en-GB"/>
        </w:rPr>
      </w:pPr>
      <w:r>
        <w:rPr>
          <w:rFonts w:eastAsia="Times New Roman"/>
          <w:lang w:eastAsia="en-GB"/>
        </w:rPr>
        <w:t>2.</w:t>
      </w:r>
      <w:r>
        <w:rPr>
          <w:rFonts w:eastAsia="Times New Roman"/>
          <w:lang w:eastAsia="en-GB"/>
        </w:rPr>
        <w:tab/>
        <w:t xml:space="preserve">E2AP </w:t>
      </w:r>
      <w:r w:rsidRPr="00B255D2">
        <w:rPr>
          <w:rStyle w:val="EditorsNoteChar"/>
          <w:rPrChange w:id="207" w:author="Crouse" w:date="2021-10-25T19:53:00Z">
            <w:rPr>
              <w:rFonts w:eastAsia="Times New Roman"/>
              <w:lang w:eastAsia="en-GB"/>
            </w:rPr>
          </w:rPrChange>
        </w:rPr>
        <w:t>Global Procedures</w:t>
      </w:r>
      <w:r>
        <w:rPr>
          <w:rFonts w:eastAsia="Times New Roman"/>
          <w:lang w:eastAsia="en-GB"/>
        </w:rPr>
        <w:t>;</w:t>
      </w:r>
    </w:p>
    <w:p w14:paraId="2B86198E" w14:textId="6EF5ACC4" w:rsidR="00EE61B3" w:rsidRDefault="00EE61B3" w:rsidP="00EE61B3">
      <w:pPr>
        <w:overflowPunct w:val="0"/>
        <w:autoSpaceDE w:val="0"/>
        <w:autoSpaceDN w:val="0"/>
        <w:adjustRightInd w:val="0"/>
        <w:textAlignment w:val="baseline"/>
        <w:rPr>
          <w:ins w:id="208" w:author="Crouse" w:date="2021-10-27T17:50:00Z"/>
          <w:rFonts w:eastAsia="Times New Roman"/>
          <w:lang w:eastAsia="en-GB"/>
        </w:rPr>
      </w:pPr>
      <w:r>
        <w:rPr>
          <w:rFonts w:eastAsia="Times New Roman"/>
          <w:lang w:eastAsia="en-GB"/>
        </w:rPr>
        <w:t xml:space="preserve">The E2AP </w:t>
      </w:r>
      <w:r w:rsidR="002E30F1">
        <w:rPr>
          <w:rFonts w:eastAsia="Times New Roman"/>
          <w:lang w:eastAsia="en-GB"/>
        </w:rPr>
        <w:t xml:space="preserve">Near-RT </w:t>
      </w:r>
      <w:r>
        <w:rPr>
          <w:rFonts w:eastAsia="Times New Roman"/>
          <w:lang w:eastAsia="en-GB"/>
        </w:rPr>
        <w:t xml:space="preserve">RIC functional procedures module contains procedures used to pass </w:t>
      </w:r>
      <w:r w:rsidRPr="00AB5B88">
        <w:rPr>
          <w:rFonts w:eastAsia="Times New Roman"/>
          <w:color w:val="FF0000"/>
          <w:lang w:eastAsia="en-GB"/>
          <w:rPrChange w:id="209" w:author="Crouse" w:date="2021-11-01T21:05:00Z">
            <w:rPr>
              <w:rFonts w:eastAsia="Times New Roman"/>
              <w:lang w:eastAsia="en-GB"/>
            </w:rPr>
          </w:rPrChange>
        </w:rPr>
        <w:t>application specific messages</w:t>
      </w:r>
      <w:r>
        <w:rPr>
          <w:rFonts w:eastAsia="Times New Roman"/>
          <w:lang w:eastAsia="en-GB"/>
        </w:rPr>
        <w:t xml:space="preserve"> between </w:t>
      </w:r>
      <w:r w:rsidR="00132A21">
        <w:rPr>
          <w:rFonts w:eastAsia="Times New Roman"/>
          <w:lang w:eastAsia="en-GB"/>
        </w:rPr>
        <w:t>Near-</w:t>
      </w:r>
      <w:r>
        <w:rPr>
          <w:rFonts w:eastAsia="Times New Roman"/>
          <w:lang w:eastAsia="en-GB"/>
        </w:rPr>
        <w:t>RT RIC applications and a target function in an E2 node [2]</w:t>
      </w:r>
    </w:p>
    <w:p w14:paraId="61F1CBE5" w14:textId="075AF49B" w:rsidR="00186308" w:rsidRDefault="00027CFA" w:rsidP="00EE61B3">
      <w:pPr>
        <w:overflowPunct w:val="0"/>
        <w:autoSpaceDE w:val="0"/>
        <w:autoSpaceDN w:val="0"/>
        <w:adjustRightInd w:val="0"/>
        <w:textAlignment w:val="baseline"/>
        <w:rPr>
          <w:rFonts w:eastAsia="Times New Roman"/>
          <w:lang w:eastAsia="en-GB"/>
        </w:rPr>
      </w:pPr>
      <w:ins w:id="210" w:author="Crouse" w:date="2021-10-27T17:54:00Z">
        <w:r>
          <w:rPr>
            <w:rFonts w:ascii="宋体" w:eastAsia="宋体" w:hAnsi="宋体" w:cs="宋体" w:hint="eastAsia"/>
            <w:lang w:eastAsia="zh-CN"/>
          </w:rPr>
          <w:t>E2AP</w:t>
        </w:r>
        <w:r>
          <w:rPr>
            <w:rFonts w:ascii="宋体" w:eastAsia="宋体" w:hAnsi="宋体" w:cs="宋体"/>
            <w:lang w:eastAsia="zh-CN"/>
          </w:rPr>
          <w:t xml:space="preserve"> </w:t>
        </w:r>
        <w:r>
          <w:rPr>
            <w:rFonts w:ascii="宋体" w:eastAsia="宋体" w:hAnsi="宋体" w:cs="宋体" w:hint="eastAsia"/>
            <w:lang w:eastAsia="zh-CN"/>
          </w:rPr>
          <w:t>Near-RT</w:t>
        </w:r>
        <w:r>
          <w:rPr>
            <w:rFonts w:ascii="宋体" w:eastAsia="宋体" w:hAnsi="宋体" w:cs="宋体"/>
            <w:lang w:eastAsia="zh-CN"/>
          </w:rPr>
          <w:t xml:space="preserve"> RIC</w:t>
        </w:r>
        <w:r>
          <w:rPr>
            <w:rFonts w:ascii="宋体" w:eastAsia="宋体" w:hAnsi="宋体" w:cs="宋体" w:hint="eastAsia"/>
            <w:lang w:eastAsia="zh-CN"/>
          </w:rPr>
          <w:t>功能性过程模块包含用于</w:t>
        </w:r>
      </w:ins>
      <w:ins w:id="211" w:author="Crouse" w:date="2021-10-27T17:55:00Z">
        <w:r>
          <w:rPr>
            <w:rFonts w:ascii="宋体" w:eastAsia="宋体" w:hAnsi="宋体" w:cs="宋体" w:hint="eastAsia"/>
            <w:lang w:eastAsia="zh-CN"/>
          </w:rPr>
          <w:t>在Near-RT</w:t>
        </w:r>
        <w:r>
          <w:rPr>
            <w:rFonts w:ascii="宋体" w:eastAsia="宋体" w:hAnsi="宋体" w:cs="宋体"/>
            <w:lang w:eastAsia="en-GB"/>
          </w:rPr>
          <w:t xml:space="preserve"> </w:t>
        </w:r>
        <w:r>
          <w:rPr>
            <w:rFonts w:ascii="宋体" w:eastAsia="宋体" w:hAnsi="宋体" w:cs="宋体" w:hint="eastAsia"/>
            <w:lang w:eastAsia="zh-CN"/>
          </w:rPr>
          <w:t>RIC应用和在E2节点中的目标功能</w:t>
        </w:r>
      </w:ins>
      <w:ins w:id="212" w:author="Crouse" w:date="2021-10-27T17:59:00Z">
        <w:r w:rsidR="008C33EA">
          <w:rPr>
            <w:rFonts w:ascii="宋体" w:eastAsia="宋体" w:hAnsi="宋体" w:cs="宋体" w:hint="eastAsia"/>
            <w:lang w:eastAsia="zh-CN"/>
          </w:rPr>
          <w:t>之间</w:t>
        </w:r>
        <w:r w:rsidR="00AF3844">
          <w:rPr>
            <w:rFonts w:ascii="宋体" w:eastAsia="宋体" w:hAnsi="宋体" w:cs="宋体" w:hint="eastAsia"/>
            <w:lang w:eastAsia="zh-CN"/>
          </w:rPr>
          <w:t>传输应用</w:t>
        </w:r>
        <w:r w:rsidR="008C33EA">
          <w:rPr>
            <w:rFonts w:ascii="宋体" w:eastAsia="宋体" w:hAnsi="宋体" w:cs="宋体" w:hint="eastAsia"/>
            <w:lang w:eastAsia="zh-CN"/>
          </w:rPr>
          <w:t>特定的消息</w:t>
        </w:r>
      </w:ins>
      <w:ins w:id="213" w:author="Crouse" w:date="2021-10-27T18:00:00Z">
        <w:r w:rsidR="00AF3844">
          <w:rPr>
            <w:rFonts w:ascii="宋体" w:eastAsia="宋体" w:hAnsi="宋体" w:cs="宋体" w:hint="eastAsia"/>
            <w:lang w:eastAsia="zh-CN"/>
          </w:rPr>
          <w:t>。</w:t>
        </w:r>
      </w:ins>
    </w:p>
    <w:p w14:paraId="528F227E" w14:textId="0E3EE00B" w:rsidR="00EE61B3" w:rsidRDefault="00EE61B3" w:rsidP="00EE61B3">
      <w:pPr>
        <w:overflowPunct w:val="0"/>
        <w:autoSpaceDE w:val="0"/>
        <w:autoSpaceDN w:val="0"/>
        <w:adjustRightInd w:val="0"/>
        <w:textAlignment w:val="baseline"/>
        <w:rPr>
          <w:ins w:id="214" w:author="Crouse" w:date="2021-10-27T18:05:00Z"/>
          <w:rFonts w:eastAsia="Times New Roman"/>
          <w:lang w:eastAsia="en-GB"/>
        </w:rPr>
      </w:pPr>
      <w:r>
        <w:rPr>
          <w:rFonts w:eastAsia="Times New Roman"/>
          <w:lang w:eastAsia="en-GB"/>
        </w:rPr>
        <w:t>The Global Procedures module contains procedures that are not directly related to a specific application.</w:t>
      </w:r>
    </w:p>
    <w:p w14:paraId="1D25BECB" w14:textId="3E689999" w:rsidR="0012238A" w:rsidRDefault="0053613A" w:rsidP="00EE61B3">
      <w:pPr>
        <w:overflowPunct w:val="0"/>
        <w:autoSpaceDE w:val="0"/>
        <w:autoSpaceDN w:val="0"/>
        <w:adjustRightInd w:val="0"/>
        <w:textAlignment w:val="baseline"/>
        <w:rPr>
          <w:rFonts w:eastAsia="Times New Roman"/>
          <w:lang w:eastAsia="en-GB"/>
        </w:rPr>
      </w:pPr>
      <w:ins w:id="215" w:author="Crouse" w:date="2021-10-27T18:06:00Z">
        <w:r>
          <w:rPr>
            <w:rFonts w:ascii="宋体" w:eastAsia="宋体" w:hAnsi="宋体" w:cs="宋体" w:hint="eastAsia"/>
            <w:lang w:eastAsia="zh-CN"/>
          </w:rPr>
          <w:t>全局过程模块</w:t>
        </w:r>
      </w:ins>
      <w:ins w:id="216" w:author="Crouse" w:date="2021-10-27T18:07:00Z">
        <w:r w:rsidR="0018367C">
          <w:rPr>
            <w:rFonts w:ascii="宋体" w:eastAsia="宋体" w:hAnsi="宋体" w:cs="宋体" w:hint="eastAsia"/>
            <w:lang w:eastAsia="zh-CN"/>
          </w:rPr>
          <w:t>包含非直接联系相关</w:t>
        </w:r>
      </w:ins>
      <w:ins w:id="217" w:author="Crouse" w:date="2021-10-27T18:08:00Z">
        <w:r w:rsidR="00984662">
          <w:rPr>
            <w:rFonts w:ascii="宋体" w:eastAsia="宋体" w:hAnsi="宋体" w:cs="宋体" w:hint="eastAsia"/>
            <w:lang w:eastAsia="zh-CN"/>
          </w:rPr>
          <w:t>应用的过程。</w:t>
        </w:r>
      </w:ins>
    </w:p>
    <w:p w14:paraId="582B27AB" w14:textId="77777777" w:rsidR="00EE61B3" w:rsidRDefault="00EE61B3" w:rsidP="00EE61B3">
      <w:pPr>
        <w:keepNext/>
        <w:keepLines/>
        <w:overflowPunct w:val="0"/>
        <w:autoSpaceDE w:val="0"/>
        <w:autoSpaceDN w:val="0"/>
        <w:adjustRightInd w:val="0"/>
        <w:spacing w:before="180"/>
        <w:textAlignment w:val="baseline"/>
        <w:outlineLvl w:val="1"/>
        <w:rPr>
          <w:rFonts w:ascii="Arial" w:eastAsia="Times New Roman" w:hAnsi="Arial"/>
          <w:sz w:val="32"/>
          <w:lang w:eastAsia="en-GB"/>
        </w:rPr>
      </w:pPr>
      <w:bookmarkStart w:id="218" w:name="_Toc6489250"/>
      <w:r>
        <w:rPr>
          <w:rFonts w:ascii="Arial" w:eastAsia="Times New Roman" w:hAnsi="Arial"/>
          <w:sz w:val="32"/>
          <w:lang w:eastAsia="en-GB"/>
        </w:rPr>
        <w:t>5.2</w:t>
      </w:r>
      <w:r>
        <w:rPr>
          <w:rFonts w:ascii="Arial" w:eastAsia="Times New Roman" w:hAnsi="Arial"/>
          <w:sz w:val="32"/>
          <w:lang w:eastAsia="en-GB"/>
        </w:rPr>
        <w:tab/>
        <w:t>Parallel transactions</w:t>
      </w:r>
      <w:bookmarkEnd w:id="218"/>
    </w:p>
    <w:p w14:paraId="0A9DBA8B" w14:textId="491AE592" w:rsidR="00EE61B3" w:rsidRDefault="00EE61B3" w:rsidP="00EE61B3">
      <w:pPr>
        <w:overflowPunct w:val="0"/>
        <w:autoSpaceDE w:val="0"/>
        <w:autoSpaceDN w:val="0"/>
        <w:adjustRightInd w:val="0"/>
        <w:textAlignment w:val="baseline"/>
        <w:rPr>
          <w:ins w:id="219" w:author="Crouse" w:date="2021-10-27T18:08:00Z"/>
          <w:rFonts w:eastAsia="Times New Roman"/>
          <w:lang w:eastAsia="en-GB"/>
        </w:rPr>
      </w:pPr>
      <w:r>
        <w:rPr>
          <w:rFonts w:eastAsia="Times New Roman"/>
          <w:lang w:eastAsia="en-GB"/>
        </w:rPr>
        <w:t>Parallel transactions, that is, multiple ongoing E2AP procedures related to the same Application and E2 node, are supported.</w:t>
      </w:r>
    </w:p>
    <w:p w14:paraId="0D135BED" w14:textId="77777777" w:rsidR="00B023B7" w:rsidRDefault="00632962" w:rsidP="00EE61B3">
      <w:pPr>
        <w:overflowPunct w:val="0"/>
        <w:autoSpaceDE w:val="0"/>
        <w:autoSpaceDN w:val="0"/>
        <w:adjustRightInd w:val="0"/>
        <w:textAlignment w:val="baseline"/>
        <w:rPr>
          <w:ins w:id="220" w:author="Crouse" w:date="2021-10-27T19:00:00Z"/>
          <w:rFonts w:ascii="宋体" w:eastAsia="宋体" w:hAnsi="宋体" w:cs="宋体"/>
          <w:lang w:eastAsia="zh-CN"/>
        </w:rPr>
      </w:pPr>
      <w:ins w:id="221" w:author="Crouse" w:date="2021-10-27T18:10:00Z">
        <w:r>
          <w:rPr>
            <w:rFonts w:ascii="宋体" w:eastAsia="宋体" w:hAnsi="宋体" w:cs="宋体" w:hint="eastAsia"/>
            <w:lang w:eastAsia="zh-CN"/>
          </w:rPr>
          <w:t>并行传输</w:t>
        </w:r>
      </w:ins>
      <w:ins w:id="222" w:author="Crouse" w:date="2021-10-27T18:13:00Z">
        <w:r w:rsidR="009D6253">
          <w:rPr>
            <w:rFonts w:ascii="宋体" w:eastAsia="宋体" w:hAnsi="宋体" w:cs="宋体" w:hint="eastAsia"/>
            <w:lang w:eastAsia="zh-CN"/>
          </w:rPr>
          <w:t>需要支持</w:t>
        </w:r>
      </w:ins>
    </w:p>
    <w:p w14:paraId="27E5FB51" w14:textId="649A4343" w:rsidR="00283AD2" w:rsidRDefault="00E5367C" w:rsidP="00EE61B3">
      <w:pPr>
        <w:overflowPunct w:val="0"/>
        <w:autoSpaceDE w:val="0"/>
        <w:autoSpaceDN w:val="0"/>
        <w:adjustRightInd w:val="0"/>
        <w:textAlignment w:val="baseline"/>
        <w:rPr>
          <w:rFonts w:eastAsia="Times New Roman"/>
          <w:lang w:eastAsia="zh-CN"/>
        </w:rPr>
      </w:pPr>
      <w:ins w:id="223" w:author="Crouse" w:date="2021-10-27T18:10:00Z">
        <w:r>
          <w:rPr>
            <w:rFonts w:ascii="宋体" w:eastAsia="宋体" w:hAnsi="宋体" w:cs="宋体" w:hint="eastAsia"/>
            <w:lang w:eastAsia="zh-CN"/>
          </w:rPr>
          <w:t>多个</w:t>
        </w:r>
      </w:ins>
      <w:ins w:id="224" w:author="Crouse" w:date="2021-10-27T18:11:00Z">
        <w:r>
          <w:rPr>
            <w:rFonts w:ascii="宋体" w:eastAsia="宋体" w:hAnsi="宋体" w:cs="宋体" w:hint="eastAsia"/>
            <w:lang w:eastAsia="zh-CN"/>
          </w:rPr>
          <w:t>运行的E2AP过程</w:t>
        </w:r>
      </w:ins>
      <w:ins w:id="225" w:author="Crouse" w:date="2021-10-27T18:13:00Z">
        <w:r w:rsidR="009D6253">
          <w:rPr>
            <w:rFonts w:ascii="宋体" w:eastAsia="宋体" w:hAnsi="宋体" w:cs="宋体" w:hint="eastAsia"/>
            <w:lang w:eastAsia="zh-CN"/>
          </w:rPr>
          <w:t>可同时关联相同的应用和E2node</w:t>
        </w:r>
      </w:ins>
    </w:p>
    <w:p w14:paraId="2C69F7BD" w14:textId="5306F4AF" w:rsidR="00D84929" w:rsidRDefault="00EE61B3">
      <w:pPr>
        <w:spacing w:after="0"/>
        <w:rPr>
          <w:lang w:eastAsia="zh-CN"/>
        </w:rPr>
      </w:pPr>
      <w:r w:rsidDel="00EE61B3">
        <w:rPr>
          <w:lang w:val="en-GB" w:eastAsia="zh-CN"/>
        </w:rPr>
        <w:t xml:space="preserve"> </w:t>
      </w:r>
      <w:r w:rsidR="00D84929">
        <w:rPr>
          <w:lang w:eastAsia="zh-CN"/>
        </w:rPr>
        <w:br w:type="page"/>
      </w:r>
    </w:p>
    <w:p w14:paraId="181D4BF9" w14:textId="7ECC9591" w:rsidR="00967F31" w:rsidRPr="00AA6926" w:rsidRDefault="001C4677" w:rsidP="00024B15">
      <w:pPr>
        <w:pStyle w:val="1"/>
        <w:numPr>
          <w:ilvl w:val="0"/>
          <w:numId w:val="0"/>
        </w:numPr>
        <w:tabs>
          <w:tab w:val="left" w:pos="432"/>
        </w:tabs>
        <w:ind w:left="432" w:hanging="432"/>
      </w:pPr>
      <w:bookmarkStart w:id="226" w:name="_Toc31208973"/>
      <w:r>
        <w:lastRenderedPageBreak/>
        <w:t>6</w:t>
      </w:r>
      <w:r w:rsidR="0065166E" w:rsidRPr="00AA6926">
        <w:tab/>
      </w:r>
      <w:r w:rsidR="00967F31" w:rsidRPr="00AA6926">
        <w:t>Services expected from Signalling Transport</w:t>
      </w:r>
      <w:bookmarkEnd w:id="226"/>
    </w:p>
    <w:p w14:paraId="398ED5C4" w14:textId="77777777" w:rsidR="002E06BD" w:rsidRPr="00491738" w:rsidRDefault="002E06BD" w:rsidP="002E06BD">
      <w:pPr>
        <w:overflowPunct w:val="0"/>
        <w:autoSpaceDE w:val="0"/>
        <w:autoSpaceDN w:val="0"/>
        <w:adjustRightInd w:val="0"/>
        <w:textAlignment w:val="baseline"/>
        <w:rPr>
          <w:rFonts w:eastAsia="Times New Roman"/>
          <w:lang w:val="en-GB" w:eastAsia="en-GB"/>
        </w:rPr>
      </w:pPr>
      <w:r w:rsidRPr="00491738">
        <w:rPr>
          <w:rFonts w:eastAsia="Times New Roman"/>
          <w:lang w:val="en-GB" w:eastAsia="en-GB"/>
        </w:rPr>
        <w:t>The signalling connection shall provide in sequence delivery of E2AP messages. E2AP shall be notified if the signalling connection breaks.</w:t>
      </w:r>
    </w:p>
    <w:p w14:paraId="181316E3" w14:textId="1EC8B797" w:rsidR="0005521B" w:rsidRPr="00AA6926" w:rsidRDefault="00AE355B" w:rsidP="009453A8">
      <w:pPr>
        <w:rPr>
          <w:rFonts w:hint="eastAsia"/>
          <w:lang w:val="en-GB" w:eastAsia="zh-CN"/>
        </w:rPr>
      </w:pPr>
      <w:ins w:id="227" w:author="Crouse" w:date="2021-10-27T19:09:00Z">
        <w:r>
          <w:rPr>
            <w:rFonts w:ascii="等线" w:eastAsia="等线" w:hAnsi="等线" w:hint="eastAsia"/>
            <w:lang w:val="en-GB" w:eastAsia="zh-CN"/>
          </w:rPr>
          <w:t>信令</w:t>
        </w:r>
      </w:ins>
      <w:ins w:id="228" w:author="Crouse" w:date="2021-10-27T19:07:00Z">
        <w:r w:rsidR="00EE74FD">
          <w:rPr>
            <w:rFonts w:ascii="宋体" w:eastAsia="宋体" w:hAnsi="宋体" w:cs="宋体" w:hint="eastAsia"/>
            <w:lang w:val="en-GB" w:eastAsia="zh-CN"/>
          </w:rPr>
          <w:t>连接</w:t>
        </w:r>
      </w:ins>
      <w:ins w:id="229" w:author="Crouse" w:date="2021-10-27T19:08:00Z">
        <w:r w:rsidR="001F621B">
          <w:rPr>
            <w:rFonts w:ascii="宋体" w:eastAsia="宋体" w:hAnsi="宋体" w:cs="宋体" w:hint="eastAsia"/>
            <w:lang w:val="en-GB" w:eastAsia="zh-CN"/>
          </w:rPr>
          <w:t>应该</w:t>
        </w:r>
      </w:ins>
      <w:ins w:id="230" w:author="Crouse" w:date="2021-10-27T19:10:00Z">
        <w:r w:rsidR="009724EA">
          <w:rPr>
            <w:rFonts w:ascii="宋体" w:eastAsia="宋体" w:hAnsi="宋体" w:cs="宋体" w:hint="eastAsia"/>
            <w:lang w:val="en-GB" w:eastAsia="zh-CN"/>
          </w:rPr>
          <w:t>按顺序地</w:t>
        </w:r>
      </w:ins>
      <w:ins w:id="231" w:author="Crouse" w:date="2021-10-27T19:11:00Z">
        <w:r w:rsidR="00BE74DB">
          <w:rPr>
            <w:rFonts w:ascii="宋体" w:eastAsia="宋体" w:hAnsi="宋体" w:cs="宋体" w:hint="eastAsia"/>
            <w:lang w:val="en-GB" w:eastAsia="zh-CN"/>
          </w:rPr>
          <w:t>发送E2A</w:t>
        </w:r>
        <w:r w:rsidR="00BE74DB">
          <w:rPr>
            <w:rFonts w:ascii="宋体" w:eastAsia="宋体" w:hAnsi="宋体" w:cs="宋体"/>
            <w:lang w:val="en-GB" w:eastAsia="zh-CN"/>
          </w:rPr>
          <w:t>P</w:t>
        </w:r>
        <w:r w:rsidR="00BE74DB">
          <w:rPr>
            <w:rFonts w:ascii="宋体" w:eastAsia="宋体" w:hAnsi="宋体" w:cs="宋体" w:hint="eastAsia"/>
            <w:lang w:val="en-GB" w:eastAsia="zh-CN"/>
          </w:rPr>
          <w:t>消息。E2AP应该能够被告知如果信令</w:t>
        </w:r>
        <w:r w:rsidR="00554A6C">
          <w:rPr>
            <w:rFonts w:ascii="宋体" w:eastAsia="宋体" w:hAnsi="宋体" w:cs="宋体" w:hint="eastAsia"/>
            <w:lang w:val="en-GB" w:eastAsia="zh-CN"/>
          </w:rPr>
          <w:t>连接中断</w:t>
        </w:r>
      </w:ins>
      <w:ins w:id="232" w:author="Crouse" w:date="2021-10-27T19:12:00Z">
        <w:r w:rsidR="00554A6C">
          <w:rPr>
            <w:rFonts w:ascii="宋体" w:eastAsia="宋体" w:hAnsi="宋体" w:cs="宋体" w:hint="eastAsia"/>
            <w:lang w:val="en-GB" w:eastAsia="zh-CN"/>
          </w:rPr>
          <w:t>。</w:t>
        </w:r>
      </w:ins>
    </w:p>
    <w:p w14:paraId="41870D18" w14:textId="4B7E301C" w:rsidR="00967F31" w:rsidRPr="00AA6926" w:rsidRDefault="00967F31" w:rsidP="00290126">
      <w:pPr>
        <w:rPr>
          <w:lang w:val="en-GB" w:eastAsia="zh-CN"/>
        </w:rPr>
      </w:pPr>
    </w:p>
    <w:p w14:paraId="1A1B4529" w14:textId="77777777" w:rsidR="001272F0" w:rsidRPr="00AA6926" w:rsidRDefault="001272F0">
      <w:pPr>
        <w:spacing w:after="0"/>
        <w:rPr>
          <w:rFonts w:ascii="Arial" w:hAnsi="Arial"/>
          <w:sz w:val="36"/>
          <w:lang w:val="en-GB" w:eastAsia="zh-CN"/>
        </w:rPr>
      </w:pPr>
      <w:r w:rsidRPr="00AA6926">
        <w:rPr>
          <w:lang w:eastAsia="zh-CN"/>
        </w:rPr>
        <w:br w:type="page"/>
      </w:r>
    </w:p>
    <w:p w14:paraId="43087F3C" w14:textId="6F4D151D" w:rsidR="00967F31" w:rsidRPr="00AA6926" w:rsidRDefault="001C4677" w:rsidP="00024B15">
      <w:pPr>
        <w:pStyle w:val="1"/>
        <w:numPr>
          <w:ilvl w:val="0"/>
          <w:numId w:val="0"/>
        </w:numPr>
        <w:tabs>
          <w:tab w:val="left" w:pos="432"/>
        </w:tabs>
        <w:ind w:left="432" w:hanging="432"/>
      </w:pPr>
      <w:bookmarkStart w:id="233" w:name="_Toc31208974"/>
      <w:r>
        <w:lastRenderedPageBreak/>
        <w:t>7</w:t>
      </w:r>
      <w:r w:rsidR="0065166E" w:rsidRPr="00AA6926">
        <w:tab/>
      </w:r>
      <w:r w:rsidR="00967F31" w:rsidRPr="00AA6926">
        <w:t>Functions of E2AP</w:t>
      </w:r>
      <w:bookmarkEnd w:id="233"/>
    </w:p>
    <w:p w14:paraId="6E6B7C53" w14:textId="19B0F849" w:rsidR="002E06BD" w:rsidRDefault="002E06BD" w:rsidP="002E06BD">
      <w:pPr>
        <w:overflowPunct w:val="0"/>
        <w:autoSpaceDE w:val="0"/>
        <w:autoSpaceDN w:val="0"/>
        <w:adjustRightInd w:val="0"/>
        <w:spacing w:line="0" w:lineRule="atLeast"/>
        <w:textAlignment w:val="baseline"/>
        <w:rPr>
          <w:ins w:id="234" w:author="Crouse" w:date="2021-10-27T19:13:00Z"/>
          <w:rFonts w:eastAsia="Times New Roman"/>
          <w:lang w:val="en-GB" w:eastAsia="en-GB"/>
        </w:rPr>
      </w:pPr>
      <w:r w:rsidRPr="00491738">
        <w:rPr>
          <w:rFonts w:eastAsia="Times New Roman"/>
          <w:lang w:val="en-GB" w:eastAsia="en-GB"/>
        </w:rPr>
        <w:t xml:space="preserve">The functions of E2AP are described in </w:t>
      </w:r>
      <w:bookmarkStart w:id="235" w:name="_Hlk86084366"/>
      <w:r w:rsidRPr="00491738">
        <w:rPr>
          <w:lang w:val="en-GB"/>
        </w:rPr>
        <w:t>O-RAN Working Group 3 Near-Real-time RAN Intelligent Controller General Aspects and Principles</w:t>
      </w:r>
      <w:r w:rsidRPr="00491738">
        <w:rPr>
          <w:rFonts w:eastAsia="Times New Roman"/>
          <w:lang w:val="en-GB" w:eastAsia="en-GB"/>
        </w:rPr>
        <w:t xml:space="preserve"> [2].</w:t>
      </w:r>
    </w:p>
    <w:p w14:paraId="3531C297" w14:textId="09495327" w:rsidR="004154EF" w:rsidRPr="00491738" w:rsidRDefault="004154EF" w:rsidP="002E06BD">
      <w:pPr>
        <w:overflowPunct w:val="0"/>
        <w:autoSpaceDE w:val="0"/>
        <w:autoSpaceDN w:val="0"/>
        <w:adjustRightInd w:val="0"/>
        <w:spacing w:line="0" w:lineRule="atLeast"/>
        <w:textAlignment w:val="baseline"/>
        <w:rPr>
          <w:rFonts w:eastAsia="Times New Roman"/>
          <w:lang w:val="en-GB" w:eastAsia="en-GB"/>
        </w:rPr>
      </w:pPr>
    </w:p>
    <w:bookmarkEnd w:id="235"/>
    <w:p w14:paraId="4020D5DD" w14:textId="4B2D9392" w:rsidR="001272F0" w:rsidRPr="00AA6926" w:rsidRDefault="001272F0">
      <w:pPr>
        <w:spacing w:after="0"/>
        <w:rPr>
          <w:rFonts w:ascii="Arial" w:hAnsi="Arial"/>
          <w:sz w:val="36"/>
          <w:highlight w:val="lightGray"/>
          <w:lang w:val="en-GB"/>
        </w:rPr>
      </w:pPr>
      <w:r w:rsidRPr="00AA6926">
        <w:rPr>
          <w:highlight w:val="lightGray"/>
        </w:rPr>
        <w:br w:type="page"/>
      </w:r>
    </w:p>
    <w:p w14:paraId="36AC17EF" w14:textId="028A9952" w:rsidR="00967F31" w:rsidRPr="00AA6926" w:rsidRDefault="001C4677" w:rsidP="00024B15">
      <w:pPr>
        <w:pStyle w:val="1"/>
        <w:numPr>
          <w:ilvl w:val="0"/>
          <w:numId w:val="0"/>
        </w:numPr>
        <w:tabs>
          <w:tab w:val="left" w:pos="432"/>
        </w:tabs>
        <w:ind w:left="432" w:hanging="432"/>
      </w:pPr>
      <w:bookmarkStart w:id="236" w:name="_Toc10204633"/>
      <w:bookmarkStart w:id="237" w:name="_Toc10211324"/>
      <w:bookmarkStart w:id="238" w:name="_Toc10476988"/>
      <w:bookmarkStart w:id="239" w:name="_Toc10563797"/>
      <w:bookmarkStart w:id="240" w:name="_Toc10204634"/>
      <w:bookmarkStart w:id="241" w:name="_Toc10211325"/>
      <w:bookmarkStart w:id="242" w:name="_Toc10476989"/>
      <w:bookmarkStart w:id="243" w:name="_Toc10563798"/>
      <w:bookmarkStart w:id="244" w:name="_Toc10204635"/>
      <w:bookmarkStart w:id="245" w:name="_Toc10211326"/>
      <w:bookmarkStart w:id="246" w:name="_Toc10476990"/>
      <w:bookmarkStart w:id="247" w:name="_Toc10563799"/>
      <w:bookmarkStart w:id="248" w:name="_Toc10204636"/>
      <w:bookmarkStart w:id="249" w:name="_Toc10211327"/>
      <w:bookmarkStart w:id="250" w:name="_Toc10476991"/>
      <w:bookmarkStart w:id="251" w:name="_Toc10563800"/>
      <w:bookmarkStart w:id="252" w:name="_Toc10204637"/>
      <w:bookmarkStart w:id="253" w:name="_Toc10211328"/>
      <w:bookmarkStart w:id="254" w:name="_Toc10476992"/>
      <w:bookmarkStart w:id="255" w:name="_Toc10563801"/>
      <w:bookmarkStart w:id="256" w:name="_Toc10204638"/>
      <w:bookmarkStart w:id="257" w:name="_Toc10211329"/>
      <w:bookmarkStart w:id="258" w:name="_Toc10476993"/>
      <w:bookmarkStart w:id="259" w:name="_Toc10563802"/>
      <w:bookmarkStart w:id="260" w:name="_Toc3120897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lastRenderedPageBreak/>
        <w:t>8</w:t>
      </w:r>
      <w:r w:rsidR="0065166E" w:rsidRPr="00AA6926">
        <w:tab/>
      </w:r>
      <w:r w:rsidR="00967F31" w:rsidRPr="00AA6926">
        <w:t>E2AP Procedures</w:t>
      </w:r>
      <w:bookmarkEnd w:id="260"/>
    </w:p>
    <w:p w14:paraId="6133EC68" w14:textId="1A288AB3" w:rsidR="0005521B" w:rsidRPr="00024B15" w:rsidRDefault="001C4677" w:rsidP="004E1E1A">
      <w:pPr>
        <w:pStyle w:val="20"/>
      </w:pPr>
      <w:bookmarkStart w:id="261" w:name="_Toc31208976"/>
      <w:bookmarkStart w:id="262" w:name="_Toc5630114"/>
      <w:r>
        <w:t>8</w:t>
      </w:r>
      <w:r w:rsidR="001964BD">
        <w:t>.1</w:t>
      </w:r>
      <w:r w:rsidR="001964BD">
        <w:tab/>
      </w:r>
      <w:r w:rsidR="0005521B" w:rsidRPr="00024B15">
        <w:t>Elementary Procedures</w:t>
      </w:r>
      <w:bookmarkEnd w:id="261"/>
    </w:p>
    <w:p w14:paraId="439B4164" w14:textId="77777777" w:rsidR="005F3B34" w:rsidRDefault="005F3B34" w:rsidP="005F3B34">
      <w:pPr>
        <w:overflowPunct w:val="0"/>
        <w:autoSpaceDE w:val="0"/>
        <w:autoSpaceDN w:val="0"/>
        <w:adjustRightInd w:val="0"/>
        <w:textAlignment w:val="baseline"/>
        <w:rPr>
          <w:rFonts w:eastAsia="Times New Roman"/>
          <w:lang w:eastAsia="en-GB"/>
        </w:rPr>
      </w:pPr>
      <w:bookmarkStart w:id="263" w:name="_Toc10204641"/>
      <w:bookmarkStart w:id="264" w:name="_Toc10211332"/>
      <w:bookmarkStart w:id="265" w:name="_Toc10476996"/>
      <w:bookmarkStart w:id="266" w:name="_Toc10563805"/>
      <w:bookmarkEnd w:id="262"/>
      <w:bookmarkEnd w:id="263"/>
      <w:bookmarkEnd w:id="264"/>
      <w:bookmarkEnd w:id="265"/>
      <w:bookmarkEnd w:id="266"/>
      <w:r w:rsidRPr="00E56426">
        <w:rPr>
          <w:rFonts w:eastAsia="Times New Roman"/>
          <w:lang w:eastAsia="en-GB"/>
        </w:rPr>
        <w:t xml:space="preserve">In the following tables, all EPs are divided into </w:t>
      </w:r>
      <w:commentRangeStart w:id="267"/>
      <w:r w:rsidRPr="00E56426">
        <w:rPr>
          <w:rFonts w:eastAsia="Times New Roman"/>
          <w:lang w:eastAsia="en-GB"/>
        </w:rPr>
        <w:t>Class 1 and Class 2 EPs.</w:t>
      </w:r>
      <w:commentRangeEnd w:id="267"/>
      <w:r w:rsidR="006370AB">
        <w:rPr>
          <w:rStyle w:val="aa"/>
        </w:rPr>
        <w:commentReference w:id="267"/>
      </w:r>
    </w:p>
    <w:p w14:paraId="362871AB" w14:textId="77777777" w:rsidR="005F3B34" w:rsidRPr="00E56426" w:rsidRDefault="005F3B34" w:rsidP="005F3B34">
      <w:pPr>
        <w:keepNext/>
        <w:keepLines/>
        <w:overflowPunct w:val="0"/>
        <w:autoSpaceDE w:val="0"/>
        <w:autoSpaceDN w:val="0"/>
        <w:adjustRightInd w:val="0"/>
        <w:spacing w:before="60"/>
        <w:jc w:val="center"/>
        <w:textAlignment w:val="baseline"/>
        <w:rPr>
          <w:rFonts w:ascii="Arial" w:eastAsia="Times New Roman" w:hAnsi="Arial"/>
          <w:b/>
          <w:lang w:eastAsia="en-GB"/>
        </w:rPr>
      </w:pPr>
      <w:bookmarkStart w:id="268" w:name="_Hlk86084600"/>
      <w:r w:rsidRPr="00E56426">
        <w:rPr>
          <w:rFonts w:ascii="Arial" w:eastAsia="Times New Roman" w:hAnsi="Arial"/>
          <w:b/>
          <w:lang w:eastAsia="en-GB"/>
        </w:rPr>
        <w:t>Table 8.1-1: Class 1 Elementary Procedures</w:t>
      </w:r>
    </w:p>
    <w:tbl>
      <w:tblPr>
        <w:tblW w:w="97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081"/>
        <w:gridCol w:w="1926"/>
        <w:gridCol w:w="2089"/>
        <w:gridCol w:w="2104"/>
        <w:gridCol w:w="2490"/>
        <w:gridCol w:w="8"/>
        <w:gridCol w:w="7"/>
      </w:tblGrid>
      <w:tr w:rsidR="005F3B34" w:rsidRPr="00E56426" w14:paraId="4F11345B" w14:textId="77777777" w:rsidTr="00D85D9E">
        <w:trPr>
          <w:gridAfter w:val="1"/>
          <w:wAfter w:w="7" w:type="dxa"/>
          <w:cantSplit/>
          <w:tblHeader/>
          <w:jc w:val="center"/>
        </w:trPr>
        <w:tc>
          <w:tcPr>
            <w:tcW w:w="1081" w:type="dxa"/>
            <w:vMerge w:val="restart"/>
          </w:tcPr>
          <w:p w14:paraId="489D8CE1"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Initiated by</w:t>
            </w:r>
          </w:p>
        </w:tc>
        <w:tc>
          <w:tcPr>
            <w:tcW w:w="1926" w:type="dxa"/>
            <w:vMerge w:val="restart"/>
          </w:tcPr>
          <w:p w14:paraId="5F3272D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Elementary Procedure</w:t>
            </w:r>
          </w:p>
        </w:tc>
        <w:tc>
          <w:tcPr>
            <w:tcW w:w="2089" w:type="dxa"/>
            <w:vMerge w:val="restart"/>
          </w:tcPr>
          <w:p w14:paraId="2D6BCF63"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Initiating Message</w:t>
            </w:r>
          </w:p>
        </w:tc>
        <w:tc>
          <w:tcPr>
            <w:tcW w:w="2104" w:type="dxa"/>
          </w:tcPr>
          <w:p w14:paraId="1BFFCE6D"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Successful Outcome</w:t>
            </w:r>
          </w:p>
        </w:tc>
        <w:tc>
          <w:tcPr>
            <w:tcW w:w="2498" w:type="dxa"/>
            <w:gridSpan w:val="2"/>
          </w:tcPr>
          <w:p w14:paraId="3F9EEDAF"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Unsuccessful Outcome</w:t>
            </w:r>
          </w:p>
        </w:tc>
      </w:tr>
      <w:tr w:rsidR="005F3B34" w:rsidRPr="00E56426" w14:paraId="36CCE2C0" w14:textId="77777777" w:rsidTr="00D85D9E">
        <w:trPr>
          <w:gridAfter w:val="1"/>
          <w:wAfter w:w="7" w:type="dxa"/>
          <w:cantSplit/>
          <w:tblHeader/>
          <w:jc w:val="center"/>
        </w:trPr>
        <w:tc>
          <w:tcPr>
            <w:tcW w:w="1081" w:type="dxa"/>
            <w:vMerge/>
          </w:tcPr>
          <w:p w14:paraId="62126278"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1926" w:type="dxa"/>
            <w:vMerge/>
          </w:tcPr>
          <w:p w14:paraId="7658868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2089" w:type="dxa"/>
            <w:vMerge/>
          </w:tcPr>
          <w:p w14:paraId="3D2D1F2A"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2104" w:type="dxa"/>
          </w:tcPr>
          <w:p w14:paraId="07116481"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Response message</w:t>
            </w:r>
          </w:p>
        </w:tc>
        <w:tc>
          <w:tcPr>
            <w:tcW w:w="2498" w:type="dxa"/>
            <w:gridSpan w:val="2"/>
          </w:tcPr>
          <w:p w14:paraId="41495EF6"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Response message</w:t>
            </w:r>
          </w:p>
        </w:tc>
      </w:tr>
      <w:tr w:rsidR="005F3B34" w:rsidRPr="00E56426" w14:paraId="39648E21"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6D23C25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 xml:space="preserve">Near-RT </w:t>
            </w:r>
            <w:r w:rsidRPr="008C1BD6">
              <w:rPr>
                <w:rFonts w:ascii="Arial" w:eastAsia="Times New Roman" w:hAnsi="Arial"/>
                <w:sz w:val="18"/>
                <w:lang w:eastAsia="ja-JP"/>
              </w:rPr>
              <w:t>RIC</w:t>
            </w:r>
          </w:p>
        </w:tc>
        <w:tc>
          <w:tcPr>
            <w:tcW w:w="1926" w:type="dxa"/>
            <w:tcBorders>
              <w:top w:val="single" w:sz="6" w:space="0" w:color="000000"/>
              <w:left w:val="single" w:sz="6" w:space="0" w:color="000000"/>
              <w:bottom w:val="single" w:sz="6" w:space="0" w:color="000000"/>
              <w:right w:val="single" w:sz="6" w:space="0" w:color="000000"/>
            </w:tcBorders>
          </w:tcPr>
          <w:p w14:paraId="0FE3F86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w:t>
            </w:r>
          </w:p>
        </w:tc>
        <w:tc>
          <w:tcPr>
            <w:tcW w:w="2089" w:type="dxa"/>
            <w:tcBorders>
              <w:top w:val="single" w:sz="6" w:space="0" w:color="000000"/>
              <w:left w:val="single" w:sz="6" w:space="0" w:color="000000"/>
              <w:bottom w:val="single" w:sz="6" w:space="0" w:color="000000"/>
              <w:right w:val="single" w:sz="6" w:space="0" w:color="000000"/>
            </w:tcBorders>
          </w:tcPr>
          <w:p w14:paraId="37BD24B7"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REQUEST</w:t>
            </w:r>
          </w:p>
        </w:tc>
        <w:tc>
          <w:tcPr>
            <w:tcW w:w="2104" w:type="dxa"/>
            <w:tcBorders>
              <w:top w:val="single" w:sz="6" w:space="0" w:color="000000"/>
              <w:left w:val="single" w:sz="6" w:space="0" w:color="000000"/>
              <w:bottom w:val="single" w:sz="6" w:space="0" w:color="000000"/>
              <w:right w:val="single" w:sz="6" w:space="0" w:color="000000"/>
            </w:tcBorders>
          </w:tcPr>
          <w:p w14:paraId="6E365B24"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RESPONSE</w:t>
            </w:r>
          </w:p>
        </w:tc>
        <w:tc>
          <w:tcPr>
            <w:tcW w:w="2490" w:type="dxa"/>
            <w:tcBorders>
              <w:top w:val="single" w:sz="6" w:space="0" w:color="000000"/>
              <w:left w:val="single" w:sz="6" w:space="0" w:color="000000"/>
              <w:bottom w:val="single" w:sz="6" w:space="0" w:color="000000"/>
              <w:right w:val="single" w:sz="6" w:space="0" w:color="000000"/>
            </w:tcBorders>
          </w:tcPr>
          <w:p w14:paraId="36536C0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FAILURE</w:t>
            </w:r>
          </w:p>
        </w:tc>
      </w:tr>
      <w:tr w:rsidR="005F3B34" w:rsidRPr="00E56426" w14:paraId="760361EC"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61AD614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537AB49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w:t>
            </w:r>
          </w:p>
        </w:tc>
        <w:tc>
          <w:tcPr>
            <w:tcW w:w="2089" w:type="dxa"/>
            <w:tcBorders>
              <w:top w:val="single" w:sz="6" w:space="0" w:color="000000"/>
              <w:left w:val="single" w:sz="6" w:space="0" w:color="000000"/>
              <w:bottom w:val="single" w:sz="6" w:space="0" w:color="000000"/>
              <w:right w:val="single" w:sz="6" w:space="0" w:color="000000"/>
            </w:tcBorders>
          </w:tcPr>
          <w:p w14:paraId="256EFB1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REQUEST</w:t>
            </w:r>
          </w:p>
        </w:tc>
        <w:tc>
          <w:tcPr>
            <w:tcW w:w="2104" w:type="dxa"/>
            <w:tcBorders>
              <w:top w:val="single" w:sz="6" w:space="0" w:color="000000"/>
              <w:left w:val="single" w:sz="6" w:space="0" w:color="000000"/>
              <w:bottom w:val="single" w:sz="6" w:space="0" w:color="000000"/>
              <w:right w:val="single" w:sz="6" w:space="0" w:color="000000"/>
            </w:tcBorders>
          </w:tcPr>
          <w:p w14:paraId="2DA3935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RESPONSE</w:t>
            </w:r>
          </w:p>
        </w:tc>
        <w:tc>
          <w:tcPr>
            <w:tcW w:w="2490" w:type="dxa"/>
            <w:tcBorders>
              <w:top w:val="single" w:sz="6" w:space="0" w:color="000000"/>
              <w:left w:val="single" w:sz="6" w:space="0" w:color="000000"/>
              <w:bottom w:val="single" w:sz="6" w:space="0" w:color="000000"/>
              <w:right w:val="single" w:sz="6" w:space="0" w:color="000000"/>
            </w:tcBorders>
          </w:tcPr>
          <w:p w14:paraId="7757953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FAILURE</w:t>
            </w:r>
          </w:p>
        </w:tc>
      </w:tr>
      <w:tr w:rsidR="005F3B34" w:rsidRPr="00E56426" w14:paraId="6B5BE43F"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AD094F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2EEEC54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w:t>
            </w:r>
          </w:p>
        </w:tc>
        <w:tc>
          <w:tcPr>
            <w:tcW w:w="2089" w:type="dxa"/>
            <w:tcBorders>
              <w:top w:val="single" w:sz="6" w:space="0" w:color="000000"/>
              <w:left w:val="single" w:sz="6" w:space="0" w:color="000000"/>
              <w:bottom w:val="single" w:sz="6" w:space="0" w:color="000000"/>
              <w:right w:val="single" w:sz="6" w:space="0" w:color="000000"/>
            </w:tcBorders>
          </w:tcPr>
          <w:p w14:paraId="19132C0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w:t>
            </w:r>
          </w:p>
        </w:tc>
        <w:tc>
          <w:tcPr>
            <w:tcW w:w="2104" w:type="dxa"/>
            <w:tcBorders>
              <w:top w:val="single" w:sz="6" w:space="0" w:color="000000"/>
              <w:left w:val="single" w:sz="6" w:space="0" w:color="000000"/>
              <w:bottom w:val="single" w:sz="6" w:space="0" w:color="000000"/>
              <w:right w:val="single" w:sz="6" w:space="0" w:color="000000"/>
            </w:tcBorders>
          </w:tcPr>
          <w:p w14:paraId="0F8BFBD5"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 ACKNOWLEDGE</w:t>
            </w:r>
          </w:p>
        </w:tc>
        <w:tc>
          <w:tcPr>
            <w:tcW w:w="2490" w:type="dxa"/>
            <w:tcBorders>
              <w:top w:val="single" w:sz="6" w:space="0" w:color="000000"/>
              <w:left w:val="single" w:sz="6" w:space="0" w:color="000000"/>
              <w:bottom w:val="single" w:sz="6" w:space="0" w:color="000000"/>
              <w:right w:val="single" w:sz="6" w:space="0" w:color="000000"/>
            </w:tcBorders>
          </w:tcPr>
          <w:p w14:paraId="0848C93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 FAILURE</w:t>
            </w:r>
          </w:p>
        </w:tc>
      </w:tr>
      <w:tr w:rsidR="005F3B34" w:rsidRPr="00E56426" w14:paraId="58C49B82"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3F50379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0371EC6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w:t>
            </w:r>
          </w:p>
        </w:tc>
        <w:tc>
          <w:tcPr>
            <w:tcW w:w="2089" w:type="dxa"/>
            <w:tcBorders>
              <w:top w:val="single" w:sz="6" w:space="0" w:color="000000"/>
              <w:left w:val="single" w:sz="6" w:space="0" w:color="000000"/>
              <w:bottom w:val="single" w:sz="6" w:space="0" w:color="000000"/>
              <w:right w:val="single" w:sz="6" w:space="0" w:color="000000"/>
            </w:tcBorders>
          </w:tcPr>
          <w:p w14:paraId="4486327C"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REQUEST</w:t>
            </w:r>
          </w:p>
        </w:tc>
        <w:tc>
          <w:tcPr>
            <w:tcW w:w="2104" w:type="dxa"/>
            <w:tcBorders>
              <w:top w:val="single" w:sz="6" w:space="0" w:color="000000"/>
              <w:left w:val="single" w:sz="6" w:space="0" w:color="000000"/>
              <w:bottom w:val="single" w:sz="6" w:space="0" w:color="000000"/>
              <w:right w:val="single" w:sz="6" w:space="0" w:color="000000"/>
            </w:tcBorders>
          </w:tcPr>
          <w:p w14:paraId="6B4B927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ACKNOWLEDGE</w:t>
            </w:r>
          </w:p>
        </w:tc>
        <w:tc>
          <w:tcPr>
            <w:tcW w:w="2490" w:type="dxa"/>
            <w:tcBorders>
              <w:top w:val="single" w:sz="6" w:space="0" w:color="000000"/>
              <w:left w:val="single" w:sz="6" w:space="0" w:color="000000"/>
              <w:bottom w:val="single" w:sz="6" w:space="0" w:color="000000"/>
              <w:right w:val="single" w:sz="6" w:space="0" w:color="000000"/>
            </w:tcBorders>
          </w:tcPr>
          <w:p w14:paraId="4D3DD94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FAILURE</w:t>
            </w:r>
          </w:p>
        </w:tc>
      </w:tr>
      <w:tr w:rsidR="005F3B34" w:rsidRPr="00E56426" w14:paraId="075149CA"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1E3F7C8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0498E29F"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 xml:space="preserve">E2 Setup </w:t>
            </w:r>
          </w:p>
        </w:tc>
        <w:tc>
          <w:tcPr>
            <w:tcW w:w="2089" w:type="dxa"/>
            <w:tcBorders>
              <w:top w:val="single" w:sz="6" w:space="0" w:color="000000"/>
              <w:left w:val="single" w:sz="6" w:space="0" w:color="000000"/>
              <w:bottom w:val="single" w:sz="6" w:space="0" w:color="000000"/>
              <w:right w:val="single" w:sz="6" w:space="0" w:color="000000"/>
            </w:tcBorders>
          </w:tcPr>
          <w:p w14:paraId="783A9B3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7B627D2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REQUEST</w:t>
            </w:r>
          </w:p>
        </w:tc>
        <w:tc>
          <w:tcPr>
            <w:tcW w:w="2104" w:type="dxa"/>
            <w:tcBorders>
              <w:top w:val="single" w:sz="6" w:space="0" w:color="000000"/>
              <w:left w:val="single" w:sz="6" w:space="0" w:color="000000"/>
              <w:bottom w:val="single" w:sz="6" w:space="0" w:color="000000"/>
              <w:right w:val="single" w:sz="6" w:space="0" w:color="000000"/>
            </w:tcBorders>
          </w:tcPr>
          <w:p w14:paraId="0C6917AB" w14:textId="5B0EBC51" w:rsidR="005F3B34" w:rsidRPr="008C1BD6" w:rsidDel="00092B75" w:rsidRDefault="005F3B34" w:rsidP="00EB6A42">
            <w:pPr>
              <w:keepNext/>
              <w:keepLines/>
              <w:overflowPunct w:val="0"/>
              <w:autoSpaceDE w:val="0"/>
              <w:autoSpaceDN w:val="0"/>
              <w:adjustRightInd w:val="0"/>
              <w:spacing w:after="0"/>
              <w:textAlignment w:val="baseline"/>
              <w:rPr>
                <w:del w:id="269" w:author="Crouse" w:date="2021-10-27T19:17:00Z"/>
                <w:rFonts w:ascii="Arial" w:eastAsia="Times New Roman" w:hAnsi="Arial"/>
                <w:sz w:val="18"/>
                <w:lang w:eastAsia="ja-JP"/>
              </w:rPr>
            </w:pPr>
          </w:p>
          <w:p w14:paraId="36BDB96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RESPONSE</w:t>
            </w:r>
          </w:p>
        </w:tc>
        <w:tc>
          <w:tcPr>
            <w:tcW w:w="2490" w:type="dxa"/>
            <w:tcBorders>
              <w:top w:val="single" w:sz="6" w:space="0" w:color="000000"/>
              <w:left w:val="single" w:sz="6" w:space="0" w:color="000000"/>
              <w:bottom w:val="single" w:sz="6" w:space="0" w:color="000000"/>
              <w:right w:val="single" w:sz="6" w:space="0" w:color="000000"/>
            </w:tcBorders>
          </w:tcPr>
          <w:p w14:paraId="277DE2A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236C284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FAILURE</w:t>
            </w:r>
          </w:p>
        </w:tc>
      </w:tr>
      <w:tr w:rsidR="00941BA8" w14:paraId="41FC86C7" w14:textId="77777777" w:rsidTr="00D85D9E">
        <w:trPr>
          <w:cantSplit/>
          <w:jc w:val="center"/>
        </w:trPr>
        <w:tc>
          <w:tcPr>
            <w:tcW w:w="1081" w:type="dxa"/>
            <w:tcBorders>
              <w:top w:val="single" w:sz="6" w:space="0" w:color="000000"/>
              <w:left w:val="single" w:sz="6" w:space="0" w:color="000000"/>
              <w:bottom w:val="single" w:sz="6" w:space="0" w:color="000000"/>
              <w:right w:val="single" w:sz="6" w:space="0" w:color="000000"/>
            </w:tcBorders>
            <w:hideMark/>
          </w:tcPr>
          <w:p w14:paraId="77C97467"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hideMark/>
          </w:tcPr>
          <w:p w14:paraId="068378BA"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w:t>
            </w:r>
          </w:p>
        </w:tc>
        <w:tc>
          <w:tcPr>
            <w:tcW w:w="2089" w:type="dxa"/>
            <w:tcBorders>
              <w:top w:val="single" w:sz="6" w:space="0" w:color="000000"/>
              <w:left w:val="single" w:sz="6" w:space="0" w:color="000000"/>
              <w:bottom w:val="single" w:sz="6" w:space="0" w:color="000000"/>
              <w:right w:val="single" w:sz="6" w:space="0" w:color="000000"/>
            </w:tcBorders>
            <w:hideMark/>
          </w:tcPr>
          <w:p w14:paraId="7CBB1ADC"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E2 NODE CONFIGURATION UPDATE </w:t>
            </w:r>
          </w:p>
        </w:tc>
        <w:tc>
          <w:tcPr>
            <w:tcW w:w="2104" w:type="dxa"/>
            <w:tcBorders>
              <w:top w:val="single" w:sz="6" w:space="0" w:color="000000"/>
              <w:left w:val="single" w:sz="6" w:space="0" w:color="000000"/>
              <w:bottom w:val="single" w:sz="6" w:space="0" w:color="000000"/>
              <w:right w:val="single" w:sz="6" w:space="0" w:color="000000"/>
            </w:tcBorders>
            <w:hideMark/>
          </w:tcPr>
          <w:p w14:paraId="310258F8"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 ACKNOWLEDGE</w:t>
            </w:r>
          </w:p>
        </w:tc>
        <w:tc>
          <w:tcPr>
            <w:tcW w:w="2505" w:type="dxa"/>
            <w:gridSpan w:val="3"/>
            <w:tcBorders>
              <w:top w:val="single" w:sz="6" w:space="0" w:color="000000"/>
              <w:left w:val="single" w:sz="6" w:space="0" w:color="000000"/>
              <w:bottom w:val="single" w:sz="6" w:space="0" w:color="000000"/>
              <w:right w:val="single" w:sz="6" w:space="0" w:color="000000"/>
            </w:tcBorders>
            <w:hideMark/>
          </w:tcPr>
          <w:p w14:paraId="421BDD10"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 FAILURE</w:t>
            </w:r>
          </w:p>
        </w:tc>
      </w:tr>
      <w:tr w:rsidR="00EB725A" w14:paraId="5489E541"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AC72056"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243065ED"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w:t>
            </w:r>
          </w:p>
        </w:tc>
        <w:tc>
          <w:tcPr>
            <w:tcW w:w="2089" w:type="dxa"/>
            <w:tcBorders>
              <w:top w:val="single" w:sz="6" w:space="0" w:color="000000"/>
              <w:left w:val="single" w:sz="6" w:space="0" w:color="000000"/>
              <w:bottom w:val="single" w:sz="6" w:space="0" w:color="000000"/>
              <w:right w:val="single" w:sz="6" w:space="0" w:color="000000"/>
            </w:tcBorders>
          </w:tcPr>
          <w:p w14:paraId="6FC2F10A"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E2 CONNECTION UPDATE </w:t>
            </w:r>
          </w:p>
        </w:tc>
        <w:tc>
          <w:tcPr>
            <w:tcW w:w="2104" w:type="dxa"/>
            <w:tcBorders>
              <w:top w:val="single" w:sz="6" w:space="0" w:color="000000"/>
              <w:left w:val="single" w:sz="6" w:space="0" w:color="000000"/>
              <w:bottom w:val="single" w:sz="6" w:space="0" w:color="000000"/>
              <w:right w:val="single" w:sz="6" w:space="0" w:color="000000"/>
            </w:tcBorders>
          </w:tcPr>
          <w:p w14:paraId="24A5F276"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 ACKNOWLEDGE</w:t>
            </w:r>
          </w:p>
        </w:tc>
        <w:tc>
          <w:tcPr>
            <w:tcW w:w="2490" w:type="dxa"/>
            <w:tcBorders>
              <w:top w:val="single" w:sz="6" w:space="0" w:color="000000"/>
              <w:left w:val="single" w:sz="6" w:space="0" w:color="000000"/>
              <w:bottom w:val="single" w:sz="6" w:space="0" w:color="000000"/>
              <w:right w:val="single" w:sz="6" w:space="0" w:color="000000"/>
            </w:tcBorders>
          </w:tcPr>
          <w:p w14:paraId="0D536D04"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 FAILURE</w:t>
            </w:r>
          </w:p>
        </w:tc>
      </w:tr>
      <w:tr w:rsidR="005F3B34" w:rsidRPr="00E56426" w14:paraId="385D71D8"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4888DB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r w:rsidRPr="008C1BD6">
              <w:rPr>
                <w:rFonts w:ascii="Arial" w:eastAsia="Times New Roman" w:hAnsi="Arial"/>
                <w:sz w:val="18"/>
                <w:lang w:eastAsia="ja-JP"/>
              </w:rPr>
              <w:t xml:space="preserve"> or </w:t>
            </w: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15B2972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Reset</w:t>
            </w:r>
          </w:p>
        </w:tc>
        <w:tc>
          <w:tcPr>
            <w:tcW w:w="2089" w:type="dxa"/>
            <w:tcBorders>
              <w:top w:val="single" w:sz="6" w:space="0" w:color="000000"/>
              <w:left w:val="single" w:sz="6" w:space="0" w:color="000000"/>
              <w:bottom w:val="single" w:sz="6" w:space="0" w:color="000000"/>
              <w:right w:val="single" w:sz="6" w:space="0" w:color="000000"/>
            </w:tcBorders>
          </w:tcPr>
          <w:p w14:paraId="7F5E7B6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RESET REQUEST</w:t>
            </w:r>
          </w:p>
        </w:tc>
        <w:tc>
          <w:tcPr>
            <w:tcW w:w="2104" w:type="dxa"/>
            <w:tcBorders>
              <w:top w:val="single" w:sz="6" w:space="0" w:color="000000"/>
              <w:left w:val="single" w:sz="6" w:space="0" w:color="000000"/>
              <w:bottom w:val="single" w:sz="6" w:space="0" w:color="000000"/>
              <w:right w:val="single" w:sz="6" w:space="0" w:color="000000"/>
            </w:tcBorders>
          </w:tcPr>
          <w:p w14:paraId="66B1FBE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RESET RESPONSE</w:t>
            </w:r>
          </w:p>
        </w:tc>
        <w:tc>
          <w:tcPr>
            <w:tcW w:w="2490" w:type="dxa"/>
            <w:tcBorders>
              <w:top w:val="single" w:sz="6" w:space="0" w:color="000000"/>
              <w:left w:val="single" w:sz="6" w:space="0" w:color="000000"/>
              <w:bottom w:val="single" w:sz="6" w:space="0" w:color="000000"/>
              <w:right w:val="single" w:sz="6" w:space="0" w:color="000000"/>
            </w:tcBorders>
          </w:tcPr>
          <w:p w14:paraId="5518ED89"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73E53379" w14:textId="77777777" w:rsidR="005F3B34" w:rsidRDefault="005F3B34" w:rsidP="005F3B34">
      <w:pPr>
        <w:tabs>
          <w:tab w:val="left" w:pos="9510"/>
        </w:tabs>
      </w:pPr>
    </w:p>
    <w:p w14:paraId="3AF49827" w14:textId="77777777" w:rsidR="005F3B34" w:rsidRPr="00E56426" w:rsidRDefault="005F3B34" w:rsidP="005F3B34">
      <w:pPr>
        <w:keepNext/>
        <w:keepLines/>
        <w:overflowPunct w:val="0"/>
        <w:autoSpaceDE w:val="0"/>
        <w:autoSpaceDN w:val="0"/>
        <w:adjustRightInd w:val="0"/>
        <w:spacing w:before="60"/>
        <w:jc w:val="center"/>
        <w:textAlignment w:val="baseline"/>
        <w:rPr>
          <w:rFonts w:ascii="Arial" w:eastAsia="Times New Roman" w:hAnsi="Arial"/>
          <w:b/>
          <w:lang w:eastAsia="en-GB"/>
        </w:rPr>
      </w:pPr>
      <w:r w:rsidRPr="00E56426">
        <w:rPr>
          <w:rFonts w:ascii="Arial" w:eastAsia="Times New Roman" w:hAnsi="Arial"/>
          <w:b/>
          <w:lang w:eastAsia="en-GB"/>
        </w:rPr>
        <w:t>Table 8.1-2: Class 2 Elementary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2552"/>
        <w:gridCol w:w="3260"/>
      </w:tblGrid>
      <w:tr w:rsidR="005F3B34" w:rsidRPr="00E56426" w14:paraId="6322EF7B" w14:textId="77777777" w:rsidTr="00EB6A42">
        <w:trPr>
          <w:cantSplit/>
          <w:tblHeader/>
          <w:jc w:val="center"/>
        </w:trPr>
        <w:tc>
          <w:tcPr>
            <w:tcW w:w="1674" w:type="dxa"/>
          </w:tcPr>
          <w:p w14:paraId="547DD8EC"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Initiated by</w:t>
            </w:r>
          </w:p>
        </w:tc>
        <w:tc>
          <w:tcPr>
            <w:tcW w:w="2552" w:type="dxa"/>
          </w:tcPr>
          <w:p w14:paraId="7AF7BDE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Elementary Procedure</w:t>
            </w:r>
          </w:p>
        </w:tc>
        <w:tc>
          <w:tcPr>
            <w:tcW w:w="3260" w:type="dxa"/>
          </w:tcPr>
          <w:p w14:paraId="0D3C7360"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Initiating Message</w:t>
            </w:r>
          </w:p>
        </w:tc>
      </w:tr>
      <w:tr w:rsidR="005F3B34" w:rsidRPr="00E56426" w14:paraId="2325D279" w14:textId="77777777" w:rsidTr="00EB6A42">
        <w:trPr>
          <w:cantSplit/>
          <w:jc w:val="center"/>
        </w:trPr>
        <w:tc>
          <w:tcPr>
            <w:tcW w:w="1674" w:type="dxa"/>
          </w:tcPr>
          <w:p w14:paraId="4E4A381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2552" w:type="dxa"/>
          </w:tcPr>
          <w:p w14:paraId="1055E415"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Indication</w:t>
            </w:r>
          </w:p>
        </w:tc>
        <w:tc>
          <w:tcPr>
            <w:tcW w:w="3260" w:type="dxa"/>
          </w:tcPr>
          <w:p w14:paraId="4A1BAF6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INDICATION</w:t>
            </w:r>
          </w:p>
        </w:tc>
      </w:tr>
      <w:tr w:rsidR="005F3B34" w:rsidRPr="00E56426" w14:paraId="13DA04F9" w14:textId="77777777" w:rsidTr="00EB6A42">
        <w:trPr>
          <w:cantSplit/>
          <w:jc w:val="center"/>
        </w:trPr>
        <w:tc>
          <w:tcPr>
            <w:tcW w:w="1674" w:type="dxa"/>
          </w:tcPr>
          <w:p w14:paraId="7D0838A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2552" w:type="dxa"/>
          </w:tcPr>
          <w:p w14:paraId="3F736B6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Query</w:t>
            </w:r>
          </w:p>
        </w:tc>
        <w:tc>
          <w:tcPr>
            <w:tcW w:w="3260" w:type="dxa"/>
          </w:tcPr>
          <w:p w14:paraId="49EC934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QUERY</w:t>
            </w:r>
          </w:p>
        </w:tc>
      </w:tr>
      <w:tr w:rsidR="005F3B34" w:rsidRPr="00517C49" w14:paraId="33D6E894" w14:textId="77777777" w:rsidTr="00EB6A42">
        <w:trPr>
          <w:cantSplit/>
          <w:jc w:val="center"/>
        </w:trPr>
        <w:tc>
          <w:tcPr>
            <w:tcW w:w="1674" w:type="dxa"/>
            <w:tcBorders>
              <w:top w:val="single" w:sz="4" w:space="0" w:color="auto"/>
              <w:left w:val="single" w:sz="4" w:space="0" w:color="auto"/>
              <w:bottom w:val="single" w:sz="4" w:space="0" w:color="auto"/>
              <w:right w:val="single" w:sz="4" w:space="0" w:color="auto"/>
            </w:tcBorders>
          </w:tcPr>
          <w:p w14:paraId="2DFD8E9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 or Near-RT RIC</w:t>
            </w:r>
          </w:p>
        </w:tc>
        <w:tc>
          <w:tcPr>
            <w:tcW w:w="2552" w:type="dxa"/>
            <w:tcBorders>
              <w:top w:val="single" w:sz="4" w:space="0" w:color="auto"/>
              <w:left w:val="single" w:sz="4" w:space="0" w:color="auto"/>
              <w:bottom w:val="single" w:sz="4" w:space="0" w:color="auto"/>
              <w:right w:val="single" w:sz="4" w:space="0" w:color="auto"/>
            </w:tcBorders>
          </w:tcPr>
          <w:p w14:paraId="7352F67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Error Indication</w:t>
            </w:r>
          </w:p>
        </w:tc>
        <w:tc>
          <w:tcPr>
            <w:tcW w:w="3260" w:type="dxa"/>
            <w:tcBorders>
              <w:top w:val="single" w:sz="4" w:space="0" w:color="auto"/>
              <w:left w:val="single" w:sz="4" w:space="0" w:color="auto"/>
              <w:bottom w:val="single" w:sz="4" w:space="0" w:color="auto"/>
              <w:right w:val="single" w:sz="4" w:space="0" w:color="auto"/>
            </w:tcBorders>
          </w:tcPr>
          <w:p w14:paraId="50C5158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ERROR INDICATION</w:t>
            </w:r>
          </w:p>
        </w:tc>
      </w:tr>
    </w:tbl>
    <w:p w14:paraId="1CED0690" w14:textId="6CE52E8F" w:rsidR="00096BF8" w:rsidRPr="00094095" w:rsidRDefault="00096BF8" w:rsidP="00096BF8">
      <w:pPr>
        <w:pStyle w:val="20"/>
        <w:ind w:left="576" w:hanging="576"/>
        <w:rPr>
          <w:lang w:val="en-US"/>
        </w:rPr>
      </w:pPr>
      <w:bookmarkStart w:id="270" w:name="_Toc6489256"/>
      <w:bookmarkStart w:id="271" w:name="_Toc31208977"/>
      <w:bookmarkStart w:id="272" w:name="_Toc6489255"/>
      <w:bookmarkEnd w:id="268"/>
      <w:r w:rsidRPr="00094095">
        <w:rPr>
          <w:lang w:val="en-US"/>
        </w:rPr>
        <w:t>8.2</w:t>
      </w:r>
      <w:r w:rsidRPr="00094095">
        <w:rPr>
          <w:lang w:val="en-US"/>
        </w:rPr>
        <w:tab/>
      </w:r>
      <w:r w:rsidR="005E5F2D">
        <w:rPr>
          <w:lang w:val="en-US"/>
        </w:rPr>
        <w:t>Near</w:t>
      </w:r>
      <w:r>
        <w:rPr>
          <w:lang w:val="en-US"/>
        </w:rPr>
        <w:t>-RT RIC</w:t>
      </w:r>
      <w:r w:rsidRPr="00094095">
        <w:rPr>
          <w:lang w:val="en-US"/>
        </w:rPr>
        <w:t xml:space="preserve"> </w:t>
      </w:r>
      <w:r w:rsidR="002E30F1">
        <w:rPr>
          <w:lang w:val="en-US"/>
        </w:rPr>
        <w:t>F</w:t>
      </w:r>
      <w:r w:rsidR="002E30F1" w:rsidRPr="00094095">
        <w:rPr>
          <w:lang w:val="en-US"/>
        </w:rPr>
        <w:t xml:space="preserve">unctional </w:t>
      </w:r>
      <w:bookmarkEnd w:id="270"/>
      <w:bookmarkEnd w:id="271"/>
      <w:r w:rsidR="002E30F1">
        <w:rPr>
          <w:lang w:val="en-US"/>
        </w:rPr>
        <w:t>P</w:t>
      </w:r>
      <w:r w:rsidR="002E30F1" w:rsidRPr="00094095">
        <w:rPr>
          <w:lang w:val="en-US"/>
        </w:rPr>
        <w:t>rocedures</w:t>
      </w:r>
    </w:p>
    <w:p w14:paraId="4C218752" w14:textId="2C1CE0E2" w:rsidR="00096BF8" w:rsidRPr="00094095" w:rsidRDefault="00096BF8" w:rsidP="00096BF8">
      <w:pPr>
        <w:pStyle w:val="3"/>
        <w:numPr>
          <w:ilvl w:val="0"/>
          <w:numId w:val="0"/>
        </w:numPr>
        <w:ind w:left="720" w:hanging="720"/>
        <w:rPr>
          <w:lang w:val="en-US"/>
        </w:rPr>
      </w:pPr>
      <w:bookmarkStart w:id="273" w:name="_Toc6489257"/>
      <w:bookmarkStart w:id="274" w:name="_Toc31208978"/>
      <w:bookmarkStart w:id="275" w:name="_Hlk30090532"/>
      <w:r w:rsidRPr="00094095">
        <w:rPr>
          <w:lang w:val="en-US"/>
        </w:rPr>
        <w:t>8.2.1</w:t>
      </w:r>
      <w:r w:rsidRPr="00094095">
        <w:rPr>
          <w:lang w:val="en-US"/>
        </w:rPr>
        <w:tab/>
      </w:r>
      <w:r>
        <w:rPr>
          <w:lang w:val="en-US"/>
        </w:rPr>
        <w:t>RIC</w:t>
      </w:r>
      <w:r w:rsidRPr="00094095">
        <w:rPr>
          <w:lang w:val="en-US"/>
        </w:rPr>
        <w:t xml:space="preserve"> Subscription</w:t>
      </w:r>
      <w:bookmarkEnd w:id="273"/>
      <w:r w:rsidR="00A409E3">
        <w:rPr>
          <w:lang w:val="en-US"/>
        </w:rPr>
        <w:t xml:space="preserve"> procedure</w:t>
      </w:r>
      <w:bookmarkEnd w:id="274"/>
    </w:p>
    <w:p w14:paraId="3D5139CB" w14:textId="77777777" w:rsidR="00096BF8" w:rsidRPr="00094095" w:rsidRDefault="00096BF8" w:rsidP="00096BF8">
      <w:pPr>
        <w:pStyle w:val="4"/>
        <w:numPr>
          <w:ilvl w:val="0"/>
          <w:numId w:val="0"/>
        </w:numPr>
        <w:ind w:left="864" w:hanging="864"/>
        <w:rPr>
          <w:lang w:val="en-US"/>
        </w:rPr>
      </w:pPr>
      <w:r w:rsidRPr="00094095">
        <w:rPr>
          <w:lang w:val="en-US"/>
        </w:rPr>
        <w:t>8.2.1.1</w:t>
      </w:r>
      <w:r w:rsidRPr="00094095">
        <w:rPr>
          <w:lang w:val="en-US"/>
        </w:rPr>
        <w:tab/>
        <w:t>General</w:t>
      </w:r>
    </w:p>
    <w:p w14:paraId="7022F4E3" w14:textId="77777777" w:rsidR="00096BF8" w:rsidRPr="00094095" w:rsidRDefault="00096BF8" w:rsidP="00096BF8">
      <w:r w:rsidRPr="00094095">
        <w:t xml:space="preserve">This procedure is used to establish E2 subscriptions on </w:t>
      </w:r>
      <w:r>
        <w:t>E2 Node</w:t>
      </w:r>
      <w:r w:rsidRPr="00094095">
        <w:t xml:space="preserve"> consisting of an event trigger and a sequence of actions, each with a corresponding subsequent action.</w:t>
      </w:r>
    </w:p>
    <w:p w14:paraId="0819A7FF" w14:textId="23A9CD30" w:rsidR="00096BF8" w:rsidRPr="00FC75DF" w:rsidRDefault="00FC75DF" w:rsidP="00096BF8">
      <w:pPr>
        <w:rPr>
          <w:rFonts w:eastAsia="等线" w:hint="eastAsia"/>
          <w:lang w:eastAsia="zh-CN"/>
          <w:rPrChange w:id="276" w:author="Crouse" w:date="2021-10-27T19:21:00Z">
            <w:rPr/>
          </w:rPrChange>
        </w:rPr>
      </w:pPr>
      <w:ins w:id="277" w:author="Crouse" w:date="2021-10-27T19:21:00Z">
        <w:r>
          <w:rPr>
            <w:rFonts w:eastAsia="等线" w:hint="eastAsia"/>
            <w:lang w:eastAsia="zh-CN"/>
          </w:rPr>
          <w:t>这个过程是用</w:t>
        </w:r>
      </w:ins>
      <w:ins w:id="278" w:author="Crouse" w:date="2021-10-27T19:23:00Z">
        <w:r w:rsidR="000C25EF">
          <w:rPr>
            <w:rFonts w:eastAsia="等线" w:hint="eastAsia"/>
            <w:lang w:eastAsia="zh-CN"/>
          </w:rPr>
          <w:t>来在</w:t>
        </w:r>
        <w:r w:rsidR="000C25EF">
          <w:rPr>
            <w:rFonts w:eastAsia="等线" w:hint="eastAsia"/>
            <w:lang w:eastAsia="zh-CN"/>
          </w:rPr>
          <w:t>E2Node</w:t>
        </w:r>
        <w:r w:rsidR="000C25EF">
          <w:rPr>
            <w:rFonts w:eastAsia="等线" w:hint="eastAsia"/>
            <w:lang w:eastAsia="zh-CN"/>
          </w:rPr>
          <w:t>上建立</w:t>
        </w:r>
        <w:r w:rsidR="000C25EF">
          <w:rPr>
            <w:rFonts w:eastAsia="等线" w:hint="eastAsia"/>
            <w:lang w:eastAsia="zh-CN"/>
          </w:rPr>
          <w:t>E2</w:t>
        </w:r>
        <w:r w:rsidR="000C25EF">
          <w:rPr>
            <w:rFonts w:eastAsia="等线" w:hint="eastAsia"/>
            <w:lang w:eastAsia="zh-CN"/>
          </w:rPr>
          <w:t>订阅，</w:t>
        </w:r>
      </w:ins>
      <w:ins w:id="279" w:author="Crouse" w:date="2021-10-27T19:37:00Z">
        <w:r w:rsidR="00383A65">
          <w:rPr>
            <w:rFonts w:eastAsia="等线" w:hint="eastAsia"/>
            <w:lang w:eastAsia="zh-CN"/>
          </w:rPr>
          <w:t>这个订阅</w:t>
        </w:r>
        <w:r w:rsidR="00830735">
          <w:rPr>
            <w:rFonts w:eastAsia="等线" w:hint="eastAsia"/>
            <w:lang w:eastAsia="zh-CN"/>
          </w:rPr>
          <w:t>是由一个事件触发器和一系列动作</w:t>
        </w:r>
      </w:ins>
      <w:ins w:id="280" w:author="Crouse" w:date="2021-10-27T19:38:00Z">
        <w:r w:rsidR="00830735">
          <w:rPr>
            <w:rFonts w:eastAsia="等线" w:hint="eastAsia"/>
            <w:lang w:eastAsia="zh-CN"/>
          </w:rPr>
          <w:t>组成，每隔动作都有相应的</w:t>
        </w:r>
        <w:r w:rsidR="00657B48">
          <w:rPr>
            <w:rFonts w:eastAsia="等线" w:hint="eastAsia"/>
            <w:lang w:eastAsia="zh-CN"/>
          </w:rPr>
          <w:t>后续动作</w:t>
        </w:r>
      </w:ins>
      <w:ins w:id="281" w:author="Crouse" w:date="2021-10-27T19:40:00Z">
        <w:r w:rsidR="00B53101">
          <w:rPr>
            <w:rFonts w:eastAsia="等线" w:hint="eastAsia"/>
            <w:lang w:eastAsia="zh-CN"/>
          </w:rPr>
          <w:t>。</w:t>
        </w:r>
      </w:ins>
    </w:p>
    <w:p w14:paraId="5B4E9B1B" w14:textId="77777777" w:rsidR="00096BF8" w:rsidRPr="00094095" w:rsidRDefault="00096BF8" w:rsidP="00096BF8">
      <w:pPr>
        <w:pStyle w:val="4"/>
        <w:numPr>
          <w:ilvl w:val="0"/>
          <w:numId w:val="0"/>
        </w:numPr>
        <w:ind w:left="864" w:hanging="864"/>
        <w:rPr>
          <w:lang w:val="en-US"/>
        </w:rPr>
      </w:pPr>
      <w:r w:rsidRPr="00094095">
        <w:rPr>
          <w:lang w:val="en-US"/>
        </w:rPr>
        <w:t>8.2.1.2</w:t>
      </w:r>
      <w:r w:rsidRPr="00094095">
        <w:rPr>
          <w:lang w:val="en-US"/>
        </w:rPr>
        <w:tab/>
        <w:t>Successful Operation</w:t>
      </w:r>
    </w:p>
    <w:p w14:paraId="4F121317" w14:textId="77777777" w:rsidR="009833CA" w:rsidRPr="00BE2DCC" w:rsidRDefault="009833CA" w:rsidP="00941BA8">
      <w:pPr>
        <w:pStyle w:val="PlantUML"/>
        <w:rPr>
          <w:lang w:val="en-GB"/>
        </w:rPr>
      </w:pPr>
      <w:bookmarkStart w:id="282" w:name="_Hlk12632023"/>
      <w:r w:rsidRPr="00BE2DCC">
        <w:rPr>
          <w:lang w:val="en-GB"/>
        </w:rPr>
        <w:t>@startuml</w:t>
      </w:r>
    </w:p>
    <w:p w14:paraId="3909A3C4" w14:textId="76202F8C" w:rsidR="005273A9" w:rsidRDefault="005273A9" w:rsidP="00941BA8">
      <w:pPr>
        <w:pStyle w:val="PlantUML"/>
      </w:pPr>
      <w:r>
        <w:rPr>
          <w:rFonts w:hint="eastAsia"/>
        </w:rPr>
        <w:t>skinparam ParticipantPadding 5</w:t>
      </w:r>
      <w:r w:rsidR="00941BA8">
        <w:t>0</w:t>
      </w:r>
    </w:p>
    <w:p w14:paraId="41DC6C72" w14:textId="77777777" w:rsidR="005273A9" w:rsidRDefault="005273A9" w:rsidP="00941BA8">
      <w:pPr>
        <w:pStyle w:val="PlantUML"/>
      </w:pPr>
      <w:r>
        <w:rPr>
          <w:rFonts w:hint="eastAsia"/>
        </w:rPr>
        <w:t>skinparam BoxPadding 10</w:t>
      </w:r>
    </w:p>
    <w:p w14:paraId="40392DE0" w14:textId="77777777" w:rsidR="005273A9" w:rsidRDefault="005273A9" w:rsidP="00941BA8">
      <w:pPr>
        <w:pStyle w:val="PlantUML"/>
      </w:pPr>
      <w:r>
        <w:t>skinparam lifelineStrategy solid</w:t>
      </w:r>
    </w:p>
    <w:p w14:paraId="6CA1C9C2" w14:textId="77777777" w:rsidR="005273A9" w:rsidRPr="00BE2DCC" w:rsidRDefault="005273A9" w:rsidP="00941BA8">
      <w:pPr>
        <w:pStyle w:val="PlantUML"/>
        <w:rPr>
          <w:lang w:val="en-GB"/>
        </w:rPr>
      </w:pPr>
    </w:p>
    <w:p w14:paraId="15C5FA16" w14:textId="77777777" w:rsidR="005273A9" w:rsidRDefault="005273A9" w:rsidP="00941BA8">
      <w:pPr>
        <w:pStyle w:val="PlantUML"/>
      </w:pPr>
      <w:r>
        <w:rPr>
          <w:rFonts w:hint="eastAsia"/>
        </w:rPr>
        <w:lastRenderedPageBreak/>
        <w:t xml:space="preserve">participant </w:t>
      </w:r>
      <w:r>
        <w:rPr>
          <w:rFonts w:hint="eastAsia"/>
        </w:rPr>
        <w:t>“</w:t>
      </w:r>
      <w:r>
        <w:t>N</w:t>
      </w:r>
      <w:r>
        <w:rPr>
          <w:rFonts w:hint="eastAsia"/>
        </w:rPr>
        <w:t>ear-RT RIC</w:t>
      </w:r>
      <w:r>
        <w:rPr>
          <w:rFonts w:hint="eastAsia"/>
        </w:rPr>
        <w:t>”</w:t>
      </w:r>
      <w:r>
        <w:rPr>
          <w:rFonts w:hint="eastAsia"/>
        </w:rPr>
        <w:t xml:space="preserve"> as near</w:t>
      </w:r>
    </w:p>
    <w:p w14:paraId="6717D2F7" w14:textId="77777777" w:rsidR="005273A9" w:rsidRDefault="005273A9" w:rsidP="00941BA8">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7D2856FF" w14:textId="77777777" w:rsidR="005273A9" w:rsidRDefault="005273A9" w:rsidP="00941BA8">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REQUEST</w:t>
      </w:r>
      <w:r w:rsidRPr="00BE2DCC">
        <w:rPr>
          <w:lang w:val="en-GB"/>
        </w:rPr>
        <w:t xml:space="preserve"> </w:t>
      </w:r>
    </w:p>
    <w:p w14:paraId="2851DFED" w14:textId="77777777" w:rsidR="005273A9" w:rsidRPr="00BE2DCC" w:rsidRDefault="005273A9" w:rsidP="00941BA8">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RESPONSE</w:t>
      </w:r>
    </w:p>
    <w:p w14:paraId="2209050E" w14:textId="4751A589" w:rsidR="005273A9" w:rsidRPr="00BE2DCC" w:rsidRDefault="005273A9" w:rsidP="00941BA8">
      <w:pPr>
        <w:pStyle w:val="PlantUML"/>
        <w:rPr>
          <w:lang w:val="en-GB"/>
        </w:rPr>
      </w:pPr>
      <w:r w:rsidRPr="00BE2DCC">
        <w:rPr>
          <w:lang w:val="en-GB"/>
        </w:rPr>
        <w:t>@enduml</w:t>
      </w:r>
    </w:p>
    <w:bookmarkEnd w:id="282"/>
    <w:p w14:paraId="3E0E1261" w14:textId="2FE55091" w:rsidR="00941BA8" w:rsidRDefault="00941BA8" w:rsidP="00941BA8">
      <w:pPr>
        <w:pStyle w:val="PlantUMLImg"/>
      </w:pPr>
      <w:r>
        <w:drawing>
          <wp:inline distT="0" distB="0" distL="0" distR="0" wp14:anchorId="0B5085CC" wp14:editId="29FC64AC">
            <wp:extent cx="3533775" cy="1533525"/>
            <wp:effectExtent l="0" t="0" r="9525" b="9525"/>
            <wp:docPr id="2" name="Graphic 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533775" cy="1533525"/>
                    </a:xfrm>
                    <a:prstGeom prst="rect">
                      <a:avLst/>
                    </a:prstGeom>
                  </pic:spPr>
                </pic:pic>
              </a:graphicData>
            </a:graphic>
          </wp:inline>
        </w:drawing>
      </w:r>
    </w:p>
    <w:p w14:paraId="524220E5" w14:textId="3155A7AB" w:rsidR="00096BF8" w:rsidRPr="00094095" w:rsidRDefault="00096BF8" w:rsidP="00096BF8">
      <w:pPr>
        <w:pStyle w:val="TF"/>
      </w:pPr>
      <w:r w:rsidRPr="00094095">
        <w:t xml:space="preserve">Figure 8.2.1.2-1: </w:t>
      </w:r>
      <w:r w:rsidR="005E5F2D">
        <w:t>Near</w:t>
      </w:r>
      <w:r>
        <w:t>-RT RIC</w:t>
      </w:r>
      <w:r w:rsidRPr="00094095">
        <w:t xml:space="preserve"> Subscription</w:t>
      </w:r>
      <w:r w:rsidR="00861EFC">
        <w:t xml:space="preserve"> procedure</w:t>
      </w:r>
      <w:r w:rsidRPr="00094095">
        <w:t>, successful operation</w:t>
      </w:r>
    </w:p>
    <w:p w14:paraId="4DF4DD76" w14:textId="44316A80" w:rsidR="00096BF8" w:rsidRDefault="00096BF8" w:rsidP="00096BF8">
      <w:pPr>
        <w:rPr>
          <w:ins w:id="283" w:author="Crouse" w:date="2021-10-27T19:40:00Z"/>
          <w:vertAlign w:val="subscript"/>
        </w:rPr>
      </w:pPr>
      <w:r w:rsidRPr="00094095">
        <w:t xml:space="preserve">The </w:t>
      </w:r>
      <w:r w:rsidR="005E5F2D">
        <w:t>Near</w:t>
      </w:r>
      <w:r>
        <w:t>-RT RIC</w:t>
      </w:r>
      <w:r w:rsidRPr="00094095">
        <w:t xml:space="preserve"> initiates the procedure by sending the RIC SUBSCRIPTION</w:t>
      </w:r>
      <w:r w:rsidR="00076306">
        <w:t xml:space="preserve"> REQUEST</w:t>
      </w:r>
      <w:r w:rsidRPr="00094095">
        <w:t xml:space="preserve"> message </w:t>
      </w:r>
      <w:r w:rsidR="00F05557" w:rsidRPr="00487C53">
        <w:rPr>
          <w:color w:val="FF0000"/>
          <w:rPrChange w:id="284" w:author="Crouse" w:date="2021-08-29T15:21:00Z">
            <w:rPr/>
          </w:rPrChange>
        </w:rPr>
        <w:t xml:space="preserve">containing a unique RIC Request ID </w:t>
      </w:r>
      <w:r w:rsidRPr="00094095">
        <w:t xml:space="preserve">to the target </w:t>
      </w:r>
      <w:r>
        <w:t xml:space="preserve">E2 </w:t>
      </w:r>
      <w:r w:rsidR="00CC76E3">
        <w:t>Node</w:t>
      </w:r>
      <w:r w:rsidRPr="00094095">
        <w:t xml:space="preserve">. When the </w:t>
      </w:r>
      <w:r w:rsidR="005E5F2D">
        <w:t>Near</w:t>
      </w:r>
      <w:r>
        <w:t>-RT RIC</w:t>
      </w:r>
      <w:r w:rsidRPr="00094095">
        <w:t xml:space="preserve"> sends the RIC SUBSCRIPTION message, it shall start the timer T</w:t>
      </w:r>
      <w:r w:rsidRPr="00DB1E0F">
        <w:rPr>
          <w:vertAlign w:val="subscript"/>
        </w:rPr>
        <w:t>RICEVENTcreate.</w:t>
      </w:r>
    </w:p>
    <w:p w14:paraId="36CF95F4" w14:textId="619F993B" w:rsidR="00B53101" w:rsidRPr="00094095" w:rsidRDefault="00B53101" w:rsidP="00096BF8">
      <w:pPr>
        <w:rPr>
          <w:lang w:eastAsia="zh-CN"/>
        </w:rPr>
      </w:pPr>
      <w:ins w:id="285" w:author="Crouse" w:date="2021-10-27T19:40:00Z">
        <w:r>
          <w:rPr>
            <w:rFonts w:ascii="等线" w:eastAsia="等线" w:hAnsi="等线" w:hint="eastAsia"/>
            <w:lang w:eastAsia="zh-CN"/>
          </w:rPr>
          <w:t>Ne</w:t>
        </w:r>
        <w:r>
          <w:t xml:space="preserve">ar-RT </w:t>
        </w:r>
        <w:r>
          <w:rPr>
            <w:rFonts w:ascii="等线" w:eastAsia="等线" w:hAnsi="等线" w:hint="eastAsia"/>
            <w:lang w:eastAsia="zh-CN"/>
          </w:rPr>
          <w:t>RIC</w:t>
        </w:r>
      </w:ins>
      <w:ins w:id="286" w:author="Crouse" w:date="2021-10-27T19:42:00Z">
        <w:r w:rsidR="00D6419A">
          <w:rPr>
            <w:rFonts w:ascii="等线" w:eastAsia="等线" w:hAnsi="等线" w:hint="eastAsia"/>
            <w:lang w:eastAsia="zh-CN"/>
          </w:rPr>
          <w:t>初始化通过</w:t>
        </w:r>
        <w:r w:rsidR="00D6419A">
          <w:rPr>
            <w:rFonts w:ascii="宋体" w:eastAsia="宋体" w:hAnsi="宋体" w:cs="宋体" w:hint="eastAsia"/>
            <w:lang w:eastAsia="zh-CN"/>
          </w:rPr>
          <w:t>发送</w:t>
        </w:r>
        <w:r w:rsidR="00D6419A" w:rsidRPr="00094095">
          <w:t>RIC SUBSCRIPTION</w:t>
        </w:r>
        <w:r w:rsidR="00D6419A">
          <w:t xml:space="preserve"> REQUEST </w:t>
        </w:r>
        <w:r w:rsidR="00D6419A">
          <w:rPr>
            <w:rFonts w:ascii="等线" w:eastAsia="等线" w:hAnsi="等线" w:hint="eastAsia"/>
            <w:lang w:eastAsia="zh-CN"/>
          </w:rPr>
          <w:t>消息</w:t>
        </w:r>
      </w:ins>
      <w:ins w:id="287" w:author="Crouse" w:date="2021-10-27T19:50:00Z">
        <w:r w:rsidR="00CD7AC5">
          <w:rPr>
            <w:rFonts w:ascii="等线" w:eastAsia="等线" w:hAnsi="等线" w:hint="eastAsia"/>
            <w:lang w:eastAsia="zh-CN"/>
          </w:rPr>
          <w:t>给E2节点来</w:t>
        </w:r>
      </w:ins>
      <w:ins w:id="288" w:author="Crouse" w:date="2021-10-27T19:42:00Z">
        <w:r w:rsidR="00D6419A">
          <w:rPr>
            <w:rFonts w:ascii="等线" w:eastAsia="等线" w:hAnsi="等线" w:hint="eastAsia"/>
            <w:lang w:eastAsia="zh-CN"/>
          </w:rPr>
          <w:t>初始化</w:t>
        </w:r>
        <w:r w:rsidR="00D6419A">
          <w:rPr>
            <w:rFonts w:ascii="宋体" w:eastAsia="宋体" w:hAnsi="宋体" w:cs="宋体" w:hint="eastAsia"/>
            <w:lang w:eastAsia="zh-CN"/>
          </w:rPr>
          <w:t>这个过程，这个消息包含</w:t>
        </w:r>
      </w:ins>
      <w:ins w:id="289" w:author="Crouse" w:date="2021-11-01T21:35:00Z">
        <w:r w:rsidR="00096D42">
          <w:rPr>
            <w:rFonts w:ascii="宋体" w:eastAsia="宋体" w:hAnsi="宋体" w:cs="宋体" w:hint="eastAsia"/>
            <w:lang w:eastAsia="zh-CN"/>
          </w:rPr>
          <w:t>唯一</w:t>
        </w:r>
      </w:ins>
      <w:ins w:id="290" w:author="Crouse" w:date="2021-10-27T19:42:00Z">
        <w:r w:rsidR="00EF3435">
          <w:rPr>
            <w:rFonts w:ascii="宋体" w:eastAsia="宋体" w:hAnsi="宋体" w:cs="宋体" w:hint="eastAsia"/>
            <w:lang w:eastAsia="zh-CN"/>
          </w:rPr>
          <w:t>的RIC</w:t>
        </w:r>
        <w:r w:rsidR="00EF3435">
          <w:rPr>
            <w:rFonts w:ascii="宋体" w:eastAsia="宋体" w:hAnsi="宋体" w:cs="宋体"/>
          </w:rPr>
          <w:t xml:space="preserve"> </w:t>
        </w:r>
      </w:ins>
      <w:ins w:id="291" w:author="Crouse" w:date="2021-10-27T19:43:00Z">
        <w:r w:rsidR="00EF3435">
          <w:rPr>
            <w:rFonts w:ascii="宋体" w:eastAsia="宋体" w:hAnsi="宋体" w:cs="宋体"/>
            <w:lang w:eastAsia="zh-CN"/>
          </w:rPr>
          <w:t>Request ID</w:t>
        </w:r>
      </w:ins>
      <w:ins w:id="292" w:author="Crouse" w:date="2021-10-27T19:50:00Z">
        <w:r w:rsidR="00CD7AC5">
          <w:rPr>
            <w:rFonts w:ascii="宋体" w:eastAsia="宋体" w:hAnsi="宋体" w:cs="宋体" w:hint="eastAsia"/>
            <w:lang w:eastAsia="zh-CN"/>
          </w:rPr>
          <w:t>。当Near</w:t>
        </w:r>
        <w:r w:rsidR="00CD7AC5">
          <w:rPr>
            <w:rFonts w:ascii="宋体" w:eastAsia="宋体" w:hAnsi="宋体" w:cs="宋体"/>
            <w:lang w:eastAsia="zh-CN"/>
          </w:rPr>
          <w:t>-RT RIC</w:t>
        </w:r>
        <w:r w:rsidR="00CD7AC5">
          <w:rPr>
            <w:rFonts w:ascii="宋体" w:eastAsia="宋体" w:hAnsi="宋体" w:cs="宋体" w:hint="eastAsia"/>
            <w:lang w:eastAsia="zh-CN"/>
          </w:rPr>
          <w:t>发送</w:t>
        </w:r>
        <w:r w:rsidR="00CD7AC5" w:rsidRPr="00094095">
          <w:rPr>
            <w:lang w:eastAsia="zh-CN"/>
          </w:rPr>
          <w:t>RIC SUBSCRIPTION</w:t>
        </w:r>
        <w:r w:rsidR="00CD7AC5">
          <w:rPr>
            <w:rFonts w:ascii="等线" w:eastAsia="等线" w:hAnsi="等线" w:hint="eastAsia"/>
            <w:lang w:eastAsia="zh-CN"/>
          </w:rPr>
          <w:t>消息，</w:t>
        </w:r>
      </w:ins>
      <w:ins w:id="293" w:author="Crouse" w:date="2021-10-27T19:51:00Z">
        <w:r w:rsidR="0051280F">
          <w:rPr>
            <w:rFonts w:ascii="等线" w:eastAsia="等线" w:hAnsi="等线" w:hint="eastAsia"/>
            <w:lang w:eastAsia="zh-CN"/>
          </w:rPr>
          <w:t>它</w:t>
        </w:r>
      </w:ins>
      <w:ins w:id="294" w:author="Crouse" w:date="2021-10-27T19:50:00Z">
        <w:r w:rsidR="00CD7AC5">
          <w:rPr>
            <w:rFonts w:ascii="宋体" w:eastAsia="宋体" w:hAnsi="宋体" w:cs="宋体" w:hint="eastAsia"/>
            <w:lang w:eastAsia="zh-CN"/>
          </w:rPr>
          <w:t>应该</w:t>
        </w:r>
      </w:ins>
      <w:ins w:id="295" w:author="Crouse" w:date="2021-10-27T19:51:00Z">
        <w:r w:rsidR="00CD7AC5">
          <w:rPr>
            <w:rFonts w:ascii="宋体" w:eastAsia="宋体" w:hAnsi="宋体" w:cs="宋体" w:hint="eastAsia"/>
            <w:lang w:eastAsia="zh-CN"/>
          </w:rPr>
          <w:t>开始</w:t>
        </w:r>
        <w:r w:rsidR="0051280F">
          <w:rPr>
            <w:rFonts w:ascii="宋体" w:eastAsia="宋体" w:hAnsi="宋体" w:cs="宋体" w:hint="eastAsia"/>
            <w:lang w:eastAsia="zh-CN"/>
          </w:rPr>
          <w:t>一个</w:t>
        </w:r>
      </w:ins>
      <w:ins w:id="296" w:author="Crouse" w:date="2021-11-01T21:36:00Z">
        <w:r w:rsidR="00FD2C01" w:rsidRPr="00094095">
          <w:t>T</w:t>
        </w:r>
        <w:r w:rsidR="00FD2C01" w:rsidRPr="00DB1E0F">
          <w:rPr>
            <w:vertAlign w:val="subscript"/>
          </w:rPr>
          <w:t>RICEVENTcreate</w:t>
        </w:r>
      </w:ins>
      <w:ins w:id="297" w:author="Crouse" w:date="2021-10-27T19:51:00Z">
        <w:r w:rsidR="0051280F">
          <w:rPr>
            <w:rFonts w:ascii="宋体" w:eastAsia="宋体" w:hAnsi="宋体" w:cs="宋体" w:hint="eastAsia"/>
            <w:lang w:eastAsia="zh-CN"/>
          </w:rPr>
          <w:t>。</w:t>
        </w:r>
      </w:ins>
    </w:p>
    <w:p w14:paraId="45E0E3C4" w14:textId="3287F17C" w:rsidR="00096BF8" w:rsidRDefault="00096BF8" w:rsidP="00096BF8">
      <w:pPr>
        <w:rPr>
          <w:ins w:id="298" w:author="Crouse" w:date="2021-10-27T20:14:00Z"/>
          <w:lang w:eastAsia="zh-CN"/>
        </w:rPr>
      </w:pPr>
      <w:r w:rsidRPr="00094095">
        <w:rPr>
          <w:rFonts w:eastAsia="MS Mincho"/>
          <w:lang w:eastAsia="zh-CN"/>
        </w:rPr>
        <w:t xml:space="preserve">At reception of the RIC </w:t>
      </w:r>
      <w:r w:rsidRPr="00094095">
        <w:rPr>
          <w:lang w:eastAsia="zh-CN"/>
        </w:rPr>
        <w:t>SUBSCRIPTION</w:t>
      </w:r>
      <w:r w:rsidR="00076306">
        <w:rPr>
          <w:lang w:eastAsia="zh-CN"/>
        </w:rPr>
        <w:t xml:space="preserve"> REQUEST</w:t>
      </w:r>
      <w:r w:rsidRPr="00094095">
        <w:rPr>
          <w:lang w:eastAsia="zh-CN"/>
        </w:rPr>
        <w:t xml:space="preserve"> message the target </w:t>
      </w:r>
      <w:r>
        <w:rPr>
          <w:lang w:eastAsia="zh-CN"/>
        </w:rPr>
        <w:t xml:space="preserve">E2 </w:t>
      </w:r>
      <w:r w:rsidR="00CC76E3">
        <w:rPr>
          <w:lang w:eastAsia="zh-CN"/>
        </w:rPr>
        <w:t>Node</w:t>
      </w:r>
      <w:r w:rsidR="00CC76E3" w:rsidRPr="00094095">
        <w:rPr>
          <w:lang w:eastAsia="zh-CN"/>
        </w:rPr>
        <w:t xml:space="preserve"> </w:t>
      </w:r>
      <w:r w:rsidRPr="00094095">
        <w:rPr>
          <w:lang w:eastAsia="zh-CN"/>
        </w:rPr>
        <w:t>shall:</w:t>
      </w:r>
    </w:p>
    <w:p w14:paraId="2F1E65B5" w14:textId="3C30A0C7" w:rsidR="00A9091C" w:rsidRPr="00A9091C" w:rsidRDefault="00A9091C" w:rsidP="00096BF8">
      <w:pPr>
        <w:rPr>
          <w:rFonts w:eastAsia="等线" w:hint="eastAsia"/>
          <w:lang w:eastAsia="zh-CN"/>
          <w:rPrChange w:id="299" w:author="Crouse" w:date="2021-10-27T20:14:00Z">
            <w:rPr>
              <w:rFonts w:eastAsia="MS Mincho"/>
              <w:lang w:eastAsia="zh-CN"/>
            </w:rPr>
          </w:rPrChange>
        </w:rPr>
      </w:pPr>
      <w:ins w:id="300" w:author="Crouse" w:date="2021-10-27T20:15:00Z">
        <w:r>
          <w:rPr>
            <w:rFonts w:eastAsia="等线" w:hint="eastAsia"/>
            <w:lang w:eastAsia="zh-CN"/>
          </w:rPr>
          <w:t>接受到了消息之后，</w:t>
        </w:r>
        <w:r>
          <w:rPr>
            <w:rFonts w:eastAsia="等线" w:hint="eastAsia"/>
            <w:lang w:eastAsia="zh-CN"/>
          </w:rPr>
          <w:t>E2Node</w:t>
        </w:r>
        <w:r>
          <w:rPr>
            <w:rFonts w:eastAsia="等线" w:hint="eastAsia"/>
            <w:lang w:eastAsia="zh-CN"/>
          </w:rPr>
          <w:t>应该干什么</w:t>
        </w:r>
      </w:ins>
    </w:p>
    <w:p w14:paraId="5F8E9F42" w14:textId="6C7CA5B8" w:rsidR="00096BF8" w:rsidRDefault="00096BF8" w:rsidP="00096BF8">
      <w:pPr>
        <w:pStyle w:val="B1"/>
        <w:rPr>
          <w:ins w:id="301" w:author="Crouse" w:date="2021-10-27T20:08:00Z"/>
        </w:rPr>
      </w:pPr>
      <w:r w:rsidRPr="00094095">
        <w:t>-</w:t>
      </w:r>
      <w:r w:rsidRPr="00094095">
        <w:tab/>
        <w:t xml:space="preserve">Determine the target function using the information in the </w:t>
      </w:r>
      <w:bookmarkStart w:id="302" w:name="_Hlk22312557"/>
      <w:r w:rsidR="00E809B8" w:rsidRPr="00EE61B3">
        <w:rPr>
          <w:i/>
        </w:rPr>
        <w:t xml:space="preserve">RAN </w:t>
      </w:r>
      <w:r w:rsidRPr="00094095">
        <w:rPr>
          <w:i/>
        </w:rPr>
        <w:t>Function ID</w:t>
      </w:r>
      <w:r w:rsidRPr="00094095">
        <w:t xml:space="preserve"> IE</w:t>
      </w:r>
      <w:bookmarkEnd w:id="302"/>
      <w:r w:rsidRPr="00094095">
        <w:t xml:space="preserve"> and </w:t>
      </w:r>
      <w:r>
        <w:t>configure</w:t>
      </w:r>
      <w:r w:rsidRPr="00094095">
        <w:t xml:space="preserve"> the requested event trigger using information in the </w:t>
      </w:r>
      <w:r w:rsidRPr="00094095">
        <w:rPr>
          <w:i/>
        </w:rPr>
        <w:t xml:space="preserve">RIC Subscription </w:t>
      </w:r>
      <w:r w:rsidR="005A667A">
        <w:rPr>
          <w:i/>
        </w:rPr>
        <w:t>Details</w:t>
      </w:r>
      <w:r w:rsidR="005A667A" w:rsidRPr="00094095">
        <w:rPr>
          <w:i/>
        </w:rPr>
        <w:t xml:space="preserve"> </w:t>
      </w:r>
      <w:r w:rsidRPr="00094095">
        <w:t>IE.</w:t>
      </w:r>
    </w:p>
    <w:p w14:paraId="04EE6A46" w14:textId="4DCBF887" w:rsidR="00805016" w:rsidRPr="00094095" w:rsidRDefault="005178C0" w:rsidP="00096BF8">
      <w:pPr>
        <w:pStyle w:val="B1"/>
      </w:pPr>
      <w:ins w:id="303" w:author="Crouse" w:date="2021-10-27T20:21:00Z">
        <w:r>
          <w:rPr>
            <w:rFonts w:ascii="等线" w:eastAsia="等线" w:hAnsi="等线" w:hint="eastAsia"/>
            <w:lang w:eastAsia="zh-CN"/>
          </w:rPr>
          <w:t>查看信息中的RAN</w:t>
        </w:r>
        <w:r>
          <w:rPr>
            <w:rFonts w:ascii="等线" w:eastAsia="等线" w:hAnsi="等线"/>
            <w:lang w:eastAsia="zh-CN"/>
          </w:rPr>
          <w:t xml:space="preserve"> </w:t>
        </w:r>
      </w:ins>
      <w:ins w:id="304" w:author="Crouse" w:date="2021-10-27T20:22:00Z">
        <w:r>
          <w:rPr>
            <w:rFonts w:ascii="等线" w:eastAsia="等线" w:hAnsi="等线"/>
            <w:lang w:eastAsia="zh-CN"/>
          </w:rPr>
          <w:t xml:space="preserve">Function ID IE </w:t>
        </w:r>
      </w:ins>
      <w:ins w:id="305" w:author="Crouse" w:date="2021-10-27T20:14:00Z">
        <w:r w:rsidR="00895B26">
          <w:rPr>
            <w:rFonts w:ascii="等线" w:eastAsia="等线" w:hAnsi="等线" w:hint="eastAsia"/>
            <w:lang w:eastAsia="zh-CN"/>
          </w:rPr>
          <w:t>决定目标函数</w:t>
        </w:r>
      </w:ins>
      <w:ins w:id="306" w:author="Crouse" w:date="2021-10-27T20:23:00Z">
        <w:r w:rsidR="00421E00">
          <w:rPr>
            <w:rFonts w:ascii="等线" w:eastAsia="等线" w:hAnsi="等线" w:hint="eastAsia"/>
            <w:lang w:eastAsia="zh-CN"/>
          </w:rPr>
          <w:t>，</w:t>
        </w:r>
      </w:ins>
      <w:ins w:id="307" w:author="Crouse" w:date="2021-10-27T20:24:00Z">
        <w:r w:rsidR="00421E00">
          <w:rPr>
            <w:rFonts w:ascii="等线" w:eastAsia="等线" w:hAnsi="等线" w:hint="eastAsia"/>
            <w:lang w:eastAsia="zh-CN"/>
          </w:rPr>
          <w:t>依据RIC</w:t>
        </w:r>
        <w:r w:rsidR="00421E00">
          <w:rPr>
            <w:rFonts w:ascii="等线" w:eastAsia="等线" w:hAnsi="等线"/>
            <w:lang w:eastAsia="zh-CN"/>
          </w:rPr>
          <w:t xml:space="preserve"> subsctription Details IE </w:t>
        </w:r>
        <w:r w:rsidR="00421E00">
          <w:rPr>
            <w:rFonts w:ascii="等线" w:eastAsia="等线" w:hAnsi="等线" w:hint="eastAsia"/>
            <w:lang w:eastAsia="zh-CN"/>
          </w:rPr>
          <w:t>配置请求</w:t>
        </w:r>
      </w:ins>
      <w:ins w:id="308" w:author="Crouse" w:date="2021-10-27T20:27:00Z">
        <w:r w:rsidR="00497E17">
          <w:rPr>
            <w:rFonts w:ascii="等线" w:eastAsia="等线" w:hAnsi="等线" w:hint="eastAsia"/>
            <w:lang w:eastAsia="zh-CN"/>
          </w:rPr>
          <w:t>事件</w:t>
        </w:r>
      </w:ins>
      <w:ins w:id="309" w:author="Crouse" w:date="2021-10-27T20:24:00Z">
        <w:r w:rsidR="00421E00">
          <w:rPr>
            <w:rFonts w:ascii="等线" w:eastAsia="等线" w:hAnsi="等线" w:hint="eastAsia"/>
            <w:lang w:eastAsia="zh-CN"/>
          </w:rPr>
          <w:t>触发器。</w:t>
        </w:r>
      </w:ins>
    </w:p>
    <w:p w14:paraId="7D8084A2" w14:textId="250A3188" w:rsidR="00096BF8" w:rsidRDefault="00096BF8" w:rsidP="00096BF8">
      <w:pPr>
        <w:pStyle w:val="B1"/>
        <w:rPr>
          <w:ins w:id="310" w:author="Crouse" w:date="2021-10-27T20:27:00Z"/>
        </w:rPr>
      </w:pPr>
      <w:r w:rsidRPr="00094095">
        <w:t>-</w:t>
      </w:r>
      <w:r w:rsidRPr="00094095">
        <w:tab/>
      </w:r>
      <w:bookmarkStart w:id="311" w:name="_Hlk30002553"/>
      <w:r w:rsidRPr="00094095">
        <w:t xml:space="preserve">If one or more </w:t>
      </w:r>
      <w:r w:rsidR="000319C6" w:rsidRPr="001F7096">
        <w:rPr>
          <w:b/>
        </w:rPr>
        <w:t>Report</w:t>
      </w:r>
      <w:r w:rsidR="000319C6">
        <w:t xml:space="preserve">, </w:t>
      </w:r>
      <w:r w:rsidR="000319C6" w:rsidRPr="001F7096">
        <w:rPr>
          <w:b/>
        </w:rPr>
        <w:t>Insert</w:t>
      </w:r>
      <w:r w:rsidR="000319C6" w:rsidRPr="00094095">
        <w:t xml:space="preserve"> </w:t>
      </w:r>
      <w:r w:rsidRPr="00094095">
        <w:t xml:space="preserve">and/or </w:t>
      </w:r>
      <w:r w:rsidRPr="001F7096">
        <w:rPr>
          <w:b/>
        </w:rPr>
        <w:t>Policy</w:t>
      </w:r>
      <w:r w:rsidRPr="00094095">
        <w:t xml:space="preserve"> </w:t>
      </w:r>
      <w:r w:rsidR="000319C6">
        <w:t xml:space="preserve">RIC service </w:t>
      </w:r>
      <w:r w:rsidRPr="00094095">
        <w:t>actions</w:t>
      </w:r>
      <w:bookmarkEnd w:id="311"/>
      <w:r w:rsidRPr="00094095">
        <w:t xml:space="preserve"> are included in the </w:t>
      </w:r>
      <w:r w:rsidRPr="00094095">
        <w:rPr>
          <w:i/>
        </w:rPr>
        <w:t xml:space="preserve">RIC Subscription </w:t>
      </w:r>
      <w:r w:rsidR="005A667A">
        <w:rPr>
          <w:i/>
        </w:rPr>
        <w:t xml:space="preserve">Details </w:t>
      </w:r>
      <w:r w:rsidRPr="00094095">
        <w:t xml:space="preserve">IE then the target function </w:t>
      </w:r>
      <w:r w:rsidRPr="008B35EB">
        <w:t>shall validate the event trigger and requested action sequence and, if accepted,</w:t>
      </w:r>
      <w:r w:rsidRPr="00094095">
        <w:t xml:space="preserve"> store the required </w:t>
      </w:r>
      <w:r w:rsidR="00EE3242">
        <w:rPr>
          <w:i/>
        </w:rPr>
        <w:t>RIC Request ID</w:t>
      </w:r>
      <w:r w:rsidRPr="009D2856">
        <w:rPr>
          <w:i/>
        </w:rPr>
        <w:t xml:space="preserve">, RIC Event Trigger </w:t>
      </w:r>
      <w:r w:rsidR="009F415B">
        <w:rPr>
          <w:i/>
        </w:rPr>
        <w:t>Definition</w:t>
      </w:r>
      <w:r w:rsidR="009F415B" w:rsidRPr="009D2856">
        <w:rPr>
          <w:i/>
        </w:rPr>
        <w:t xml:space="preserve"> </w:t>
      </w:r>
      <w:r w:rsidR="005A667A" w:rsidRPr="00A6338C">
        <w:t xml:space="preserve">IE </w:t>
      </w:r>
      <w:r w:rsidRPr="009D2856">
        <w:t xml:space="preserve">and sequence of </w:t>
      </w:r>
      <w:r w:rsidRPr="009D2856">
        <w:rPr>
          <w:i/>
        </w:rPr>
        <w:t>RIC Action ID</w:t>
      </w:r>
      <w:r w:rsidR="00E809B8" w:rsidRPr="00E809B8">
        <w:t xml:space="preserve"> </w:t>
      </w:r>
      <w:r w:rsidR="00E809B8" w:rsidRPr="00094095">
        <w:t>IE</w:t>
      </w:r>
      <w:r w:rsidRPr="009D2856">
        <w:t xml:space="preserve">, </w:t>
      </w:r>
      <w:r w:rsidRPr="009D2856">
        <w:rPr>
          <w:i/>
        </w:rPr>
        <w:t>RIC Action Type</w:t>
      </w:r>
      <w:r w:rsidR="00E809B8" w:rsidRPr="00E809B8">
        <w:t xml:space="preserve"> </w:t>
      </w:r>
      <w:r w:rsidR="00E809B8" w:rsidRPr="00094095">
        <w:t>IE</w:t>
      </w:r>
      <w:r w:rsidRPr="009D2856">
        <w:rPr>
          <w:i/>
        </w:rPr>
        <w:t xml:space="preserve">, RIC Action </w:t>
      </w:r>
      <w:r w:rsidR="009F415B">
        <w:rPr>
          <w:i/>
        </w:rPr>
        <w:t>Definition</w:t>
      </w:r>
      <w:r w:rsidR="002E30F1">
        <w:rPr>
          <w:i/>
        </w:rPr>
        <w:t xml:space="preserve"> </w:t>
      </w:r>
      <w:r w:rsidR="002E30F1">
        <w:rPr>
          <w:iCs/>
        </w:rPr>
        <w:t>IE, if included</w:t>
      </w:r>
      <w:r w:rsidRPr="009D2856">
        <w:t xml:space="preserve">, </w:t>
      </w:r>
      <w:r w:rsidR="002E30F1">
        <w:t xml:space="preserve">and </w:t>
      </w:r>
      <w:r w:rsidRPr="009D2856">
        <w:rPr>
          <w:i/>
        </w:rPr>
        <w:t>RIC Subsequent Action</w:t>
      </w:r>
      <w:r w:rsidR="00E809B8" w:rsidRPr="00E809B8">
        <w:t xml:space="preserve"> </w:t>
      </w:r>
      <w:r w:rsidR="00E809B8" w:rsidRPr="00094095">
        <w:t>IE</w:t>
      </w:r>
      <w:r w:rsidR="002E30F1">
        <w:t>, if included</w:t>
      </w:r>
      <w:r w:rsidRPr="009D2856">
        <w:t>.</w:t>
      </w:r>
    </w:p>
    <w:p w14:paraId="131AE3C2" w14:textId="04009B13" w:rsidR="00497E17" w:rsidRPr="00094095" w:rsidRDefault="00D274F1" w:rsidP="00096BF8">
      <w:pPr>
        <w:pStyle w:val="B1"/>
        <w:rPr>
          <w:rFonts w:hint="eastAsia"/>
        </w:rPr>
      </w:pPr>
      <w:ins w:id="312" w:author="Crouse" w:date="2021-10-27T20:27:00Z">
        <w:r>
          <w:rPr>
            <w:rFonts w:ascii="等线" w:eastAsia="等线" w:hAnsi="等线" w:hint="eastAsia"/>
            <w:lang w:eastAsia="zh-CN"/>
          </w:rPr>
          <w:t>如果</w:t>
        </w:r>
      </w:ins>
      <w:ins w:id="313" w:author="Crouse" w:date="2021-10-27T20:30:00Z">
        <w:r w:rsidR="00557C4C" w:rsidRPr="00094095">
          <w:rPr>
            <w:i/>
          </w:rPr>
          <w:t xml:space="preserve">RIC Subscription </w:t>
        </w:r>
        <w:r w:rsidR="00557C4C">
          <w:rPr>
            <w:i/>
          </w:rPr>
          <w:t xml:space="preserve">Details </w:t>
        </w:r>
        <w:r w:rsidR="00557C4C" w:rsidRPr="00094095">
          <w:t>IE</w:t>
        </w:r>
        <w:r w:rsidR="00557C4C">
          <w:rPr>
            <w:rFonts w:ascii="等线" w:eastAsia="等线" w:hAnsi="等线" w:hint="eastAsia"/>
            <w:lang w:eastAsia="zh-CN"/>
          </w:rPr>
          <w:t>包含</w:t>
        </w:r>
      </w:ins>
      <w:ins w:id="314" w:author="Crouse" w:date="2021-10-27T20:27:00Z">
        <w:r>
          <w:rPr>
            <w:rFonts w:ascii="等线" w:eastAsia="等线" w:hAnsi="等线" w:hint="eastAsia"/>
            <w:lang w:eastAsia="zh-CN"/>
          </w:rPr>
          <w:t>一个或者</w:t>
        </w:r>
      </w:ins>
      <w:ins w:id="315" w:author="Crouse" w:date="2021-10-27T20:46:00Z">
        <w:r w:rsidR="00903258">
          <w:rPr>
            <w:rFonts w:ascii="等线" w:eastAsia="等线" w:hAnsi="等线" w:hint="eastAsia"/>
            <w:lang w:eastAsia="zh-CN"/>
          </w:rPr>
          <w:t>多个</w:t>
        </w:r>
      </w:ins>
      <w:ins w:id="316" w:author="Crouse" w:date="2021-10-27T20:28:00Z">
        <w:r>
          <w:rPr>
            <w:rFonts w:ascii="等线" w:eastAsia="等线" w:hAnsi="等线" w:hint="eastAsia"/>
            <w:lang w:eastAsia="zh-CN"/>
          </w:rPr>
          <w:t>的Report，In</w:t>
        </w:r>
        <w:r>
          <w:t xml:space="preserve">sert </w:t>
        </w:r>
        <w:r>
          <w:rPr>
            <w:rFonts w:ascii="等线" w:eastAsia="等线" w:hAnsi="等线" w:hint="eastAsia"/>
            <w:lang w:eastAsia="zh-CN"/>
          </w:rPr>
          <w:t>和/或 Policy</w:t>
        </w:r>
        <w:r>
          <w:rPr>
            <w:rFonts w:ascii="等线" w:eastAsia="等线" w:hAnsi="等线"/>
            <w:lang w:eastAsia="zh-CN"/>
          </w:rPr>
          <w:t xml:space="preserve"> RIC</w:t>
        </w:r>
        <w:r>
          <w:rPr>
            <w:rFonts w:ascii="等线" w:eastAsia="等线" w:hAnsi="等线" w:hint="eastAsia"/>
            <w:lang w:eastAsia="zh-CN"/>
          </w:rPr>
          <w:t>服务</w:t>
        </w:r>
        <w:r w:rsidR="00E6700D">
          <w:rPr>
            <w:rFonts w:ascii="等线" w:eastAsia="等线" w:hAnsi="等线" w:hint="eastAsia"/>
            <w:lang w:eastAsia="zh-CN"/>
          </w:rPr>
          <w:t>动作</w:t>
        </w:r>
      </w:ins>
      <w:ins w:id="317" w:author="Crouse" w:date="2021-10-27T20:30:00Z">
        <w:r w:rsidR="00557C4C">
          <w:rPr>
            <w:rFonts w:ascii="等线" w:eastAsia="等线" w:hAnsi="等线" w:hint="eastAsia"/>
            <w:lang w:eastAsia="zh-CN"/>
          </w:rPr>
          <w:t>，那么目标函数应该</w:t>
        </w:r>
        <w:r w:rsidR="000F18ED">
          <w:rPr>
            <w:rFonts w:ascii="等线" w:eastAsia="等线" w:hAnsi="等线" w:hint="eastAsia"/>
            <w:lang w:eastAsia="zh-CN"/>
          </w:rPr>
          <w:t>验证事件触发器和</w:t>
        </w:r>
      </w:ins>
      <w:ins w:id="318" w:author="Crouse" w:date="2021-10-27T20:31:00Z">
        <w:r w:rsidR="000F18ED">
          <w:rPr>
            <w:rFonts w:ascii="等线" w:eastAsia="等线" w:hAnsi="等线" w:hint="eastAsia"/>
            <w:lang w:eastAsia="zh-CN"/>
          </w:rPr>
          <w:t>被请求的动作序列</w:t>
        </w:r>
      </w:ins>
      <w:ins w:id="319" w:author="Crouse" w:date="2021-10-27T20:51:00Z">
        <w:r w:rsidR="00F30306">
          <w:rPr>
            <w:rFonts w:ascii="等线" w:eastAsia="等线" w:hAnsi="等线" w:hint="eastAsia"/>
            <w:lang w:eastAsia="zh-CN"/>
          </w:rPr>
          <w:t>，</w:t>
        </w:r>
      </w:ins>
      <w:ins w:id="320" w:author="Crouse" w:date="2021-10-27T20:31:00Z">
        <w:r w:rsidR="000F18ED">
          <w:rPr>
            <w:rFonts w:ascii="等线" w:eastAsia="等线" w:hAnsi="等线" w:hint="eastAsia"/>
            <w:lang w:eastAsia="zh-CN"/>
          </w:rPr>
          <w:t>并且，如果</w:t>
        </w:r>
      </w:ins>
      <w:ins w:id="321" w:author="Crouse" w:date="2021-10-27T20:51:00Z">
        <w:r w:rsidR="005807E8">
          <w:rPr>
            <w:rFonts w:ascii="等线" w:eastAsia="等线" w:hAnsi="等线" w:hint="eastAsia"/>
            <w:lang w:eastAsia="zh-CN"/>
          </w:rPr>
          <w:t>该消息</w:t>
        </w:r>
      </w:ins>
      <w:ins w:id="322" w:author="Crouse" w:date="2021-10-27T20:31:00Z">
        <w:r w:rsidR="000F18ED">
          <w:rPr>
            <w:rFonts w:ascii="等线" w:eastAsia="等线" w:hAnsi="等线" w:hint="eastAsia"/>
            <w:lang w:eastAsia="zh-CN"/>
          </w:rPr>
          <w:t>接受，那么存储</w:t>
        </w:r>
        <w:r w:rsidR="006F380E">
          <w:rPr>
            <w:rFonts w:ascii="等线" w:eastAsia="等线" w:hAnsi="等线" w:hint="eastAsia"/>
            <w:lang w:eastAsia="zh-CN"/>
          </w:rPr>
          <w:t>请求的RIC</w:t>
        </w:r>
        <w:r w:rsidR="006F380E">
          <w:rPr>
            <w:rFonts w:ascii="等线" w:eastAsia="等线" w:hAnsi="等线"/>
            <w:lang w:eastAsia="zh-CN"/>
          </w:rPr>
          <w:t xml:space="preserve"> </w:t>
        </w:r>
      </w:ins>
      <w:ins w:id="323" w:author="Crouse" w:date="2021-10-27T20:32:00Z">
        <w:r w:rsidR="006F380E">
          <w:rPr>
            <w:rFonts w:ascii="等线" w:eastAsia="等线" w:hAnsi="等线" w:hint="eastAsia"/>
            <w:lang w:eastAsia="zh-CN"/>
          </w:rPr>
          <w:t>Request</w:t>
        </w:r>
        <w:r w:rsidR="006F380E">
          <w:rPr>
            <w:rFonts w:ascii="等线" w:eastAsia="等线" w:hAnsi="等线"/>
            <w:lang w:eastAsia="zh-CN"/>
          </w:rPr>
          <w:t xml:space="preserve"> ID, </w:t>
        </w:r>
        <w:r w:rsidR="006F380E" w:rsidRPr="009D2856">
          <w:rPr>
            <w:i/>
          </w:rPr>
          <w:t xml:space="preserve">RIC Event Trigger </w:t>
        </w:r>
        <w:r w:rsidR="006F380E">
          <w:rPr>
            <w:i/>
          </w:rPr>
          <w:t>Definition</w:t>
        </w:r>
        <w:r w:rsidR="006F380E" w:rsidRPr="009D2856">
          <w:rPr>
            <w:i/>
          </w:rPr>
          <w:t xml:space="preserve"> </w:t>
        </w:r>
        <w:r w:rsidR="006F380E" w:rsidRPr="00A6338C">
          <w:t>IE</w:t>
        </w:r>
        <w:r w:rsidR="006F380E">
          <w:t xml:space="preserve"> </w:t>
        </w:r>
        <w:r w:rsidR="006F380E">
          <w:rPr>
            <w:rFonts w:ascii="等线" w:eastAsia="等线" w:hAnsi="等线" w:hint="eastAsia"/>
            <w:lang w:eastAsia="zh-CN"/>
          </w:rPr>
          <w:t>和一串</w:t>
        </w:r>
        <w:r w:rsidR="00D46836" w:rsidRPr="009D2856">
          <w:rPr>
            <w:i/>
          </w:rPr>
          <w:t>RIC Action ID</w:t>
        </w:r>
        <w:r w:rsidR="00D46836" w:rsidRPr="00E809B8">
          <w:t xml:space="preserve"> </w:t>
        </w:r>
        <w:r w:rsidR="00D46836" w:rsidRPr="00094095">
          <w:t>IE</w:t>
        </w:r>
        <w:r w:rsidR="00D46836" w:rsidRPr="009D2856">
          <w:t>,</w:t>
        </w:r>
      </w:ins>
      <w:ins w:id="324" w:author="Crouse" w:date="2021-10-27T20:33:00Z">
        <w:r w:rsidR="00D46836" w:rsidRPr="00D46836">
          <w:rPr>
            <w:i/>
          </w:rPr>
          <w:t xml:space="preserve"> </w:t>
        </w:r>
        <w:r w:rsidR="00D46836" w:rsidRPr="009D2856">
          <w:rPr>
            <w:i/>
          </w:rPr>
          <w:t>RIC Action Type</w:t>
        </w:r>
        <w:r w:rsidR="00D46836" w:rsidRPr="00E809B8">
          <w:t xml:space="preserve"> </w:t>
        </w:r>
        <w:r w:rsidR="00D46836" w:rsidRPr="00094095">
          <w:t>IE</w:t>
        </w:r>
        <w:r w:rsidR="00D46836" w:rsidRPr="009D2856">
          <w:rPr>
            <w:i/>
          </w:rPr>
          <w:t xml:space="preserve">, RIC Action </w:t>
        </w:r>
        <w:r w:rsidR="00D46836">
          <w:rPr>
            <w:i/>
          </w:rPr>
          <w:t xml:space="preserve">Definition </w:t>
        </w:r>
        <w:r w:rsidR="00D46836">
          <w:rPr>
            <w:iCs/>
          </w:rPr>
          <w:t>IE</w:t>
        </w:r>
      </w:ins>
      <w:ins w:id="325" w:author="Crouse" w:date="2021-10-27T20:37:00Z">
        <w:r w:rsidR="00CC52B0">
          <w:rPr>
            <w:rFonts w:ascii="等线" w:eastAsia="等线" w:hAnsi="等线" w:hint="eastAsia"/>
            <w:iCs/>
            <w:lang w:eastAsia="zh-CN"/>
          </w:rPr>
          <w:t>（如果包含）和</w:t>
        </w:r>
      </w:ins>
      <w:ins w:id="326" w:author="Crouse" w:date="2021-10-27T20:33:00Z">
        <w:r w:rsidR="00D46836">
          <w:rPr>
            <w:iCs/>
          </w:rPr>
          <w:t xml:space="preserve"> </w:t>
        </w:r>
      </w:ins>
      <w:ins w:id="327" w:author="Crouse" w:date="2021-10-27T20:37:00Z">
        <w:r w:rsidR="00F56876" w:rsidRPr="009D2856">
          <w:rPr>
            <w:i/>
          </w:rPr>
          <w:t>RIC Subsequent Action</w:t>
        </w:r>
        <w:r w:rsidR="00F56876" w:rsidRPr="00E809B8">
          <w:t xml:space="preserve"> </w:t>
        </w:r>
        <w:r w:rsidR="00F56876" w:rsidRPr="00094095">
          <w:t>IE</w:t>
        </w:r>
        <w:r w:rsidR="00F56876">
          <w:rPr>
            <w:rFonts w:ascii="等线" w:eastAsia="等线" w:hAnsi="等线" w:hint="eastAsia"/>
            <w:lang w:eastAsia="zh-CN"/>
          </w:rPr>
          <w:t>（如果包含）</w:t>
        </w:r>
      </w:ins>
    </w:p>
    <w:p w14:paraId="3A4A637D" w14:textId="77777777" w:rsidR="008319D2" w:rsidRDefault="00096BF8" w:rsidP="00096BF8">
      <w:pPr>
        <w:rPr>
          <w:ins w:id="328" w:author="Crouse" w:date="2021-10-26T19:10:00Z"/>
        </w:rPr>
      </w:pPr>
      <w:r w:rsidRPr="00094095">
        <w:t xml:space="preserve">If the requested trigger </w:t>
      </w:r>
      <w:r w:rsidRPr="008B35EB">
        <w:t xml:space="preserve">and at least one required </w:t>
      </w:r>
      <w:r w:rsidR="002E30F1">
        <w:t>a</w:t>
      </w:r>
      <w:r w:rsidR="002E30F1" w:rsidRPr="008B35EB">
        <w:t xml:space="preserve">ction </w:t>
      </w:r>
      <w:r w:rsidRPr="008B35EB">
        <w:t xml:space="preserve">are accepted by the </w:t>
      </w:r>
      <w:r w:rsidR="002E30F1">
        <w:t xml:space="preserve">target </w:t>
      </w:r>
      <w:r w:rsidRPr="008B35EB">
        <w:t xml:space="preserve">E2 </w:t>
      </w:r>
      <w:r w:rsidR="00CC76E3" w:rsidRPr="008B35EB">
        <w:t>Node</w:t>
      </w:r>
      <w:r w:rsidRPr="00094095">
        <w:t xml:space="preserve">, the target </w:t>
      </w:r>
      <w:r>
        <w:t xml:space="preserve">E2 </w:t>
      </w:r>
      <w:r w:rsidR="00CC76E3">
        <w:t>Node</w:t>
      </w:r>
      <w:r w:rsidR="00CC76E3" w:rsidRPr="00094095">
        <w:t xml:space="preserve"> </w:t>
      </w:r>
      <w:r w:rsidRPr="00094095">
        <w:t xml:space="preserve">shall reserve necessary resources and send the RIC SUBSCRIPTION RESPONSE message back to the </w:t>
      </w:r>
      <w:r w:rsidR="005E5F2D">
        <w:t>Near</w:t>
      </w:r>
      <w:r>
        <w:t>-RT RIC</w:t>
      </w:r>
      <w:r w:rsidRPr="00094095">
        <w:t xml:space="preserve">. The target </w:t>
      </w:r>
      <w:r>
        <w:t xml:space="preserve">E2 </w:t>
      </w:r>
      <w:r w:rsidR="00CC76E3">
        <w:t>Node</w:t>
      </w:r>
      <w:r w:rsidR="00CC76E3" w:rsidRPr="00094095">
        <w:t xml:space="preserve"> </w:t>
      </w:r>
      <w:r w:rsidRPr="00094095">
        <w:t xml:space="preserve">shall include in the response message the </w:t>
      </w:r>
      <w:r w:rsidR="002E30F1">
        <w:t>a</w:t>
      </w:r>
      <w:r w:rsidR="002E30F1" w:rsidRPr="00094095">
        <w:t xml:space="preserve">ctions </w:t>
      </w:r>
      <w:r w:rsidRPr="00094095">
        <w:t xml:space="preserve">for which resources have been prepared at the target </w:t>
      </w:r>
      <w:r>
        <w:t xml:space="preserve">E2 </w:t>
      </w:r>
      <w:r w:rsidR="00CC76E3">
        <w:t>Node</w:t>
      </w:r>
      <w:r w:rsidR="00CC76E3" w:rsidRPr="00094095">
        <w:t xml:space="preserve"> </w:t>
      </w:r>
      <w:r w:rsidRPr="00094095">
        <w:t xml:space="preserve">in the </w:t>
      </w:r>
      <w:r w:rsidRPr="00094095">
        <w:rPr>
          <w:i/>
        </w:rPr>
        <w:t xml:space="preserve">RIC </w:t>
      </w:r>
      <w:r w:rsidRPr="00094095">
        <w:rPr>
          <w:i/>
          <w:iCs/>
        </w:rPr>
        <w:t>Actions Admitted List</w:t>
      </w:r>
      <w:r w:rsidRPr="00094095">
        <w:t xml:space="preserve"> IE. The target </w:t>
      </w:r>
      <w:r>
        <w:t xml:space="preserve">E2 </w:t>
      </w:r>
      <w:r w:rsidR="00CC76E3">
        <w:t>Node</w:t>
      </w:r>
      <w:r w:rsidR="00CC76E3" w:rsidRPr="00094095">
        <w:t xml:space="preserve"> </w:t>
      </w:r>
      <w:r w:rsidRPr="00094095">
        <w:t xml:space="preserve">shall include the </w:t>
      </w:r>
      <w:r w:rsidR="002E30F1">
        <w:t>a</w:t>
      </w:r>
      <w:r w:rsidR="002E30F1" w:rsidRPr="00094095">
        <w:t xml:space="preserve">ctions </w:t>
      </w:r>
      <w:r w:rsidRPr="00094095">
        <w:t xml:space="preserve">that have not been admitted in the </w:t>
      </w:r>
      <w:r w:rsidRPr="00094095">
        <w:rPr>
          <w:i/>
        </w:rPr>
        <w:t xml:space="preserve">RIC </w:t>
      </w:r>
      <w:r w:rsidRPr="00094095">
        <w:rPr>
          <w:i/>
          <w:iCs/>
        </w:rPr>
        <w:t xml:space="preserve">Actions Not Admitted List </w:t>
      </w:r>
      <w:r w:rsidRPr="00094095">
        <w:t>IE</w:t>
      </w:r>
    </w:p>
    <w:p w14:paraId="3182AC8E" w14:textId="41D856C8" w:rsidR="008319D2" w:rsidRDefault="00FD6E5A" w:rsidP="00096BF8">
      <w:pPr>
        <w:rPr>
          <w:ins w:id="329" w:author="Crouse" w:date="2021-10-26T19:10:00Z"/>
          <w:rFonts w:hint="eastAsia"/>
          <w:lang w:eastAsia="zh-CN"/>
        </w:rPr>
      </w:pPr>
      <w:ins w:id="330" w:author="Crouse" w:date="2021-10-27T20:38:00Z">
        <w:r>
          <w:rPr>
            <w:rFonts w:ascii="等线" w:eastAsia="等线" w:hAnsi="等线" w:hint="eastAsia"/>
            <w:lang w:eastAsia="zh-CN"/>
          </w:rPr>
          <w:t>如果</w:t>
        </w:r>
        <w:r>
          <w:rPr>
            <w:rFonts w:ascii="宋体" w:eastAsia="宋体" w:hAnsi="宋体" w:cs="宋体" w:hint="eastAsia"/>
            <w:lang w:eastAsia="zh-CN"/>
          </w:rPr>
          <w:t>请求触发器</w:t>
        </w:r>
        <w:r w:rsidR="00685154">
          <w:rPr>
            <w:rFonts w:ascii="宋体" w:eastAsia="宋体" w:hAnsi="宋体" w:cs="宋体" w:hint="eastAsia"/>
            <w:lang w:eastAsia="zh-CN"/>
          </w:rPr>
          <w:t>和至少一个被要求的动作</w:t>
        </w:r>
        <w:proofErr w:type="gramStart"/>
        <w:r w:rsidR="00685154">
          <w:rPr>
            <w:rFonts w:ascii="宋体" w:eastAsia="宋体" w:hAnsi="宋体" w:cs="宋体" w:hint="eastAsia"/>
            <w:lang w:eastAsia="zh-CN"/>
          </w:rPr>
          <w:t>被目标</w:t>
        </w:r>
        <w:proofErr w:type="gramEnd"/>
        <w:r w:rsidR="00685154">
          <w:rPr>
            <w:rFonts w:ascii="宋体" w:eastAsia="宋体" w:hAnsi="宋体" w:cs="宋体" w:hint="eastAsia"/>
            <w:lang w:eastAsia="zh-CN"/>
          </w:rPr>
          <w:t>E2Node接收，那么</w:t>
        </w:r>
      </w:ins>
      <w:ins w:id="331" w:author="Crouse" w:date="2021-10-27T20:39:00Z">
        <w:r w:rsidR="00685154">
          <w:rPr>
            <w:rFonts w:ascii="宋体" w:eastAsia="宋体" w:hAnsi="宋体" w:cs="宋体" w:hint="eastAsia"/>
            <w:lang w:eastAsia="zh-CN"/>
          </w:rPr>
          <w:t>目标E2Node应该</w:t>
        </w:r>
      </w:ins>
      <w:ins w:id="332" w:author="Crouse" w:date="2021-10-27T20:40:00Z">
        <w:r w:rsidR="00E200CC">
          <w:rPr>
            <w:rFonts w:ascii="宋体" w:eastAsia="宋体" w:hAnsi="宋体" w:cs="宋体" w:hint="eastAsia"/>
            <w:lang w:eastAsia="zh-CN"/>
          </w:rPr>
          <w:t>储备必要的资源和发送</w:t>
        </w:r>
        <w:r w:rsidR="00E200CC" w:rsidRPr="00094095">
          <w:t>RIC SUBSCRIPTION RESPONSE</w:t>
        </w:r>
        <w:r w:rsidR="00E200CC">
          <w:rPr>
            <w:rFonts w:ascii="等线" w:eastAsia="等线" w:hAnsi="等线" w:hint="eastAsia"/>
            <w:lang w:eastAsia="zh-CN"/>
          </w:rPr>
          <w:t>消息回去</w:t>
        </w:r>
        <w:r w:rsidR="00E200CC">
          <w:rPr>
            <w:rFonts w:ascii="宋体" w:eastAsia="宋体" w:hAnsi="宋体" w:cs="宋体" w:hint="eastAsia"/>
            <w:lang w:eastAsia="zh-CN"/>
          </w:rPr>
          <w:t>给N</w:t>
        </w:r>
        <w:r w:rsidR="00E200CC">
          <w:rPr>
            <w:rFonts w:ascii="宋体" w:eastAsia="宋体" w:hAnsi="宋体" w:cs="宋体"/>
          </w:rPr>
          <w:t>ear-RT RIC</w:t>
        </w:r>
        <w:r w:rsidR="00BF6527">
          <w:rPr>
            <w:rFonts w:ascii="宋体" w:eastAsia="宋体" w:hAnsi="宋体" w:cs="宋体" w:hint="eastAsia"/>
            <w:lang w:eastAsia="zh-CN"/>
          </w:rPr>
          <w:t>。</w:t>
        </w:r>
      </w:ins>
      <w:ins w:id="333" w:author="Crouse" w:date="2021-10-27T20:54:00Z">
        <w:r w:rsidR="0018312F">
          <w:rPr>
            <w:rFonts w:ascii="宋体" w:eastAsia="宋体" w:hAnsi="宋体" w:cs="宋体" w:hint="eastAsia"/>
            <w:lang w:eastAsia="zh-CN"/>
          </w:rPr>
          <w:t>目标E2Node</w:t>
        </w:r>
        <w:r w:rsidR="00DD1734">
          <w:rPr>
            <w:rFonts w:ascii="宋体" w:eastAsia="宋体" w:hAnsi="宋体" w:cs="宋体" w:hint="eastAsia"/>
            <w:lang w:eastAsia="zh-CN"/>
          </w:rPr>
          <w:t>应该</w:t>
        </w:r>
      </w:ins>
      <w:ins w:id="334" w:author="Crouse" w:date="2021-10-27T20:55:00Z">
        <w:r w:rsidR="005716C8">
          <w:rPr>
            <w:rFonts w:ascii="宋体" w:eastAsia="宋体" w:hAnsi="宋体" w:cs="宋体" w:hint="eastAsia"/>
            <w:lang w:eastAsia="zh-CN"/>
          </w:rPr>
          <w:t>在响应消息中</w:t>
        </w:r>
      </w:ins>
      <w:ins w:id="335" w:author="Crouse" w:date="2021-10-27T20:56:00Z">
        <w:r w:rsidR="005716C8">
          <w:rPr>
            <w:rFonts w:ascii="宋体" w:eastAsia="宋体" w:hAnsi="宋体" w:cs="宋体" w:hint="eastAsia"/>
            <w:lang w:eastAsia="zh-CN"/>
          </w:rPr>
          <w:t>包括</w:t>
        </w:r>
      </w:ins>
      <w:ins w:id="336" w:author="Crouse" w:date="2021-10-27T21:09:00Z">
        <w:r w:rsidR="00C1175F">
          <w:rPr>
            <w:rFonts w:ascii="宋体" w:eastAsia="宋体" w:hAnsi="宋体" w:cs="宋体" w:hint="eastAsia"/>
            <w:lang w:eastAsia="zh-CN"/>
          </w:rPr>
          <w:t>在</w:t>
        </w:r>
      </w:ins>
      <w:ins w:id="337" w:author="Crouse" w:date="2021-10-27T21:10:00Z">
        <w:r w:rsidR="00C1175F">
          <w:rPr>
            <w:rFonts w:ascii="宋体" w:eastAsia="宋体" w:hAnsi="宋体" w:cs="宋体" w:hint="eastAsia"/>
            <w:lang w:eastAsia="zh-CN"/>
          </w:rPr>
          <w:t>目标E2节点准备的资源</w:t>
        </w:r>
      </w:ins>
      <w:ins w:id="338" w:author="Crouse" w:date="2021-10-27T21:12:00Z">
        <w:r w:rsidR="00BE774B">
          <w:rPr>
            <w:rFonts w:ascii="宋体" w:eastAsia="宋体" w:hAnsi="宋体" w:cs="宋体" w:hint="eastAsia"/>
            <w:lang w:eastAsia="zh-CN"/>
          </w:rPr>
          <w:t>的动作</w:t>
        </w:r>
      </w:ins>
      <w:ins w:id="339" w:author="Crouse" w:date="2021-10-27T21:10:00Z">
        <w:r w:rsidR="002D3C39">
          <w:rPr>
            <w:rFonts w:ascii="宋体" w:eastAsia="宋体" w:hAnsi="宋体" w:cs="宋体" w:hint="eastAsia"/>
            <w:lang w:eastAsia="zh-CN"/>
          </w:rPr>
          <w:t>，这些</w:t>
        </w:r>
      </w:ins>
      <w:ins w:id="340" w:author="Crouse" w:date="2021-10-27T21:11:00Z">
        <w:r w:rsidR="002D3C39">
          <w:rPr>
            <w:rFonts w:ascii="宋体" w:eastAsia="宋体" w:hAnsi="宋体" w:cs="宋体" w:hint="eastAsia"/>
            <w:lang w:eastAsia="zh-CN"/>
          </w:rPr>
          <w:t>资源封装</w:t>
        </w:r>
      </w:ins>
      <w:ins w:id="341" w:author="Crouse" w:date="2021-10-27T21:06:00Z">
        <w:r w:rsidR="00F10F83">
          <w:rPr>
            <w:rFonts w:ascii="宋体" w:eastAsia="宋体" w:hAnsi="宋体" w:cs="宋体" w:hint="eastAsia"/>
            <w:lang w:eastAsia="zh-CN"/>
          </w:rPr>
          <w:t>在RIC</w:t>
        </w:r>
      </w:ins>
      <w:ins w:id="342" w:author="Crouse" w:date="2021-10-27T21:08:00Z">
        <w:r w:rsidR="009B26D5">
          <w:rPr>
            <w:rFonts w:ascii="宋体" w:eastAsia="宋体" w:hAnsi="宋体" w:cs="宋体"/>
            <w:lang w:eastAsia="zh-CN"/>
          </w:rPr>
          <w:t xml:space="preserve"> </w:t>
        </w:r>
      </w:ins>
      <w:ins w:id="343" w:author="Crouse" w:date="2021-10-27T21:06:00Z">
        <w:r w:rsidR="00F10F83">
          <w:rPr>
            <w:rFonts w:ascii="宋体" w:eastAsia="宋体" w:hAnsi="宋体" w:cs="宋体" w:hint="eastAsia"/>
            <w:lang w:eastAsia="zh-CN"/>
          </w:rPr>
          <w:t>Action</w:t>
        </w:r>
      </w:ins>
      <w:ins w:id="344" w:author="Crouse" w:date="2021-10-27T21:07:00Z">
        <w:r w:rsidR="00F10F83">
          <w:rPr>
            <w:rFonts w:ascii="宋体" w:eastAsia="宋体" w:hAnsi="宋体" w:cs="宋体" w:hint="eastAsia"/>
            <w:lang w:eastAsia="zh-CN"/>
          </w:rPr>
          <w:t>s</w:t>
        </w:r>
        <w:r w:rsidR="00F10F83">
          <w:rPr>
            <w:rFonts w:ascii="宋体" w:eastAsia="宋体" w:hAnsi="宋体" w:cs="宋体"/>
            <w:lang w:eastAsia="zh-CN"/>
          </w:rPr>
          <w:t xml:space="preserve"> Admitted List IE</w:t>
        </w:r>
      </w:ins>
      <w:ins w:id="345" w:author="Crouse" w:date="2021-10-27T21:12:00Z">
        <w:r w:rsidR="00BE774B">
          <w:rPr>
            <w:rFonts w:ascii="宋体" w:eastAsia="宋体" w:hAnsi="宋体" w:cs="宋体" w:hint="eastAsia"/>
            <w:lang w:eastAsia="zh-CN"/>
          </w:rPr>
          <w:t>。</w:t>
        </w:r>
      </w:ins>
      <w:ins w:id="346" w:author="Crouse" w:date="2021-10-27T21:13:00Z">
        <w:r w:rsidR="00BE774B">
          <w:rPr>
            <w:rFonts w:ascii="宋体" w:eastAsia="宋体" w:hAnsi="宋体" w:cs="宋体" w:hint="eastAsia"/>
            <w:lang w:eastAsia="zh-CN"/>
          </w:rPr>
          <w:t>目标E2节点应该包含</w:t>
        </w:r>
      </w:ins>
      <w:ins w:id="347" w:author="Crouse" w:date="2021-10-27T21:14:00Z">
        <w:r w:rsidR="000B03C1">
          <w:rPr>
            <w:rFonts w:ascii="宋体" w:eastAsia="宋体" w:hAnsi="宋体" w:cs="宋体" w:hint="eastAsia"/>
            <w:lang w:eastAsia="zh-CN"/>
          </w:rPr>
          <w:t>不被RIC</w:t>
        </w:r>
        <w:r w:rsidR="000B03C1">
          <w:rPr>
            <w:rFonts w:ascii="宋体" w:eastAsia="宋体" w:hAnsi="宋体" w:cs="宋体"/>
            <w:lang w:eastAsia="zh-CN"/>
          </w:rPr>
          <w:t xml:space="preserve"> </w:t>
        </w:r>
        <w:r w:rsidR="000B03C1">
          <w:rPr>
            <w:rFonts w:ascii="宋体" w:eastAsia="宋体" w:hAnsi="宋体" w:cs="宋体" w:hint="eastAsia"/>
            <w:lang w:eastAsia="zh-CN"/>
          </w:rPr>
          <w:t>Ac</w:t>
        </w:r>
        <w:r w:rsidR="000B03C1">
          <w:rPr>
            <w:rFonts w:ascii="宋体" w:eastAsia="宋体" w:hAnsi="宋体" w:cs="宋体"/>
            <w:lang w:eastAsia="zh-CN"/>
          </w:rPr>
          <w:t>tions Not Admitted List IE</w:t>
        </w:r>
        <w:r w:rsidR="000B03C1">
          <w:rPr>
            <w:rFonts w:ascii="宋体" w:eastAsia="宋体" w:hAnsi="宋体" w:cs="宋体" w:hint="eastAsia"/>
            <w:lang w:eastAsia="zh-CN"/>
          </w:rPr>
          <w:t>中认可</w:t>
        </w:r>
        <w:r w:rsidR="00BE7482">
          <w:rPr>
            <w:rFonts w:ascii="宋体" w:eastAsia="宋体" w:hAnsi="宋体" w:cs="宋体" w:hint="eastAsia"/>
            <w:lang w:eastAsia="zh-CN"/>
          </w:rPr>
          <w:t>的动作。</w:t>
        </w:r>
      </w:ins>
    </w:p>
    <w:p w14:paraId="466D3D00" w14:textId="52D787D4" w:rsidR="00096BF8" w:rsidRPr="00094095" w:rsidRDefault="00096BF8" w:rsidP="00096BF8">
      <w:r w:rsidRPr="00094095">
        <w:rPr>
          <w:lang w:eastAsia="zh-CN"/>
        </w:rPr>
        <w:t xml:space="preserve"> </w:t>
      </w:r>
      <w:r w:rsidRPr="00094095">
        <w:t xml:space="preserve">with an appropriate </w:t>
      </w:r>
      <w:r w:rsidR="002E30F1" w:rsidRPr="002E30F1">
        <w:t>cause</w:t>
      </w:r>
      <w:r w:rsidR="00DE6E42">
        <w:t xml:space="preserve"> </w:t>
      </w:r>
      <w:r w:rsidRPr="00094095">
        <w:t>value.</w:t>
      </w:r>
    </w:p>
    <w:p w14:paraId="67CA1678" w14:textId="779EA5C1" w:rsidR="00096BF8" w:rsidRDefault="00096BF8" w:rsidP="00096BF8">
      <w:pPr>
        <w:rPr>
          <w:ins w:id="348" w:author="Crouse" w:date="2021-10-27T22:22:00Z"/>
        </w:rPr>
      </w:pPr>
      <w:r w:rsidRPr="00094095">
        <w:t xml:space="preserve">Upon reception of the RIC SUBSCRIPTION RESPONSE </w:t>
      </w:r>
      <w:r w:rsidRPr="00094095">
        <w:rPr>
          <w:rFonts w:eastAsia="MS Mincho"/>
        </w:rPr>
        <w:t xml:space="preserve">message </w:t>
      </w:r>
      <w:r w:rsidRPr="00094095">
        <w:t xml:space="preserve">the </w:t>
      </w:r>
      <w:r w:rsidR="005E5F2D">
        <w:t>Near</w:t>
      </w:r>
      <w:r>
        <w:t>-RT RIC</w:t>
      </w:r>
      <w:r w:rsidRPr="00094095">
        <w:t xml:space="preserve"> shall stop the timer T</w:t>
      </w:r>
      <w:r w:rsidRPr="00094095">
        <w:rPr>
          <w:vertAlign w:val="subscript"/>
        </w:rPr>
        <w:t>RICEVENTcreate</w:t>
      </w:r>
      <w:r w:rsidRPr="00094095">
        <w:t xml:space="preserve"> and terminate the Subscription Request procedure.</w:t>
      </w:r>
    </w:p>
    <w:p w14:paraId="1C49DF44" w14:textId="280DCB19" w:rsidR="00CC6A3A" w:rsidRPr="00094095" w:rsidRDefault="00CC6A3A" w:rsidP="00096BF8">
      <w:ins w:id="349" w:author="Crouse" w:date="2021-10-27T22:22:00Z">
        <w:r>
          <w:rPr>
            <w:rFonts w:ascii="等线" w:eastAsia="等线" w:hAnsi="等线" w:hint="eastAsia"/>
            <w:lang w:eastAsia="zh-CN"/>
          </w:rPr>
          <w:lastRenderedPageBreak/>
          <w:t>接收到了返回消息</w:t>
        </w:r>
      </w:ins>
      <w:ins w:id="350" w:author="Crouse" w:date="2021-10-27T22:23:00Z">
        <w:r>
          <w:rPr>
            <w:rFonts w:ascii="宋体" w:eastAsia="宋体" w:hAnsi="宋体" w:cs="宋体" w:hint="eastAsia"/>
            <w:lang w:eastAsia="zh-CN"/>
          </w:rPr>
          <w:t>时</w:t>
        </w:r>
        <w:r w:rsidR="00660C9C">
          <w:rPr>
            <w:rFonts w:ascii="宋体" w:eastAsia="宋体" w:hAnsi="宋体" w:cs="宋体" w:hint="eastAsia"/>
            <w:lang w:eastAsia="zh-CN"/>
          </w:rPr>
          <w:t>，Near</w:t>
        </w:r>
        <w:r w:rsidR="00660C9C">
          <w:rPr>
            <w:rFonts w:ascii="宋体" w:eastAsia="宋体" w:hAnsi="宋体" w:cs="宋体"/>
            <w:lang w:eastAsia="zh-CN"/>
          </w:rPr>
          <w:t>-RT RIC</w:t>
        </w:r>
        <w:r w:rsidR="00660C9C">
          <w:rPr>
            <w:rFonts w:ascii="宋体" w:eastAsia="宋体" w:hAnsi="宋体" w:cs="宋体" w:hint="eastAsia"/>
            <w:lang w:eastAsia="zh-CN"/>
          </w:rPr>
          <w:t>应该停止时间time</w:t>
        </w:r>
        <w:r w:rsidR="00660C9C">
          <w:rPr>
            <w:rFonts w:ascii="宋体" w:eastAsia="宋体" w:hAnsi="宋体" w:cs="宋体"/>
            <w:lang w:eastAsia="zh-CN"/>
          </w:rPr>
          <w:t xml:space="preserve">r </w:t>
        </w:r>
        <w:r w:rsidR="00660C9C" w:rsidRPr="00094095">
          <w:t>T</w:t>
        </w:r>
        <w:r w:rsidR="00660C9C" w:rsidRPr="00094095">
          <w:rPr>
            <w:vertAlign w:val="subscript"/>
          </w:rPr>
          <w:t>RICEVENTcreat</w:t>
        </w:r>
      </w:ins>
      <w:ins w:id="351" w:author="Crouse" w:date="2021-10-27T22:24:00Z">
        <w:r w:rsidR="00660C9C">
          <w:rPr>
            <w:vertAlign w:val="subscript"/>
          </w:rPr>
          <w:t xml:space="preserve"> </w:t>
        </w:r>
        <w:r w:rsidR="00660C9C">
          <w:rPr>
            <w:rFonts w:ascii="等线" w:eastAsia="等线" w:hAnsi="等线" w:hint="eastAsia"/>
            <w:lang w:eastAsia="zh-CN"/>
          </w:rPr>
          <w:t>并且</w:t>
        </w:r>
        <w:r w:rsidR="00921527">
          <w:rPr>
            <w:rFonts w:ascii="宋体" w:eastAsia="宋体" w:hAnsi="宋体" w:cs="宋体" w:hint="eastAsia"/>
            <w:lang w:eastAsia="zh-CN"/>
          </w:rPr>
          <w:t>终止订阅请求过程。</w:t>
        </w:r>
      </w:ins>
    </w:p>
    <w:p w14:paraId="4ECCE1E5" w14:textId="77777777" w:rsidR="00096BF8" w:rsidRPr="00094095" w:rsidRDefault="00096BF8" w:rsidP="00096BF8">
      <w:pPr>
        <w:pStyle w:val="4"/>
        <w:numPr>
          <w:ilvl w:val="0"/>
          <w:numId w:val="0"/>
        </w:numPr>
        <w:ind w:left="864" w:hanging="864"/>
        <w:rPr>
          <w:lang w:val="en-US"/>
        </w:rPr>
      </w:pPr>
      <w:r w:rsidRPr="00094095">
        <w:rPr>
          <w:lang w:val="en-US"/>
        </w:rPr>
        <w:t>8.2.1.3</w:t>
      </w:r>
      <w:r w:rsidRPr="00094095">
        <w:rPr>
          <w:lang w:val="en-US"/>
        </w:rPr>
        <w:tab/>
        <w:t>Unsuccessful Operation</w:t>
      </w:r>
    </w:p>
    <w:p w14:paraId="41970155" w14:textId="77777777" w:rsidR="009833CA" w:rsidRPr="00BE2DCC" w:rsidRDefault="009833CA" w:rsidP="00050C61">
      <w:pPr>
        <w:pStyle w:val="PlantUML"/>
        <w:rPr>
          <w:lang w:val="en-GB"/>
        </w:rPr>
      </w:pPr>
      <w:bookmarkStart w:id="352" w:name="_Hlk29395581"/>
      <w:r w:rsidRPr="00BE2DCC">
        <w:rPr>
          <w:lang w:val="en-GB"/>
        </w:rPr>
        <w:t>@startuml</w:t>
      </w:r>
    </w:p>
    <w:p w14:paraId="591B045A" w14:textId="77777777" w:rsidR="009833CA" w:rsidRDefault="009833CA" w:rsidP="00050C61">
      <w:pPr>
        <w:pStyle w:val="PlantUML"/>
        <w:rPr>
          <w:lang w:val="en-GB"/>
        </w:rPr>
      </w:pPr>
    </w:p>
    <w:p w14:paraId="7C82CECD" w14:textId="735730F6" w:rsidR="009833CA" w:rsidRDefault="009833CA" w:rsidP="00050C61">
      <w:pPr>
        <w:pStyle w:val="PlantUML"/>
      </w:pPr>
      <w:r>
        <w:rPr>
          <w:rFonts w:hint="eastAsia"/>
        </w:rPr>
        <w:t>skinparam ParticipantPadding 5</w:t>
      </w:r>
      <w:r w:rsidR="00050C61">
        <w:t>0</w:t>
      </w:r>
    </w:p>
    <w:p w14:paraId="41449412" w14:textId="77777777" w:rsidR="009833CA" w:rsidRDefault="009833CA" w:rsidP="00050C61">
      <w:pPr>
        <w:pStyle w:val="PlantUML"/>
      </w:pPr>
      <w:r>
        <w:rPr>
          <w:rFonts w:hint="eastAsia"/>
        </w:rPr>
        <w:t>skinparam BoxPadding 10</w:t>
      </w:r>
    </w:p>
    <w:p w14:paraId="7EF14B48" w14:textId="77777777" w:rsidR="009833CA" w:rsidRDefault="009833CA" w:rsidP="00050C61">
      <w:pPr>
        <w:pStyle w:val="PlantUML"/>
      </w:pPr>
      <w:r>
        <w:t>skinparam lifelineStrategy solid</w:t>
      </w:r>
    </w:p>
    <w:p w14:paraId="09E1F3B5" w14:textId="77777777" w:rsidR="009833CA" w:rsidRPr="00BE2DCC" w:rsidRDefault="009833CA" w:rsidP="00050C61">
      <w:pPr>
        <w:pStyle w:val="PlantUML"/>
        <w:rPr>
          <w:lang w:val="en-GB"/>
        </w:rPr>
      </w:pPr>
    </w:p>
    <w:p w14:paraId="3C4F259F" w14:textId="77777777" w:rsidR="009833CA" w:rsidRDefault="009833CA"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43630773" w14:textId="77777777" w:rsidR="009833CA" w:rsidRDefault="009833CA"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49219394" w14:textId="77777777" w:rsidR="009833CA" w:rsidRPr="00BE2DCC" w:rsidRDefault="009833CA" w:rsidP="00050C61">
      <w:pPr>
        <w:pStyle w:val="PlantUML"/>
        <w:rPr>
          <w:lang w:val="en-GB"/>
        </w:rPr>
      </w:pPr>
    </w:p>
    <w:p w14:paraId="28277593" w14:textId="77777777" w:rsidR="009833CA" w:rsidRPr="00BE2DCC" w:rsidRDefault="009833CA" w:rsidP="00050C61">
      <w:pPr>
        <w:pStyle w:val="PlantUML"/>
        <w:rPr>
          <w:lang w:val="en-GB"/>
        </w:rPr>
      </w:pPr>
    </w:p>
    <w:p w14:paraId="0CD655F5" w14:textId="77777777" w:rsidR="009833CA" w:rsidRDefault="009833CA"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REQUEST</w:t>
      </w:r>
      <w:r w:rsidRPr="00BE2DCC">
        <w:rPr>
          <w:lang w:val="en-GB"/>
        </w:rPr>
        <w:t xml:space="preserve"> </w:t>
      </w:r>
    </w:p>
    <w:p w14:paraId="15AC4B68" w14:textId="77777777" w:rsidR="009833CA" w:rsidRDefault="009833CA" w:rsidP="00050C61">
      <w:pPr>
        <w:pStyle w:val="PlantUML"/>
        <w:rPr>
          <w:lang w:val="en-GB"/>
        </w:rPr>
      </w:pPr>
    </w:p>
    <w:p w14:paraId="0DD59F7D" w14:textId="77777777" w:rsidR="009833CA" w:rsidRPr="00BE2DCC" w:rsidRDefault="009833CA" w:rsidP="00050C61">
      <w:pPr>
        <w:pStyle w:val="PlantUML"/>
        <w:rPr>
          <w:lang w:val="en-GB"/>
        </w:rPr>
      </w:pPr>
    </w:p>
    <w:p w14:paraId="5754358E" w14:textId="77777777" w:rsidR="009833CA" w:rsidRPr="00BE2DCC" w:rsidRDefault="009833CA"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FAILURE</w:t>
      </w:r>
    </w:p>
    <w:p w14:paraId="54977CCC" w14:textId="77777777" w:rsidR="009833CA" w:rsidRPr="00BE2DCC" w:rsidRDefault="009833CA" w:rsidP="00050C61">
      <w:pPr>
        <w:pStyle w:val="PlantUML"/>
        <w:rPr>
          <w:lang w:val="en-GB"/>
        </w:rPr>
      </w:pPr>
    </w:p>
    <w:p w14:paraId="529B93BF" w14:textId="77777777" w:rsidR="009833CA" w:rsidRPr="00BE2DCC" w:rsidRDefault="009833CA" w:rsidP="00050C61">
      <w:pPr>
        <w:pStyle w:val="PlantUML"/>
        <w:rPr>
          <w:lang w:val="en-GB"/>
        </w:rPr>
      </w:pPr>
      <w:r w:rsidRPr="00BE2DCC">
        <w:rPr>
          <w:lang w:val="en-GB"/>
        </w:rPr>
        <w:t>@enduml</w:t>
      </w:r>
    </w:p>
    <w:bookmarkEnd w:id="352"/>
    <w:p w14:paraId="0CFCC633" w14:textId="3E676D8D" w:rsidR="00050C61" w:rsidRDefault="00050C61" w:rsidP="00050C61">
      <w:pPr>
        <w:pStyle w:val="PlantUMLImg"/>
      </w:pPr>
      <w:r>
        <w:drawing>
          <wp:inline distT="0" distB="0" distL="0" distR="0" wp14:anchorId="20E297E3" wp14:editId="3125E308">
            <wp:extent cx="3429000" cy="1533525"/>
            <wp:effectExtent l="0" t="0" r="0" b="9525"/>
            <wp:docPr id="9" name="Graphic 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429000" cy="1533525"/>
                    </a:xfrm>
                    <a:prstGeom prst="rect">
                      <a:avLst/>
                    </a:prstGeom>
                  </pic:spPr>
                </pic:pic>
              </a:graphicData>
            </a:graphic>
          </wp:inline>
        </w:drawing>
      </w:r>
    </w:p>
    <w:p w14:paraId="7AA656EC" w14:textId="3958568A" w:rsidR="00096BF8" w:rsidRPr="00094095" w:rsidRDefault="00096BF8" w:rsidP="00096BF8">
      <w:pPr>
        <w:pStyle w:val="TF"/>
      </w:pPr>
      <w:r w:rsidRPr="00094095">
        <w:t xml:space="preserve">Figure 8.2.1.3-1: </w:t>
      </w:r>
      <w:r w:rsidR="005E5F2D">
        <w:t>Near</w:t>
      </w:r>
      <w:r>
        <w:t>-RT RIC</w:t>
      </w:r>
      <w:r w:rsidRPr="00094095">
        <w:t xml:space="preserve"> Subscription</w:t>
      </w:r>
      <w:r w:rsidR="00861EFC">
        <w:t xml:space="preserve"> procedure</w:t>
      </w:r>
      <w:r w:rsidRPr="00094095">
        <w:t>, unsuccessful operation</w:t>
      </w:r>
    </w:p>
    <w:p w14:paraId="5A618BE7" w14:textId="5A2F8DEE" w:rsidR="00096BF8" w:rsidRDefault="00096BF8" w:rsidP="00096BF8">
      <w:pPr>
        <w:rPr>
          <w:ins w:id="353" w:author="Crouse" w:date="2021-10-27T22:24:00Z"/>
        </w:rPr>
      </w:pPr>
      <w:r w:rsidRPr="00094095">
        <w:t xml:space="preserve">If the target </w:t>
      </w:r>
      <w:r>
        <w:t xml:space="preserve">E2 </w:t>
      </w:r>
      <w:r w:rsidR="00CC76E3">
        <w:t>Node</w:t>
      </w:r>
      <w:r w:rsidR="00CC76E3" w:rsidRPr="00094095">
        <w:t xml:space="preserve"> </w:t>
      </w:r>
      <w:r w:rsidRPr="00094095">
        <w:t xml:space="preserve">does not admit at least one requested </w:t>
      </w:r>
      <w:r w:rsidR="002E30F1">
        <w:t>a</w:t>
      </w:r>
      <w:r w:rsidR="002E30F1" w:rsidRPr="00094095">
        <w:t>ction</w:t>
      </w:r>
      <w:r w:rsidRPr="00094095">
        <w:t xml:space="preserve">, </w:t>
      </w:r>
      <w:r w:rsidR="002E30F1">
        <w:t xml:space="preserve">or </w:t>
      </w:r>
      <w:r w:rsidRPr="00094095">
        <w:t xml:space="preserve">detects an inconsistency in the sequence of </w:t>
      </w:r>
      <w:r w:rsidR="002E30F1">
        <w:t>a</w:t>
      </w:r>
      <w:r w:rsidR="002E30F1" w:rsidRPr="00094095">
        <w:t>ction</w:t>
      </w:r>
      <w:r w:rsidR="002E30F1">
        <w:t>s</w:t>
      </w:r>
      <w:r w:rsidR="002E30F1" w:rsidRPr="00094095">
        <w:t xml:space="preserve"> </w:t>
      </w:r>
      <w:r w:rsidR="002E30F1">
        <w:t>or in</w:t>
      </w:r>
      <w:r w:rsidR="002E30F1" w:rsidRPr="00094095">
        <w:t xml:space="preserve"> </w:t>
      </w:r>
      <w:r w:rsidR="002E30F1">
        <w:t>the s</w:t>
      </w:r>
      <w:r w:rsidR="002E30F1" w:rsidRPr="00094095">
        <w:t xml:space="preserve">ubsequent </w:t>
      </w:r>
      <w:r w:rsidR="002E30F1">
        <w:t>a</w:t>
      </w:r>
      <w:r w:rsidR="002E30F1" w:rsidRPr="00094095">
        <w:t xml:space="preserve">ction </w:t>
      </w:r>
      <w:r w:rsidRPr="00094095">
        <w:t xml:space="preserve">definitions, or a failure occurs during the </w:t>
      </w:r>
      <w:r w:rsidR="005A667A">
        <w:t xml:space="preserve">RIC </w:t>
      </w:r>
      <w:r w:rsidRPr="00094095">
        <w:t xml:space="preserve">Subscription procedure, the target </w:t>
      </w:r>
      <w:r>
        <w:t xml:space="preserve">E2 </w:t>
      </w:r>
      <w:r w:rsidR="00CC76E3">
        <w:t>Node</w:t>
      </w:r>
      <w:r w:rsidR="00CC76E3" w:rsidRPr="00094095">
        <w:t xml:space="preserve"> </w:t>
      </w:r>
      <w:r w:rsidRPr="00094095">
        <w:t xml:space="preserve">shall send the RIC SUBSCRIPTION FAILURE message to the </w:t>
      </w:r>
      <w:r w:rsidR="005E5F2D">
        <w:t>Near</w:t>
      </w:r>
      <w:r>
        <w:t>-RT RIC</w:t>
      </w:r>
      <w:r w:rsidRPr="00094095">
        <w:t xml:space="preserve">. The </w:t>
      </w:r>
      <w:r>
        <w:t xml:space="preserve">E2 </w:t>
      </w:r>
      <w:r w:rsidR="00CC76E3">
        <w:t>Node</w:t>
      </w:r>
      <w:r w:rsidR="00CC76E3" w:rsidRPr="00094095">
        <w:t xml:space="preserve"> </w:t>
      </w:r>
      <w:r w:rsidRPr="00094095">
        <w:t xml:space="preserve">shall include the </w:t>
      </w:r>
      <w:r w:rsidRPr="00094095">
        <w:rPr>
          <w:i/>
        </w:rPr>
        <w:t xml:space="preserve">RIC </w:t>
      </w:r>
      <w:r w:rsidRPr="00094095">
        <w:rPr>
          <w:i/>
          <w:iCs/>
        </w:rPr>
        <w:t xml:space="preserve">Actions Not Admitted List </w:t>
      </w:r>
      <w:r w:rsidRPr="00094095">
        <w:t xml:space="preserve">IE with an appropriate </w:t>
      </w:r>
      <w:r w:rsidR="002E30F1" w:rsidRPr="002E30F1">
        <w:t>cause</w:t>
      </w:r>
      <w:r w:rsidR="00DE6E42">
        <w:t xml:space="preserve"> </w:t>
      </w:r>
      <w:r w:rsidRPr="00094095">
        <w:t>value.</w:t>
      </w:r>
    </w:p>
    <w:p w14:paraId="6D64D02E" w14:textId="75DC30D3" w:rsidR="00E76EB5" w:rsidRDefault="00E76EB5" w:rsidP="00096BF8">
      <w:pPr>
        <w:rPr>
          <w:lang w:eastAsia="zh-CN"/>
        </w:rPr>
      </w:pPr>
      <w:ins w:id="354" w:author="Crouse" w:date="2021-10-27T22:24:00Z">
        <w:r>
          <w:rPr>
            <w:rFonts w:ascii="等线" w:eastAsia="等线" w:hAnsi="等线" w:hint="eastAsia"/>
            <w:lang w:eastAsia="zh-CN"/>
          </w:rPr>
          <w:t>如果目标E2Node</w:t>
        </w:r>
      </w:ins>
      <w:ins w:id="355" w:author="Crouse" w:date="2021-10-27T22:30:00Z">
        <w:r w:rsidR="00B76E98">
          <w:rPr>
            <w:rFonts w:ascii="等线" w:eastAsia="等线" w:hAnsi="等线" w:hint="eastAsia"/>
            <w:lang w:eastAsia="zh-CN"/>
          </w:rPr>
          <w:t>有一个</w:t>
        </w:r>
      </w:ins>
      <w:ins w:id="356" w:author="Crouse" w:date="2021-10-27T22:31:00Z">
        <w:r w:rsidR="00E43803">
          <w:rPr>
            <w:rFonts w:ascii="等线" w:eastAsia="等线" w:hAnsi="等线" w:hint="eastAsia"/>
            <w:lang w:eastAsia="zh-CN"/>
          </w:rPr>
          <w:t>请求没有</w:t>
        </w:r>
      </w:ins>
      <w:ins w:id="357" w:author="Crouse" w:date="2021-10-27T22:32:00Z">
        <w:r w:rsidR="00E43803">
          <w:rPr>
            <w:rFonts w:ascii="等线" w:eastAsia="等线" w:hAnsi="等线" w:hint="eastAsia"/>
            <w:lang w:eastAsia="zh-CN"/>
          </w:rPr>
          <w:t>接受或者检测</w:t>
        </w:r>
        <w:r w:rsidR="00E17E99">
          <w:rPr>
            <w:rFonts w:ascii="等线" w:eastAsia="等线" w:hAnsi="等线" w:hint="eastAsia"/>
            <w:lang w:eastAsia="zh-CN"/>
          </w:rPr>
          <w:t>到不一致的动作序列</w:t>
        </w:r>
      </w:ins>
      <w:ins w:id="358" w:author="Crouse" w:date="2021-10-27T22:33:00Z">
        <w:r w:rsidR="00E17E99">
          <w:rPr>
            <w:rFonts w:ascii="等线" w:eastAsia="等线" w:hAnsi="等线" w:hint="eastAsia"/>
            <w:lang w:eastAsia="zh-CN"/>
          </w:rPr>
          <w:t>或者</w:t>
        </w:r>
        <w:r w:rsidR="0068501E">
          <w:rPr>
            <w:rFonts w:ascii="等线" w:eastAsia="等线" w:hAnsi="等线" w:hint="eastAsia"/>
            <w:lang w:eastAsia="zh-CN"/>
          </w:rPr>
          <w:t>随后的动作不一致</w:t>
        </w:r>
      </w:ins>
      <w:ins w:id="359" w:author="Crouse" w:date="2021-10-27T22:35:00Z">
        <w:r w:rsidR="00C778D0">
          <w:rPr>
            <w:rFonts w:ascii="等线" w:eastAsia="等线" w:hAnsi="等线" w:hint="eastAsia"/>
            <w:lang w:eastAsia="zh-CN"/>
          </w:rPr>
          <w:t>，或者</w:t>
        </w:r>
        <w:r w:rsidR="005E3826">
          <w:rPr>
            <w:rFonts w:ascii="等线" w:eastAsia="等线" w:hAnsi="等线" w:hint="eastAsia"/>
            <w:lang w:eastAsia="zh-CN"/>
          </w:rPr>
          <w:t>在RIC订阅过程中的失败发生</w:t>
        </w:r>
      </w:ins>
      <w:ins w:id="360" w:author="Crouse" w:date="2021-10-27T22:36:00Z">
        <w:r w:rsidR="005E3826">
          <w:rPr>
            <w:rFonts w:ascii="等线" w:eastAsia="等线" w:hAnsi="等线" w:hint="eastAsia"/>
            <w:lang w:eastAsia="zh-CN"/>
          </w:rPr>
          <w:t>，目标E2节点应该</w:t>
        </w:r>
      </w:ins>
      <w:ins w:id="361" w:author="Crouse" w:date="2021-10-27T22:42:00Z">
        <w:r w:rsidR="008D4515">
          <w:rPr>
            <w:rFonts w:ascii="等线" w:eastAsia="等线" w:hAnsi="等线" w:hint="eastAsia"/>
            <w:lang w:eastAsia="zh-CN"/>
          </w:rPr>
          <w:t>发送</w:t>
        </w:r>
        <w:r w:rsidR="007D04E0" w:rsidRPr="00094095">
          <w:t>RIC SUBSCRIPTION FAILURE</w:t>
        </w:r>
        <w:r w:rsidR="007D04E0">
          <w:rPr>
            <w:rFonts w:ascii="等线" w:eastAsia="等线" w:hAnsi="等线" w:hint="eastAsia"/>
            <w:lang w:eastAsia="zh-CN"/>
          </w:rPr>
          <w:t>消息</w:t>
        </w:r>
        <w:r w:rsidR="007D04E0">
          <w:rPr>
            <w:rFonts w:ascii="宋体" w:eastAsia="宋体" w:hAnsi="宋体" w:cs="宋体" w:hint="eastAsia"/>
            <w:lang w:eastAsia="zh-CN"/>
          </w:rPr>
          <w:t>给</w:t>
        </w:r>
        <w:r w:rsidR="007D04E0">
          <w:t>Near-RT RIC</w:t>
        </w:r>
        <w:r w:rsidR="007D04E0">
          <w:rPr>
            <w:rFonts w:ascii="等线" w:eastAsia="等线" w:hAnsi="等线" w:hint="eastAsia"/>
            <w:lang w:eastAsia="zh-CN"/>
          </w:rPr>
          <w:t>。E</w:t>
        </w:r>
        <w:r w:rsidR="007D04E0">
          <w:t>2</w:t>
        </w:r>
        <w:r w:rsidR="007D04E0">
          <w:rPr>
            <w:rFonts w:ascii="宋体" w:eastAsia="宋体" w:hAnsi="宋体" w:cs="宋体" w:hint="eastAsia"/>
            <w:lang w:eastAsia="zh-CN"/>
          </w:rPr>
          <w:t>节点</w:t>
        </w:r>
        <w:proofErr w:type="gramStart"/>
        <w:r w:rsidR="007D04E0">
          <w:rPr>
            <w:rFonts w:ascii="宋体" w:eastAsia="宋体" w:hAnsi="宋体" w:cs="宋体" w:hint="eastAsia"/>
            <w:lang w:eastAsia="zh-CN"/>
          </w:rPr>
          <w:t>应该包括</w:t>
        </w:r>
      </w:ins>
      <w:ins w:id="362" w:author="Crouse" w:date="2021-10-27T22:43:00Z">
        <w:r w:rsidR="003B765A">
          <w:rPr>
            <w:rFonts w:ascii="宋体" w:eastAsia="宋体" w:hAnsi="宋体" w:cs="宋体" w:hint="eastAsia"/>
            <w:lang w:eastAsia="zh-CN"/>
          </w:rPr>
          <w:t>应该</w:t>
        </w:r>
      </w:ins>
      <w:ins w:id="363" w:author="Crouse" w:date="2021-10-27T22:45:00Z">
        <w:r w:rsidR="00B3246B">
          <w:rPr>
            <w:rFonts w:ascii="宋体" w:eastAsia="宋体" w:hAnsi="宋体" w:cs="宋体" w:hint="eastAsia"/>
            <w:lang w:eastAsia="zh-CN"/>
          </w:rPr>
          <w:t>包括</w:t>
        </w:r>
        <w:proofErr w:type="gramEnd"/>
        <w:r w:rsidR="00B3246B">
          <w:rPr>
            <w:rFonts w:ascii="宋体" w:eastAsia="宋体" w:hAnsi="宋体" w:cs="宋体" w:hint="eastAsia"/>
            <w:lang w:eastAsia="zh-CN"/>
          </w:rPr>
          <w:t>适当的</w:t>
        </w:r>
        <w:r w:rsidR="00A8004A">
          <w:rPr>
            <w:rFonts w:ascii="宋体" w:eastAsia="宋体" w:hAnsi="宋体" w:cs="宋体" w:hint="eastAsia"/>
            <w:lang w:eastAsia="zh-CN"/>
          </w:rPr>
          <w:t>原因值在</w:t>
        </w:r>
        <w:r w:rsidR="00A8004A" w:rsidRPr="00094095">
          <w:t xml:space="preserve">the </w:t>
        </w:r>
        <w:r w:rsidR="00A8004A" w:rsidRPr="00094095">
          <w:rPr>
            <w:i/>
          </w:rPr>
          <w:t xml:space="preserve">RIC </w:t>
        </w:r>
        <w:r w:rsidR="00A8004A" w:rsidRPr="00094095">
          <w:rPr>
            <w:i/>
            <w:iCs/>
          </w:rPr>
          <w:t xml:space="preserve">Actions Not Admitted List </w:t>
        </w:r>
        <w:r w:rsidR="00A8004A" w:rsidRPr="00094095">
          <w:t>IE</w:t>
        </w:r>
      </w:ins>
      <w:ins w:id="364" w:author="Crouse" w:date="2021-10-27T22:46:00Z">
        <w:r w:rsidR="00A8004A">
          <w:rPr>
            <w:rFonts w:ascii="等线" w:eastAsia="等线" w:hAnsi="等线" w:hint="eastAsia"/>
            <w:lang w:eastAsia="zh-CN"/>
          </w:rPr>
          <w:t>中。</w:t>
        </w:r>
      </w:ins>
    </w:p>
    <w:p w14:paraId="1B910AB4" w14:textId="5FD8617E" w:rsidR="0019573C" w:rsidRPr="00094095" w:rsidRDefault="0019573C" w:rsidP="0019573C">
      <w:r w:rsidRPr="00094095">
        <w:t xml:space="preserve">Upon reception of the RIC SUBSCRIPTION </w:t>
      </w:r>
      <w:r w:rsidR="009E6D86">
        <w:t>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T</w:t>
      </w:r>
      <w:r w:rsidRPr="00094095">
        <w:rPr>
          <w:vertAlign w:val="subscript"/>
        </w:rPr>
        <w:t>RICEVENTcreate</w:t>
      </w:r>
      <w:r w:rsidRPr="00094095">
        <w:t xml:space="preserve"> and terminate the </w:t>
      </w:r>
      <w:r w:rsidR="002E30F1">
        <w:t xml:space="preserve">RIC </w:t>
      </w:r>
      <w:r w:rsidRPr="00094095">
        <w:t>Subscription procedure.</w:t>
      </w:r>
    </w:p>
    <w:p w14:paraId="3461C6EF" w14:textId="680FD436" w:rsidR="0019573C" w:rsidRPr="00094095" w:rsidRDefault="00F345F2" w:rsidP="00096BF8">
      <w:ins w:id="365" w:author="Crouse" w:date="2021-10-27T22:46:00Z">
        <w:r>
          <w:rPr>
            <w:rFonts w:ascii="等线" w:eastAsia="等线" w:hAnsi="等线" w:hint="eastAsia"/>
            <w:lang w:eastAsia="zh-CN"/>
          </w:rPr>
          <w:t>出现了</w:t>
        </w:r>
        <w:r w:rsidR="009370FF" w:rsidRPr="00094095">
          <w:t xml:space="preserve">RIC SUBSCRIPTION </w:t>
        </w:r>
        <w:r w:rsidR="009370FF">
          <w:t>FAILURE</w:t>
        </w:r>
        <w:r w:rsidR="009370FF">
          <w:rPr>
            <w:rFonts w:ascii="等线" w:eastAsia="等线" w:hAnsi="等线" w:hint="eastAsia"/>
            <w:lang w:eastAsia="zh-CN"/>
          </w:rPr>
          <w:t>异常后</w:t>
        </w:r>
      </w:ins>
      <w:ins w:id="366" w:author="Crouse" w:date="2021-10-27T22:47:00Z">
        <w:r w:rsidR="009370FF">
          <w:rPr>
            <w:rFonts w:ascii="等线" w:eastAsia="等线" w:hAnsi="等线" w:hint="eastAsia"/>
            <w:lang w:eastAsia="zh-CN"/>
          </w:rPr>
          <w:t>，Near</w:t>
        </w:r>
        <w:r w:rsidR="009370FF">
          <w:rPr>
            <w:rFonts w:ascii="等线" w:eastAsia="等线" w:hAnsi="等线"/>
            <w:lang w:eastAsia="zh-CN"/>
          </w:rPr>
          <w:t xml:space="preserve">-RT </w:t>
        </w:r>
        <w:r w:rsidR="009370FF">
          <w:rPr>
            <w:rFonts w:ascii="等线" w:eastAsia="等线" w:hAnsi="等线" w:hint="eastAsia"/>
            <w:lang w:eastAsia="zh-CN"/>
          </w:rPr>
          <w:t>RIC</w:t>
        </w:r>
        <w:r w:rsidR="009370FF">
          <w:rPr>
            <w:rFonts w:ascii="等线" w:eastAsia="等线" w:hAnsi="等线"/>
            <w:lang w:eastAsia="zh-CN"/>
          </w:rPr>
          <w:t xml:space="preserve"> </w:t>
        </w:r>
        <w:r w:rsidR="009370FF">
          <w:rPr>
            <w:rFonts w:ascii="等线" w:eastAsia="等线" w:hAnsi="等线" w:hint="eastAsia"/>
            <w:lang w:eastAsia="zh-CN"/>
          </w:rPr>
          <w:t>应该停止timer</w:t>
        </w:r>
        <w:r w:rsidR="009370FF">
          <w:rPr>
            <w:rFonts w:ascii="等线" w:eastAsia="等线" w:hAnsi="等线"/>
            <w:lang w:eastAsia="zh-CN"/>
          </w:rPr>
          <w:t xml:space="preserve"> </w:t>
        </w:r>
        <w:r w:rsidR="009370FF" w:rsidRPr="00094095">
          <w:t>T</w:t>
        </w:r>
        <w:r w:rsidR="009370FF" w:rsidRPr="00094095">
          <w:rPr>
            <w:vertAlign w:val="subscript"/>
          </w:rPr>
          <w:t>RICEVENTcreate</w:t>
        </w:r>
        <w:r w:rsidR="009370FF">
          <w:rPr>
            <w:rFonts w:ascii="等线" w:eastAsia="等线" w:hAnsi="等线" w:hint="eastAsia"/>
            <w:vertAlign w:val="subscript"/>
            <w:lang w:eastAsia="zh-CN"/>
          </w:rPr>
          <w:t xml:space="preserve"> </w:t>
        </w:r>
        <w:r w:rsidR="009370FF">
          <w:rPr>
            <w:rFonts w:ascii="等线" w:eastAsia="等线" w:hAnsi="等线" w:hint="eastAsia"/>
            <w:lang w:eastAsia="zh-CN"/>
          </w:rPr>
          <w:t>和</w:t>
        </w:r>
        <w:r w:rsidR="009370FF">
          <w:rPr>
            <w:rFonts w:ascii="宋体" w:eastAsia="宋体" w:hAnsi="宋体" w:cs="宋体" w:hint="eastAsia"/>
            <w:lang w:eastAsia="zh-CN"/>
          </w:rPr>
          <w:t>终止RIC订阅过程。</w:t>
        </w:r>
      </w:ins>
    </w:p>
    <w:p w14:paraId="6B40F39C" w14:textId="7C372BAA" w:rsidR="00096BF8" w:rsidRDefault="00096BF8" w:rsidP="00096BF8">
      <w:pPr>
        <w:outlineLvl w:val="4"/>
        <w:rPr>
          <w:ins w:id="367" w:author="Crouse" w:date="2021-10-27T22:47:00Z"/>
          <w:b/>
        </w:rPr>
      </w:pPr>
      <w:r w:rsidRPr="00094095">
        <w:rPr>
          <w:b/>
        </w:rPr>
        <w:t xml:space="preserve">Interactions with </w:t>
      </w:r>
      <w:r w:rsidR="002E30F1">
        <w:rPr>
          <w:b/>
        </w:rPr>
        <w:t xml:space="preserve">RIC </w:t>
      </w:r>
      <w:r w:rsidRPr="00094095">
        <w:rPr>
          <w:b/>
        </w:rPr>
        <w:t>Subscription Delete procedure:</w:t>
      </w:r>
    </w:p>
    <w:p w14:paraId="6B930613" w14:textId="51492479" w:rsidR="00E5090A" w:rsidRPr="00094095" w:rsidRDefault="00E5090A" w:rsidP="00096BF8">
      <w:pPr>
        <w:outlineLvl w:val="4"/>
        <w:rPr>
          <w:b/>
        </w:rPr>
      </w:pPr>
      <w:ins w:id="368" w:author="Crouse" w:date="2021-10-27T22:48:00Z">
        <w:r>
          <w:rPr>
            <w:rFonts w:ascii="宋体" w:eastAsia="宋体" w:hAnsi="宋体" w:cs="宋体" w:hint="eastAsia"/>
            <w:b/>
            <w:lang w:eastAsia="zh-CN"/>
          </w:rPr>
          <w:t>与订阅删除过程交互</w:t>
        </w:r>
      </w:ins>
    </w:p>
    <w:p w14:paraId="35CE8795" w14:textId="5A6A8EF2" w:rsidR="00096BF8" w:rsidRPr="00094095" w:rsidRDefault="00096BF8" w:rsidP="00096BF8">
      <w:r w:rsidRPr="00094095">
        <w:t xml:space="preserve">If there is no response from the target </w:t>
      </w:r>
      <w:r>
        <w:t>E2 Node</w:t>
      </w:r>
      <w:r w:rsidRPr="00094095">
        <w:t xml:space="preserve"> to the RIC SUBSCRIPTION REQUEST message before </w:t>
      </w:r>
      <w:r w:rsidR="002E30F1">
        <w:t xml:space="preserve">the </w:t>
      </w:r>
      <w:r w:rsidRPr="00094095">
        <w:t>timer T</w:t>
      </w:r>
      <w:r w:rsidRPr="00094095">
        <w:rPr>
          <w:vertAlign w:val="subscript"/>
        </w:rPr>
        <w:t>RICEVENTcreate</w:t>
      </w:r>
      <w:r w:rsidRPr="00094095">
        <w:t xml:space="preserve"> expires in the </w:t>
      </w:r>
      <w:r w:rsidR="005E5F2D">
        <w:t>Near</w:t>
      </w:r>
      <w:r>
        <w:t>-RT RIC</w:t>
      </w:r>
      <w:r w:rsidRPr="00094095">
        <w:t xml:space="preserve">, the </w:t>
      </w:r>
      <w:r w:rsidR="005E5F2D">
        <w:t>Near</w:t>
      </w:r>
      <w:r>
        <w:t>-RT RIC</w:t>
      </w:r>
      <w:r w:rsidRPr="00094095">
        <w:t xml:space="preserve"> </w:t>
      </w:r>
      <w:r w:rsidR="002E30F1">
        <w:t>shall</w:t>
      </w:r>
      <w:r w:rsidR="002E30F1" w:rsidRPr="00094095">
        <w:t xml:space="preserve"> </w:t>
      </w:r>
      <w:r w:rsidRPr="00094095">
        <w:t xml:space="preserve">cancel the </w:t>
      </w:r>
      <w:r>
        <w:t>RIC</w:t>
      </w:r>
      <w:r w:rsidRPr="00094095">
        <w:t xml:space="preserve"> Subscription towards the target </w:t>
      </w:r>
      <w:r>
        <w:t>E2 Node</w:t>
      </w:r>
      <w:r w:rsidRPr="00094095">
        <w:t xml:space="preserve"> by initiating the </w:t>
      </w:r>
      <w:r>
        <w:t>RIC</w:t>
      </w:r>
      <w:r w:rsidRPr="00094095">
        <w:t xml:space="preserve"> Subscription Delete procedure with </w:t>
      </w:r>
      <w:r w:rsidR="002E30F1">
        <w:t>an</w:t>
      </w:r>
      <w:r w:rsidR="002E30F1" w:rsidRPr="00094095">
        <w:t xml:space="preserve"> </w:t>
      </w:r>
      <w:r w:rsidRPr="00094095">
        <w:t xml:space="preserve">appropriate </w:t>
      </w:r>
      <w:r w:rsidR="002E30F1">
        <w:t xml:space="preserve">cause </w:t>
      </w:r>
      <w:r w:rsidRPr="00094095">
        <w:t xml:space="preserve">value. </w:t>
      </w:r>
      <w:r w:rsidRPr="00094095">
        <w:rPr>
          <w:rFonts w:cs="Arial"/>
          <w:szCs w:val="18"/>
        </w:rPr>
        <w:t xml:space="preserve">The </w:t>
      </w:r>
      <w:r w:rsidR="005E5F2D">
        <w:rPr>
          <w:rFonts w:cs="Arial"/>
          <w:szCs w:val="18"/>
        </w:rPr>
        <w:t>Near</w:t>
      </w:r>
      <w:r>
        <w:rPr>
          <w:rFonts w:cs="Arial"/>
          <w:szCs w:val="18"/>
        </w:rPr>
        <w:t>-RT RIC</w:t>
      </w:r>
      <w:r w:rsidRPr="00094095">
        <w:rPr>
          <w:rFonts w:cs="Arial"/>
          <w:szCs w:val="18"/>
        </w:rPr>
        <w:t xml:space="preserve"> shall ignore any </w:t>
      </w:r>
      <w:r w:rsidRPr="00094095">
        <w:t xml:space="preserve">RIC SUBSCRIPTION RESPONSE or RIC SUBSCRIPTION FAILURE message received after the initiation of the </w:t>
      </w:r>
      <w:r>
        <w:t>RIC</w:t>
      </w:r>
      <w:r w:rsidRPr="00094095">
        <w:t xml:space="preserve"> Subscription Delete procedure and</w:t>
      </w:r>
      <w:r w:rsidRPr="00094095">
        <w:rPr>
          <w:rFonts w:eastAsia="MS Gothic"/>
        </w:rPr>
        <w:t xml:space="preserve"> remove any reference and release any resources related to the concerned E2</w:t>
      </w:r>
      <w:r>
        <w:rPr>
          <w:rFonts w:eastAsia="MS Gothic"/>
        </w:rPr>
        <w:t>.</w:t>
      </w:r>
    </w:p>
    <w:p w14:paraId="4F3425C9" w14:textId="30F041C7" w:rsidR="00096BF8" w:rsidRPr="008A2F70" w:rsidRDefault="00565C04" w:rsidP="00096BF8">
      <w:pPr>
        <w:rPr>
          <w:rFonts w:eastAsia="等线" w:hint="eastAsia"/>
          <w:lang w:eastAsia="zh-CN"/>
          <w:rPrChange w:id="369" w:author="Crouse" w:date="2021-10-27T22:59:00Z">
            <w:rPr>
              <w:rFonts w:hint="eastAsia"/>
              <w:lang w:eastAsia="zh-CN"/>
            </w:rPr>
          </w:rPrChange>
        </w:rPr>
      </w:pPr>
      <w:ins w:id="370" w:author="Crouse" w:date="2021-10-27T22:48:00Z">
        <w:r>
          <w:rPr>
            <w:rFonts w:ascii="等线" w:eastAsia="等线" w:hAnsi="等线" w:hint="eastAsia"/>
            <w:lang w:eastAsia="zh-CN"/>
          </w:rPr>
          <w:lastRenderedPageBreak/>
          <w:t>如果</w:t>
        </w:r>
      </w:ins>
      <w:ins w:id="371" w:author="Crouse" w:date="2021-10-27T22:49:00Z">
        <w:r>
          <w:rPr>
            <w:rFonts w:ascii="等线" w:eastAsia="等线" w:hAnsi="等线" w:hint="eastAsia"/>
            <w:lang w:eastAsia="zh-CN"/>
          </w:rPr>
          <w:t>在timer</w:t>
        </w:r>
        <w:r>
          <w:t xml:space="preserve"> </w:t>
        </w:r>
        <w:r w:rsidRPr="00094095">
          <w:t>T</w:t>
        </w:r>
        <w:r w:rsidRPr="00094095">
          <w:rPr>
            <w:vertAlign w:val="subscript"/>
          </w:rPr>
          <w:t>RICEVENTcreate</w:t>
        </w:r>
        <w:r>
          <w:rPr>
            <w:vertAlign w:val="subscript"/>
          </w:rPr>
          <w:t xml:space="preserve"> </w:t>
        </w:r>
        <w:r>
          <w:rPr>
            <w:rFonts w:ascii="等线" w:eastAsia="等线" w:hAnsi="等线" w:hint="eastAsia"/>
            <w:lang w:eastAsia="zh-CN"/>
          </w:rPr>
          <w:t>过期之前</w:t>
        </w:r>
      </w:ins>
      <w:ins w:id="372" w:author="Crouse" w:date="2021-10-27T22:50:00Z">
        <w:r w:rsidR="00053822">
          <w:rPr>
            <w:rFonts w:ascii="等线" w:eastAsia="等线" w:hAnsi="等线" w:hint="eastAsia"/>
            <w:lang w:eastAsia="zh-CN"/>
          </w:rPr>
          <w:t>，没有收到</w:t>
        </w:r>
        <w:r w:rsidR="00053822" w:rsidRPr="00094095">
          <w:t>RIC SUBSCRIPTION REQUEST</w:t>
        </w:r>
        <w:r w:rsidR="00053822">
          <w:t xml:space="preserve"> </w:t>
        </w:r>
        <w:r w:rsidR="00053822">
          <w:rPr>
            <w:rFonts w:ascii="等线" w:eastAsia="等线" w:hAnsi="等线" w:hint="eastAsia"/>
            <w:lang w:eastAsia="zh-CN"/>
          </w:rPr>
          <w:t>消息的响应</w:t>
        </w:r>
      </w:ins>
      <w:ins w:id="373" w:author="Crouse" w:date="2021-10-27T22:51:00Z">
        <w:r w:rsidR="004A4679">
          <w:rPr>
            <w:rFonts w:ascii="等线" w:eastAsia="等线" w:hAnsi="等线" w:hint="eastAsia"/>
            <w:lang w:eastAsia="zh-CN"/>
          </w:rPr>
          <w:t>，那么Near</w:t>
        </w:r>
        <w:r w:rsidR="004A4679">
          <w:t>-RT RIC</w:t>
        </w:r>
        <w:r w:rsidR="004A4679">
          <w:rPr>
            <w:rFonts w:ascii="宋体" w:eastAsia="宋体" w:hAnsi="宋体" w:cs="宋体" w:hint="eastAsia"/>
            <w:lang w:eastAsia="zh-CN"/>
          </w:rPr>
          <w:t>应该取消</w:t>
        </w:r>
      </w:ins>
      <w:ins w:id="374" w:author="Crouse" w:date="2021-10-27T22:53:00Z">
        <w:r w:rsidR="00570549">
          <w:rPr>
            <w:rFonts w:ascii="宋体" w:eastAsia="宋体" w:hAnsi="宋体" w:cs="宋体" w:hint="eastAsia"/>
            <w:lang w:eastAsia="zh-CN"/>
          </w:rPr>
          <w:t>面向目标E2节点的</w:t>
        </w:r>
      </w:ins>
      <w:ins w:id="375" w:author="Crouse" w:date="2021-10-27T22:51:00Z">
        <w:r w:rsidR="004A4679">
          <w:rPr>
            <w:rFonts w:ascii="宋体" w:eastAsia="宋体" w:hAnsi="宋体" w:cs="宋体" w:hint="eastAsia"/>
            <w:lang w:eastAsia="zh-CN"/>
          </w:rPr>
          <w:t>RIC订阅</w:t>
        </w:r>
      </w:ins>
      <w:ins w:id="376" w:author="Crouse" w:date="2021-10-27T22:54:00Z">
        <w:r w:rsidR="00B806E1">
          <w:rPr>
            <w:rFonts w:ascii="宋体" w:eastAsia="宋体" w:hAnsi="宋体" w:cs="宋体" w:hint="eastAsia"/>
            <w:lang w:eastAsia="zh-CN"/>
          </w:rPr>
          <w:t>，</w:t>
        </w:r>
      </w:ins>
      <w:ins w:id="377" w:author="Crouse" w:date="2021-10-27T22:55:00Z">
        <w:r w:rsidR="0027238B">
          <w:rPr>
            <w:rFonts w:ascii="宋体" w:eastAsia="宋体" w:hAnsi="宋体" w:cs="宋体" w:hint="eastAsia"/>
            <w:lang w:eastAsia="zh-CN"/>
          </w:rPr>
          <w:t>通过发起</w:t>
        </w:r>
      </w:ins>
      <w:ins w:id="378" w:author="Crouse" w:date="2021-10-27T22:56:00Z">
        <w:r w:rsidR="003727F0">
          <w:rPr>
            <w:rFonts w:ascii="宋体" w:eastAsia="宋体" w:hAnsi="宋体" w:cs="宋体" w:hint="eastAsia"/>
            <w:lang w:eastAsia="zh-CN"/>
          </w:rPr>
          <w:t>带有恰当原因值的</w:t>
        </w:r>
      </w:ins>
      <w:ins w:id="379" w:author="Crouse" w:date="2021-10-27T22:55:00Z">
        <w:r w:rsidR="0027238B">
          <w:t>RIC</w:t>
        </w:r>
        <w:r w:rsidR="0027238B" w:rsidRPr="00094095">
          <w:t xml:space="preserve"> Subscription Delete</w:t>
        </w:r>
        <w:r w:rsidR="0027238B">
          <w:t xml:space="preserve"> </w:t>
        </w:r>
        <w:r w:rsidR="0027238B">
          <w:rPr>
            <w:rFonts w:ascii="宋体" w:eastAsia="宋体" w:hAnsi="宋体" w:cs="宋体" w:hint="eastAsia"/>
            <w:lang w:eastAsia="zh-CN"/>
          </w:rPr>
          <w:t>过程</w:t>
        </w:r>
      </w:ins>
      <w:ins w:id="380" w:author="Crouse" w:date="2021-10-27T22:57:00Z">
        <w:r w:rsidR="003727F0">
          <w:rPr>
            <w:rFonts w:ascii="宋体" w:eastAsia="宋体" w:hAnsi="宋体" w:cs="宋体" w:hint="eastAsia"/>
            <w:lang w:eastAsia="zh-CN"/>
          </w:rPr>
          <w:t>。</w:t>
        </w:r>
      </w:ins>
      <w:ins w:id="381" w:author="Crouse" w:date="2021-10-27T22:59:00Z">
        <w:r w:rsidR="003D034B">
          <w:rPr>
            <w:rFonts w:ascii="等线" w:eastAsia="等线" w:hAnsi="等线" w:hint="eastAsia"/>
            <w:lang w:eastAsia="zh-CN"/>
          </w:rPr>
          <w:t>在</w:t>
        </w:r>
        <w:r w:rsidR="003D034B">
          <w:rPr>
            <w:rFonts w:ascii="宋体" w:eastAsia="宋体" w:hAnsi="宋体" w:cs="宋体" w:hint="eastAsia"/>
            <w:lang w:eastAsia="zh-CN"/>
          </w:rPr>
          <w:t>发起了</w:t>
        </w:r>
        <w:r w:rsidR="003D034B">
          <w:rPr>
            <w:lang w:eastAsia="zh-CN"/>
          </w:rPr>
          <w:t>RIC</w:t>
        </w:r>
        <w:r w:rsidR="003D034B" w:rsidRPr="00094095">
          <w:rPr>
            <w:lang w:eastAsia="zh-CN"/>
          </w:rPr>
          <w:t xml:space="preserve"> Subscription Delete </w:t>
        </w:r>
        <w:r w:rsidR="003D034B">
          <w:rPr>
            <w:rFonts w:ascii="宋体" w:eastAsia="宋体" w:hAnsi="宋体" w:cs="宋体" w:hint="eastAsia"/>
            <w:lang w:eastAsia="zh-CN"/>
          </w:rPr>
          <w:t>过程之后</w:t>
        </w:r>
      </w:ins>
      <w:ins w:id="382" w:author="Crouse" w:date="2021-10-27T22:57:00Z">
        <w:r w:rsidR="00E71074">
          <w:rPr>
            <w:rFonts w:ascii="宋体" w:eastAsia="宋体" w:hAnsi="宋体" w:cs="宋体" w:hint="eastAsia"/>
            <w:lang w:eastAsia="zh-CN"/>
          </w:rPr>
          <w:t>，N</w:t>
        </w:r>
        <w:r w:rsidR="00E71074">
          <w:rPr>
            <w:rFonts w:ascii="宋体" w:eastAsia="宋体" w:hAnsi="宋体" w:cs="宋体"/>
            <w:lang w:eastAsia="zh-CN"/>
          </w:rPr>
          <w:t xml:space="preserve">ear-RT </w:t>
        </w:r>
      </w:ins>
      <w:ins w:id="383" w:author="Crouse" w:date="2021-10-27T22:58:00Z">
        <w:r w:rsidR="00E71074">
          <w:rPr>
            <w:rFonts w:ascii="宋体" w:eastAsia="宋体" w:hAnsi="宋体" w:cs="宋体"/>
            <w:lang w:eastAsia="zh-CN"/>
          </w:rPr>
          <w:t>RIC</w:t>
        </w:r>
        <w:r w:rsidR="00E71074">
          <w:rPr>
            <w:rFonts w:ascii="宋体" w:eastAsia="宋体" w:hAnsi="宋体" w:cs="宋体" w:hint="eastAsia"/>
            <w:lang w:eastAsia="zh-CN"/>
          </w:rPr>
          <w:t>应该忽略任何</w:t>
        </w:r>
        <w:r w:rsidR="00E71074" w:rsidRPr="00094095">
          <w:rPr>
            <w:lang w:eastAsia="zh-CN"/>
          </w:rPr>
          <w:t>RIC SUBSCRIPTION RESPONSE</w:t>
        </w:r>
        <w:r w:rsidR="00E71074">
          <w:rPr>
            <w:rFonts w:ascii="等线" w:eastAsia="等线" w:hAnsi="等线" w:hint="eastAsia"/>
            <w:lang w:eastAsia="zh-CN"/>
          </w:rPr>
          <w:t>或者</w:t>
        </w:r>
        <w:r w:rsidR="00E71074" w:rsidRPr="00094095">
          <w:rPr>
            <w:lang w:eastAsia="zh-CN"/>
          </w:rPr>
          <w:t>RIC SUBSCRIPTION FAILURE</w:t>
        </w:r>
        <w:r w:rsidR="00E71074">
          <w:rPr>
            <w:rFonts w:ascii="等线" w:eastAsia="等线" w:hAnsi="等线" w:hint="eastAsia"/>
            <w:lang w:eastAsia="zh-CN"/>
          </w:rPr>
          <w:t>消息</w:t>
        </w:r>
        <w:r w:rsidR="003D034B">
          <w:rPr>
            <w:rFonts w:ascii="等线" w:eastAsia="等线" w:hAnsi="等线" w:hint="eastAsia"/>
            <w:lang w:eastAsia="zh-CN"/>
          </w:rPr>
          <w:t>的接受</w:t>
        </w:r>
      </w:ins>
      <w:ins w:id="384" w:author="Crouse" w:date="2021-10-27T23:02:00Z">
        <w:r w:rsidR="009A06C5">
          <w:rPr>
            <w:rFonts w:ascii="等线" w:eastAsia="等线" w:hAnsi="等线" w:hint="eastAsia"/>
            <w:lang w:eastAsia="zh-CN"/>
          </w:rPr>
          <w:t>并且</w:t>
        </w:r>
        <w:r w:rsidR="00D500CF">
          <w:rPr>
            <w:rFonts w:ascii="等线" w:eastAsia="等线" w:hAnsi="等线" w:hint="eastAsia"/>
            <w:lang w:eastAsia="zh-CN"/>
          </w:rPr>
          <w:t>移除任何关联和释放任何</w:t>
        </w:r>
      </w:ins>
      <w:ins w:id="385" w:author="Crouse" w:date="2021-10-27T23:03:00Z">
        <w:r w:rsidR="00D500CF">
          <w:rPr>
            <w:rFonts w:ascii="等线" w:eastAsia="等线" w:hAnsi="等线" w:hint="eastAsia"/>
            <w:lang w:eastAsia="zh-CN"/>
          </w:rPr>
          <w:t>相关</w:t>
        </w:r>
      </w:ins>
      <w:ins w:id="386" w:author="Crouse" w:date="2021-10-27T23:02:00Z">
        <w:r w:rsidR="00D500CF">
          <w:rPr>
            <w:rFonts w:ascii="等线" w:eastAsia="等线" w:hAnsi="等线" w:hint="eastAsia"/>
            <w:lang w:eastAsia="zh-CN"/>
          </w:rPr>
          <w:t>资源</w:t>
        </w:r>
      </w:ins>
      <w:ins w:id="387" w:author="Crouse" w:date="2021-10-27T23:03:00Z">
        <w:r w:rsidR="00D500CF">
          <w:rPr>
            <w:rFonts w:ascii="等线" w:eastAsia="等线" w:hAnsi="等线" w:hint="eastAsia"/>
            <w:lang w:eastAsia="zh-CN"/>
          </w:rPr>
          <w:t>。</w:t>
        </w:r>
      </w:ins>
    </w:p>
    <w:p w14:paraId="1E9A74E0" w14:textId="1B6D8982" w:rsidR="00096BF8" w:rsidRDefault="00096BF8" w:rsidP="00096BF8">
      <w:pPr>
        <w:pStyle w:val="4"/>
        <w:numPr>
          <w:ilvl w:val="0"/>
          <w:numId w:val="0"/>
        </w:numPr>
        <w:ind w:left="864" w:hanging="864"/>
        <w:rPr>
          <w:ins w:id="388" w:author="Crouse" w:date="2021-10-27T23:03:00Z"/>
          <w:lang w:val="en-US" w:eastAsia="zh-CN"/>
        </w:rPr>
      </w:pPr>
      <w:r w:rsidRPr="00094095">
        <w:rPr>
          <w:lang w:val="en-US" w:eastAsia="zh-CN"/>
        </w:rPr>
        <w:t>8.2.1.4</w:t>
      </w:r>
      <w:r w:rsidRPr="00094095">
        <w:rPr>
          <w:lang w:val="en-US" w:eastAsia="zh-CN"/>
        </w:rPr>
        <w:tab/>
        <w:t>Abnormal Conditions</w:t>
      </w:r>
    </w:p>
    <w:p w14:paraId="5440F8DF" w14:textId="0DC7EF9A" w:rsidR="00A949C0" w:rsidRPr="00A949C0" w:rsidRDefault="00A949C0" w:rsidP="00A949C0">
      <w:pPr>
        <w:rPr>
          <w:rFonts w:eastAsia="等线" w:hint="eastAsia"/>
          <w:lang w:eastAsia="zh-CN"/>
          <w:rPrChange w:id="389" w:author="Crouse" w:date="2021-10-27T23:03:00Z">
            <w:rPr>
              <w:lang w:val="en-US" w:eastAsia="zh-CN"/>
            </w:rPr>
          </w:rPrChange>
        </w:rPr>
        <w:pPrChange w:id="390" w:author="Crouse" w:date="2021-10-27T23:03:00Z">
          <w:pPr>
            <w:pStyle w:val="4"/>
            <w:numPr>
              <w:ilvl w:val="0"/>
              <w:numId w:val="0"/>
            </w:numPr>
            <w:tabs>
              <w:tab w:val="clear" w:pos="2140"/>
            </w:tabs>
            <w:ind w:left="864"/>
          </w:pPr>
        </w:pPrChange>
      </w:pPr>
      <w:ins w:id="391" w:author="Crouse" w:date="2021-10-27T23:03:00Z">
        <w:r>
          <w:rPr>
            <w:rFonts w:eastAsia="等线" w:hint="eastAsia"/>
            <w:lang w:eastAsia="zh-CN"/>
          </w:rPr>
          <w:t>异常条件</w:t>
        </w:r>
      </w:ins>
    </w:p>
    <w:p w14:paraId="26827B96" w14:textId="4496A475" w:rsidR="00096BF8" w:rsidRDefault="00096BF8" w:rsidP="00096BF8">
      <w:pPr>
        <w:rPr>
          <w:ins w:id="392" w:author="Crouse" w:date="2021-10-27T23:03:00Z"/>
        </w:rPr>
      </w:pPr>
      <w:r w:rsidRPr="00094095">
        <w:t xml:space="preserve">If the target </w:t>
      </w:r>
      <w:r>
        <w:t xml:space="preserve">E2 </w:t>
      </w:r>
      <w:r w:rsidR="00CC76E3">
        <w:t>Node</w:t>
      </w:r>
      <w:r w:rsidR="00CC76E3" w:rsidRPr="00094095">
        <w:t xml:space="preserve"> </w:t>
      </w:r>
      <w:r w:rsidRPr="00094095">
        <w:t xml:space="preserve">receives a RIC SUBSCRIPTION REQUEST message containing </w:t>
      </w:r>
      <w:r>
        <w:rPr>
          <w:i/>
        </w:rPr>
        <w:t>RIC</w:t>
      </w:r>
      <w:r w:rsidRPr="00094095">
        <w:rPr>
          <w:i/>
        </w:rPr>
        <w:t xml:space="preserve"> </w:t>
      </w:r>
      <w:r w:rsidRPr="00094095">
        <w:rPr>
          <w:i/>
          <w:iCs/>
        </w:rPr>
        <w:t xml:space="preserve">Subscription </w:t>
      </w:r>
      <w:r w:rsidR="002E30F1">
        <w:rPr>
          <w:i/>
          <w:iCs/>
        </w:rPr>
        <w:t xml:space="preserve">Details </w:t>
      </w:r>
      <w:r w:rsidRPr="00094095">
        <w:t xml:space="preserve">IE that does not align with </w:t>
      </w:r>
      <w:r w:rsidRPr="00F62591">
        <w:t xml:space="preserve">the </w:t>
      </w:r>
      <w:r w:rsidR="005E5F2D">
        <w:t>Near</w:t>
      </w:r>
      <w:r>
        <w:t>-RT RIC</w:t>
      </w:r>
      <w:r w:rsidRPr="00F62591">
        <w:t xml:space="preserve"> Service Model [</w:t>
      </w:r>
      <w:r w:rsidR="007505B1">
        <w:t>3</w:t>
      </w:r>
      <w:r w:rsidRPr="00F62591">
        <w:t>], the</w:t>
      </w:r>
      <w:r w:rsidRPr="00094095">
        <w:t xml:space="preserve"> target </w:t>
      </w:r>
      <w:r>
        <w:t xml:space="preserve">E2 </w:t>
      </w:r>
      <w:r w:rsidR="00CC76E3">
        <w:t>Node</w:t>
      </w:r>
      <w:r w:rsidR="00CC76E3" w:rsidRPr="00094095">
        <w:t xml:space="preserve"> </w:t>
      </w:r>
      <w:r w:rsidRPr="00094095">
        <w:t xml:space="preserve">shall send the </w:t>
      </w:r>
      <w:r w:rsidRPr="00B64C78">
        <w:t>RIC SUBSCRIPTION FAILURE</w:t>
      </w:r>
      <w:r w:rsidRPr="00094095">
        <w:t xml:space="preserve"> message to the </w:t>
      </w:r>
      <w:r w:rsidR="005E5F2D">
        <w:t>Near</w:t>
      </w:r>
      <w:r>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094095">
        <w:t>.</w:t>
      </w:r>
    </w:p>
    <w:p w14:paraId="622FEFF9" w14:textId="06039836" w:rsidR="00D44F95" w:rsidRPr="00094095" w:rsidRDefault="00D44F95" w:rsidP="00096BF8">
      <w:ins w:id="393" w:author="Crouse" w:date="2021-10-27T23:03:00Z">
        <w:r>
          <w:rPr>
            <w:rFonts w:ascii="等线" w:eastAsia="等线" w:hAnsi="等线" w:hint="eastAsia"/>
            <w:lang w:eastAsia="zh-CN"/>
          </w:rPr>
          <w:t>如果目标</w:t>
        </w:r>
      </w:ins>
      <w:ins w:id="394" w:author="Crouse" w:date="2021-10-27T23:04:00Z">
        <w:r w:rsidR="00EB7D4D">
          <w:rPr>
            <w:rFonts w:ascii="等线" w:eastAsia="等线" w:hAnsi="等线" w:hint="eastAsia"/>
            <w:lang w:eastAsia="zh-CN"/>
          </w:rPr>
          <w:t>节点接收到</w:t>
        </w:r>
        <w:r w:rsidR="00EB7D4D" w:rsidRPr="00094095">
          <w:t>RIC SUBSCRIPTION REQUEST</w:t>
        </w:r>
        <w:commentRangeStart w:id="395"/>
        <w:r w:rsidR="00EB7D4D">
          <w:rPr>
            <w:rFonts w:ascii="等线" w:eastAsia="等线" w:hAnsi="等线" w:hint="eastAsia"/>
            <w:lang w:eastAsia="zh-CN"/>
          </w:rPr>
          <w:t>消息包含</w:t>
        </w:r>
      </w:ins>
      <w:ins w:id="396" w:author="Crouse" w:date="2021-10-27T23:05:00Z">
        <w:r w:rsidR="002054B8">
          <w:rPr>
            <w:rFonts w:ascii="等线" w:eastAsia="等线" w:hAnsi="等线" w:hint="eastAsia"/>
            <w:lang w:eastAsia="zh-CN"/>
          </w:rPr>
          <w:t>并没有按照</w:t>
        </w:r>
        <w:r w:rsidR="002054B8">
          <w:t>Near-RT RIC</w:t>
        </w:r>
        <w:r w:rsidR="002054B8" w:rsidRPr="00F62591">
          <w:t xml:space="preserve"> Service Model [</w:t>
        </w:r>
        <w:r w:rsidR="002054B8">
          <w:t>3</w:t>
        </w:r>
        <w:r w:rsidR="002054B8" w:rsidRPr="00F62591">
          <w:t>]</w:t>
        </w:r>
        <w:r w:rsidR="002054B8">
          <w:rPr>
            <w:rFonts w:ascii="宋体" w:eastAsia="宋体" w:hAnsi="宋体" w:cs="宋体" w:hint="eastAsia"/>
            <w:lang w:eastAsia="zh-CN"/>
          </w:rPr>
          <w:t>规范的</w:t>
        </w:r>
        <w:r w:rsidR="002054B8">
          <w:rPr>
            <w:i/>
          </w:rPr>
          <w:t>RIC</w:t>
        </w:r>
        <w:r w:rsidR="002054B8" w:rsidRPr="00094095">
          <w:rPr>
            <w:i/>
          </w:rPr>
          <w:t xml:space="preserve"> </w:t>
        </w:r>
        <w:r w:rsidR="002054B8" w:rsidRPr="00094095">
          <w:rPr>
            <w:i/>
            <w:iCs/>
          </w:rPr>
          <w:t xml:space="preserve">Subscription </w:t>
        </w:r>
        <w:r w:rsidR="002054B8">
          <w:rPr>
            <w:i/>
            <w:iCs/>
          </w:rPr>
          <w:t xml:space="preserve">Details </w:t>
        </w:r>
        <w:r w:rsidR="002054B8" w:rsidRPr="00094095">
          <w:t>IE</w:t>
        </w:r>
        <w:r w:rsidR="002054B8">
          <w:rPr>
            <w:rFonts w:ascii="等线" w:eastAsia="等线" w:hAnsi="等线" w:hint="eastAsia"/>
            <w:lang w:eastAsia="zh-CN"/>
          </w:rPr>
          <w:t>，</w:t>
        </w:r>
      </w:ins>
      <w:commentRangeEnd w:id="395"/>
      <w:ins w:id="397" w:author="Crouse" w:date="2021-10-27T23:07:00Z">
        <w:r w:rsidR="00240EF1">
          <w:rPr>
            <w:rStyle w:val="aa"/>
          </w:rPr>
          <w:commentReference w:id="395"/>
        </w:r>
      </w:ins>
      <w:ins w:id="398" w:author="Crouse" w:date="2021-10-27T23:05:00Z">
        <w:r w:rsidR="009004BA">
          <w:rPr>
            <w:rFonts w:ascii="等线" w:eastAsia="等线" w:hAnsi="等线" w:hint="eastAsia"/>
            <w:lang w:eastAsia="zh-CN"/>
          </w:rPr>
          <w:t>目标</w:t>
        </w:r>
      </w:ins>
      <w:ins w:id="399" w:author="Crouse" w:date="2021-10-27T23:06:00Z">
        <w:r w:rsidR="009004BA">
          <w:rPr>
            <w:rFonts w:ascii="等线" w:eastAsia="等线" w:hAnsi="等线" w:hint="eastAsia"/>
            <w:lang w:eastAsia="zh-CN"/>
          </w:rPr>
          <w:t>E2</w:t>
        </w:r>
        <w:r w:rsidR="009004BA">
          <w:rPr>
            <w:rFonts w:ascii="宋体" w:eastAsia="宋体" w:hAnsi="宋体" w:cs="宋体" w:hint="eastAsia"/>
            <w:lang w:eastAsia="zh-CN"/>
          </w:rPr>
          <w:t>节点应该发送</w:t>
        </w:r>
        <w:r w:rsidR="009004BA" w:rsidRPr="00B64C78">
          <w:t>RIC SUBSCRIPTION FAILURE</w:t>
        </w:r>
        <w:r w:rsidR="009004BA">
          <w:t xml:space="preserve"> </w:t>
        </w:r>
        <w:r w:rsidR="009004BA">
          <w:rPr>
            <w:rFonts w:ascii="等线" w:eastAsia="等线" w:hAnsi="等线" w:hint="eastAsia"/>
            <w:lang w:eastAsia="zh-CN"/>
          </w:rPr>
          <w:t>消息并附上相应的理由值。</w:t>
        </w:r>
      </w:ins>
    </w:p>
    <w:p w14:paraId="76CBE488" w14:textId="1FB27A63" w:rsidR="00096BF8" w:rsidRDefault="00096BF8" w:rsidP="00096BF8">
      <w:pPr>
        <w:rPr>
          <w:ins w:id="400" w:author="Crouse" w:date="2021-10-27T23:06:00Z"/>
        </w:rPr>
      </w:pPr>
      <w:r w:rsidRPr="00094095">
        <w:t xml:space="preserve">If the target </w:t>
      </w:r>
      <w:r>
        <w:t xml:space="preserve">E2 </w:t>
      </w:r>
      <w:r w:rsidR="00CC76E3">
        <w:t>Node</w:t>
      </w:r>
      <w:r w:rsidR="00CC76E3" w:rsidRPr="00094095">
        <w:t xml:space="preserve"> </w:t>
      </w:r>
      <w:r w:rsidRPr="00094095">
        <w:t xml:space="preserve">receives a RIC SUBSCRIPTION REQUEST message </w:t>
      </w:r>
      <w:r>
        <w:t xml:space="preserve">which </w:t>
      </w:r>
      <w:r w:rsidRPr="00094095">
        <w:t xml:space="preserve">contains a </w:t>
      </w:r>
      <w:r w:rsidRPr="00094095">
        <w:rPr>
          <w:i/>
        </w:rPr>
        <w:t>RAN Function ID</w:t>
      </w:r>
      <w:r w:rsidRPr="00094095">
        <w:rPr>
          <w:i/>
          <w:iCs/>
        </w:rPr>
        <w:t xml:space="preserve"> </w:t>
      </w:r>
      <w:r w:rsidRPr="00094095">
        <w:t xml:space="preserve">IE that was not previously announced as a supported </w:t>
      </w:r>
      <w:r w:rsidR="000319C6">
        <w:t>RAN</w:t>
      </w:r>
      <w:r w:rsidR="000319C6" w:rsidRPr="00094095">
        <w:t xml:space="preserve"> </w:t>
      </w:r>
      <w:r w:rsidRPr="00094095">
        <w:t xml:space="preserve">function in the </w:t>
      </w:r>
      <w:r w:rsidR="0005572E" w:rsidRPr="0005572E">
        <w:t xml:space="preserve">E2 Setup procedure </w:t>
      </w:r>
      <w:r w:rsidR="002E30F1">
        <w:t xml:space="preserve">or the </w:t>
      </w:r>
      <w:r w:rsidR="0005572E" w:rsidRPr="00094095">
        <w:t>RIC Service</w:t>
      </w:r>
      <w:r w:rsidR="0005572E" w:rsidRPr="00094095">
        <w:rPr>
          <w:lang w:eastAsia="ja-JP"/>
        </w:rPr>
        <w:t xml:space="preserve"> Update</w:t>
      </w:r>
      <w:r w:rsidR="0005572E">
        <w:rPr>
          <w:lang w:eastAsia="ja-JP"/>
        </w:rPr>
        <w:t xml:space="preserve"> procedure</w:t>
      </w:r>
      <w:r w:rsidRPr="00094095">
        <w:t xml:space="preserve">, the target </w:t>
      </w:r>
      <w:r>
        <w:t xml:space="preserve">E2 </w:t>
      </w:r>
      <w:r w:rsidR="00CC76E3">
        <w:t>Node</w:t>
      </w:r>
      <w:r w:rsidR="00CC76E3" w:rsidRPr="00094095">
        <w:t xml:space="preserve"> </w:t>
      </w:r>
      <w:r w:rsidRPr="00094095">
        <w:t xml:space="preserve">shall send the RIC SUBSCRIPTION FAILURE message to the </w:t>
      </w:r>
      <w:r w:rsidR="005E5F2D">
        <w:t>Near</w:t>
      </w:r>
      <w:r>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094095">
        <w:t>.</w:t>
      </w:r>
    </w:p>
    <w:p w14:paraId="1D0DE555" w14:textId="3AAFBD58" w:rsidR="00A833C1" w:rsidRDefault="00A833C1" w:rsidP="00096BF8">
      <w:pPr>
        <w:rPr>
          <w:rFonts w:hint="eastAsia"/>
          <w:lang w:eastAsia="zh-CN"/>
        </w:rPr>
      </w:pPr>
      <w:ins w:id="401" w:author="Crouse" w:date="2021-10-27T23:06:00Z">
        <w:r>
          <w:rPr>
            <w:rFonts w:ascii="等线" w:eastAsia="等线" w:hAnsi="等线" w:hint="eastAsia"/>
            <w:lang w:eastAsia="zh-CN"/>
          </w:rPr>
          <w:t>如果</w:t>
        </w:r>
      </w:ins>
      <w:ins w:id="402" w:author="Crouse" w:date="2021-10-27T23:07:00Z">
        <w:r>
          <w:rPr>
            <w:rFonts w:ascii="等线" w:eastAsia="等线" w:hAnsi="等线" w:hint="eastAsia"/>
            <w:lang w:eastAsia="zh-CN"/>
          </w:rPr>
          <w:t>目标</w:t>
        </w:r>
        <w:r>
          <w:rPr>
            <w:rFonts w:ascii="宋体" w:eastAsia="宋体" w:hAnsi="宋体" w:cs="宋体" w:hint="eastAsia"/>
            <w:lang w:eastAsia="zh-CN"/>
          </w:rPr>
          <w:t>节点</w:t>
        </w:r>
        <w:r w:rsidR="00240EF1">
          <w:rPr>
            <w:rFonts w:ascii="宋体" w:eastAsia="宋体" w:hAnsi="宋体" w:cs="宋体" w:hint="eastAsia"/>
            <w:lang w:eastAsia="zh-CN"/>
          </w:rPr>
          <w:t>接收到了</w:t>
        </w:r>
        <w:r w:rsidR="00240EF1" w:rsidRPr="00094095">
          <w:t>RIC SUBSCRIPTION REQUEST</w:t>
        </w:r>
        <w:r w:rsidR="00240EF1">
          <w:rPr>
            <w:rFonts w:ascii="等线" w:eastAsia="等线" w:hAnsi="等线" w:hint="eastAsia"/>
            <w:lang w:eastAsia="zh-CN"/>
          </w:rPr>
          <w:t>消息</w:t>
        </w:r>
      </w:ins>
      <w:ins w:id="403" w:author="Crouse" w:date="2021-10-27T23:09:00Z">
        <w:r w:rsidR="00950990">
          <w:rPr>
            <w:rFonts w:ascii="等线" w:eastAsia="等线" w:hAnsi="等线" w:hint="eastAsia"/>
            <w:lang w:eastAsia="zh-CN"/>
          </w:rPr>
          <w:t>包含</w:t>
        </w:r>
        <w:r w:rsidR="00950990" w:rsidRPr="00094095">
          <w:rPr>
            <w:i/>
          </w:rPr>
          <w:t>RAN Function ID</w:t>
        </w:r>
        <w:r w:rsidR="00950990">
          <w:rPr>
            <w:i/>
          </w:rPr>
          <w:t xml:space="preserve"> IE,</w:t>
        </w:r>
      </w:ins>
      <w:ins w:id="404" w:author="Crouse" w:date="2021-10-27T23:10:00Z">
        <w:r w:rsidR="00950990">
          <w:rPr>
            <w:i/>
          </w:rPr>
          <w:t xml:space="preserve"> </w:t>
        </w:r>
      </w:ins>
      <w:ins w:id="405" w:author="Crouse" w:date="2021-10-27T23:12:00Z">
        <w:r w:rsidR="005501D1" w:rsidRPr="00B7581D">
          <w:rPr>
            <w:rFonts w:ascii="宋体" w:eastAsia="宋体" w:hAnsi="宋体" w:cs="宋体" w:hint="eastAsia"/>
            <w:lang w:eastAsia="zh-CN"/>
            <w:rPrChange w:id="406" w:author="Crouse" w:date="2021-10-27T23:16:00Z">
              <w:rPr>
                <w:rFonts w:ascii="宋体" w:eastAsia="宋体" w:hAnsi="宋体" w:cs="宋体" w:hint="eastAsia"/>
                <w:i/>
                <w:lang w:eastAsia="zh-CN"/>
              </w:rPr>
            </w:rPrChange>
          </w:rPr>
          <w:t>其中这个IE</w:t>
        </w:r>
        <w:r w:rsidR="005670A0" w:rsidRPr="00B7581D">
          <w:rPr>
            <w:rFonts w:ascii="宋体" w:eastAsia="宋体" w:hAnsi="宋体" w:cs="宋体" w:hint="eastAsia"/>
            <w:lang w:eastAsia="zh-CN"/>
            <w:rPrChange w:id="407" w:author="Crouse" w:date="2021-10-27T23:16:00Z">
              <w:rPr>
                <w:rFonts w:ascii="宋体" w:eastAsia="宋体" w:hAnsi="宋体" w:cs="宋体" w:hint="eastAsia"/>
                <w:i/>
                <w:lang w:eastAsia="zh-CN"/>
              </w:rPr>
            </w:rPrChange>
          </w:rPr>
          <w:t>没有</w:t>
        </w:r>
      </w:ins>
      <w:ins w:id="408" w:author="Crouse" w:date="2021-10-27T23:13:00Z">
        <w:r w:rsidR="005670A0" w:rsidRPr="00B7581D">
          <w:rPr>
            <w:rFonts w:ascii="宋体" w:eastAsia="宋体" w:hAnsi="宋体" w:cs="宋体" w:hint="eastAsia"/>
            <w:lang w:eastAsia="zh-CN"/>
            <w:rPrChange w:id="409" w:author="Crouse" w:date="2021-10-27T23:16:00Z">
              <w:rPr>
                <w:rFonts w:ascii="宋体" w:eastAsia="宋体" w:hAnsi="宋体" w:cs="宋体" w:hint="eastAsia"/>
                <w:i/>
                <w:lang w:eastAsia="zh-CN"/>
              </w:rPr>
            </w:rPrChange>
          </w:rPr>
          <w:t>在E2Set</w:t>
        </w:r>
        <w:r w:rsidR="005670A0" w:rsidRPr="00B7581D">
          <w:rPr>
            <w:rFonts w:ascii="宋体" w:eastAsia="宋体" w:hAnsi="宋体" w:cs="宋体"/>
            <w:lang w:eastAsia="zh-CN"/>
            <w:rPrChange w:id="410" w:author="Crouse" w:date="2021-10-27T23:16:00Z">
              <w:rPr>
                <w:rFonts w:ascii="宋体" w:eastAsia="宋体" w:hAnsi="宋体" w:cs="宋体"/>
                <w:i/>
                <w:lang w:eastAsia="zh-CN"/>
              </w:rPr>
            </w:rPrChange>
          </w:rPr>
          <w:t>up</w:t>
        </w:r>
        <w:r w:rsidR="005670A0" w:rsidRPr="00B7581D">
          <w:rPr>
            <w:rFonts w:ascii="宋体" w:eastAsia="宋体" w:hAnsi="宋体" w:cs="宋体" w:hint="eastAsia"/>
            <w:lang w:eastAsia="zh-CN"/>
            <w:rPrChange w:id="411" w:author="Crouse" w:date="2021-10-27T23:16:00Z">
              <w:rPr>
                <w:rFonts w:ascii="宋体" w:eastAsia="宋体" w:hAnsi="宋体" w:cs="宋体" w:hint="eastAsia"/>
                <w:i/>
                <w:lang w:eastAsia="zh-CN"/>
              </w:rPr>
            </w:rPrChange>
          </w:rPr>
          <w:t>过程中或者RIC服务更新过程中</w:t>
        </w:r>
      </w:ins>
      <w:ins w:id="412" w:author="Crouse" w:date="2021-10-27T23:15:00Z">
        <w:r w:rsidR="002F555C" w:rsidRPr="00B7581D">
          <w:rPr>
            <w:rFonts w:ascii="宋体" w:eastAsia="宋体" w:hAnsi="宋体" w:cs="宋体" w:hint="eastAsia"/>
            <w:lang w:eastAsia="zh-CN"/>
            <w:rPrChange w:id="413" w:author="Crouse" w:date="2021-10-27T23:16:00Z">
              <w:rPr>
                <w:rFonts w:ascii="宋体" w:eastAsia="宋体" w:hAnsi="宋体" w:cs="宋体" w:hint="eastAsia"/>
                <w:i/>
                <w:lang w:eastAsia="zh-CN"/>
              </w:rPr>
            </w:rPrChange>
          </w:rPr>
          <w:t>声明</w:t>
        </w:r>
        <w:r w:rsidR="00871EFB" w:rsidRPr="00B7581D">
          <w:rPr>
            <w:rFonts w:ascii="宋体" w:eastAsia="宋体" w:hAnsi="宋体" w:cs="宋体" w:hint="eastAsia"/>
            <w:lang w:eastAsia="zh-CN"/>
            <w:rPrChange w:id="414" w:author="Crouse" w:date="2021-10-27T23:16:00Z">
              <w:rPr>
                <w:rFonts w:ascii="宋体" w:eastAsia="宋体" w:hAnsi="宋体" w:cs="宋体" w:hint="eastAsia"/>
                <w:i/>
                <w:lang w:eastAsia="zh-CN"/>
              </w:rPr>
            </w:rPrChange>
          </w:rPr>
          <w:t>，</w:t>
        </w:r>
        <w:r w:rsidR="002F555C" w:rsidRPr="00B7581D">
          <w:rPr>
            <w:rFonts w:ascii="宋体" w:eastAsia="宋体" w:hAnsi="宋体" w:cs="宋体" w:hint="eastAsia"/>
            <w:lang w:eastAsia="zh-CN"/>
            <w:rPrChange w:id="415" w:author="Crouse" w:date="2021-10-27T23:16:00Z">
              <w:rPr>
                <w:rFonts w:ascii="宋体" w:eastAsia="宋体" w:hAnsi="宋体" w:cs="宋体" w:hint="eastAsia"/>
                <w:i/>
                <w:lang w:eastAsia="zh-CN"/>
              </w:rPr>
            </w:rPrChange>
          </w:rPr>
          <w:t>那么目标E2</w:t>
        </w:r>
      </w:ins>
      <w:ins w:id="416" w:author="Crouse" w:date="2021-10-27T23:16:00Z">
        <w:r w:rsidR="002F555C" w:rsidRPr="00B7581D">
          <w:rPr>
            <w:rFonts w:ascii="宋体" w:eastAsia="宋体" w:hAnsi="宋体" w:cs="宋体" w:hint="eastAsia"/>
            <w:lang w:eastAsia="zh-CN"/>
            <w:rPrChange w:id="417" w:author="Crouse" w:date="2021-10-27T23:16:00Z">
              <w:rPr>
                <w:rFonts w:ascii="宋体" w:eastAsia="宋体" w:hAnsi="宋体" w:cs="宋体" w:hint="eastAsia"/>
                <w:i/>
                <w:lang w:eastAsia="zh-CN"/>
              </w:rPr>
            </w:rPrChange>
          </w:rPr>
          <w:t>节点应该发送</w:t>
        </w:r>
        <w:r w:rsidR="002F555C" w:rsidRPr="00B7581D">
          <w:rPr>
            <w:rPrChange w:id="418" w:author="Crouse" w:date="2021-10-27T23:16:00Z">
              <w:rPr/>
            </w:rPrChange>
          </w:rPr>
          <w:t>RIC SUBSCRIPTION FAILURE</w:t>
        </w:r>
        <w:r w:rsidR="002F555C" w:rsidRPr="00B7581D">
          <w:rPr>
            <w:rFonts w:ascii="等线" w:eastAsia="等线" w:hAnsi="等线" w:hint="eastAsia"/>
            <w:lang w:eastAsia="zh-CN"/>
            <w:rPrChange w:id="419" w:author="Crouse" w:date="2021-10-27T23:16:00Z">
              <w:rPr>
                <w:rFonts w:ascii="等线" w:eastAsia="等线" w:hAnsi="等线" w:hint="eastAsia"/>
                <w:lang w:eastAsia="zh-CN"/>
              </w:rPr>
            </w:rPrChange>
          </w:rPr>
          <w:t>消息并且附上恰当的原因值。</w:t>
        </w:r>
      </w:ins>
    </w:p>
    <w:p w14:paraId="070B3AB5" w14:textId="62C66A6F" w:rsidR="00096BF8" w:rsidRDefault="00096BF8" w:rsidP="00096BF8">
      <w:pPr>
        <w:rPr>
          <w:ins w:id="420" w:author="Crouse" w:date="2021-10-27T23:16:00Z"/>
        </w:rPr>
      </w:pPr>
      <w:r w:rsidRPr="009D2856">
        <w:t xml:space="preserve">If the target E2 </w:t>
      </w:r>
      <w:r w:rsidR="00CC76E3" w:rsidRPr="009D2856">
        <w:t xml:space="preserve">Node </w:t>
      </w:r>
      <w:r w:rsidRPr="009D2856">
        <w:t xml:space="preserve">receives a RIC SUBSCRIPTION REQUEST message containing identical contents, that is, same </w:t>
      </w:r>
      <w:r w:rsidRPr="00B8228F">
        <w:rPr>
          <w:i/>
        </w:rPr>
        <w:t>RAN Function ID</w:t>
      </w:r>
      <w:r w:rsidRPr="009D2856">
        <w:t xml:space="preserve"> IE, same </w:t>
      </w:r>
      <w:r w:rsidRPr="00B8228F">
        <w:rPr>
          <w:i/>
        </w:rPr>
        <w:t xml:space="preserve">RIC Event Trigger </w:t>
      </w:r>
      <w:r w:rsidR="00930571">
        <w:rPr>
          <w:i/>
        </w:rPr>
        <w:t>Definition</w:t>
      </w:r>
      <w:r w:rsidR="00930571" w:rsidRPr="009D2856">
        <w:t xml:space="preserve"> </w:t>
      </w:r>
      <w:r w:rsidRPr="009D2856">
        <w:t xml:space="preserve">IE and same sequence of actions, the target E2 </w:t>
      </w:r>
      <w:r w:rsidR="00CC76E3" w:rsidRPr="009D2856">
        <w:t xml:space="preserve">Node </w:t>
      </w:r>
      <w:r w:rsidRPr="009D2856">
        <w:t xml:space="preserve">shall send the RIC SUBSCRIPTION FAILURE message to the </w:t>
      </w:r>
      <w:r w:rsidR="005E5F2D" w:rsidRPr="009D2856">
        <w:t>Near</w:t>
      </w:r>
      <w:r w:rsidRPr="009D2856">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9D2856">
        <w:t>.</w:t>
      </w:r>
    </w:p>
    <w:p w14:paraId="4963F045" w14:textId="77777777" w:rsidR="009263A3" w:rsidRDefault="00A24892" w:rsidP="009263A3">
      <w:pPr>
        <w:rPr>
          <w:ins w:id="421" w:author="Crouse" w:date="2021-10-27T23:19:00Z"/>
          <w:rFonts w:hint="eastAsia"/>
          <w:lang w:eastAsia="zh-CN"/>
        </w:rPr>
      </w:pPr>
      <w:ins w:id="422" w:author="Crouse" w:date="2021-10-27T23:17:00Z">
        <w:r>
          <w:rPr>
            <w:rFonts w:ascii="等线" w:eastAsia="等线" w:hAnsi="等线" w:hint="eastAsia"/>
            <w:lang w:val="en-GB" w:eastAsia="zh-CN"/>
          </w:rPr>
          <w:t>如果目标E2</w:t>
        </w:r>
        <w:r>
          <w:rPr>
            <w:rFonts w:ascii="宋体" w:eastAsia="宋体" w:hAnsi="宋体" w:cs="宋体" w:hint="eastAsia"/>
            <w:lang w:val="en-GB" w:eastAsia="zh-CN"/>
          </w:rPr>
          <w:t>节点接收到</w:t>
        </w:r>
        <w:r w:rsidRPr="009D2856">
          <w:t>RIC SUBSCRIPTION REQUEST</w:t>
        </w:r>
        <w:r>
          <w:rPr>
            <w:rFonts w:ascii="等线" w:eastAsia="等线" w:hAnsi="等线" w:hint="eastAsia"/>
            <w:lang w:eastAsia="zh-CN"/>
          </w:rPr>
          <w:t>消息包含</w:t>
        </w:r>
        <w:r>
          <w:rPr>
            <w:rFonts w:ascii="宋体" w:eastAsia="宋体" w:hAnsi="宋体" w:cs="宋体" w:hint="eastAsia"/>
            <w:lang w:eastAsia="zh-CN"/>
          </w:rPr>
          <w:t>标识内容，比如相同的</w:t>
        </w:r>
      </w:ins>
      <w:ins w:id="423" w:author="Crouse" w:date="2021-10-27T23:18:00Z">
        <w:r w:rsidR="00CF4C32" w:rsidRPr="00B8228F">
          <w:rPr>
            <w:i/>
          </w:rPr>
          <w:t>RAN Function ID</w:t>
        </w:r>
        <w:r w:rsidR="00CF4C32" w:rsidRPr="009D2856">
          <w:t xml:space="preserve"> IE, </w:t>
        </w:r>
        <w:r w:rsidR="00CF4C32">
          <w:rPr>
            <w:rFonts w:ascii="等线" w:eastAsia="等线" w:hAnsi="等线" w:hint="eastAsia"/>
            <w:lang w:eastAsia="zh-CN"/>
          </w:rPr>
          <w:t>和</w:t>
        </w:r>
        <w:r w:rsidR="00CF4C32" w:rsidRPr="00B8228F">
          <w:rPr>
            <w:i/>
          </w:rPr>
          <w:t xml:space="preserve">RIC Event Trigger </w:t>
        </w:r>
        <w:r w:rsidR="00CF4C32">
          <w:rPr>
            <w:i/>
          </w:rPr>
          <w:t>Definition</w:t>
        </w:r>
        <w:r w:rsidR="00CF4C32" w:rsidRPr="009D2856">
          <w:t xml:space="preserve"> </w:t>
        </w:r>
        <w:r w:rsidR="00CF4C32">
          <w:rPr>
            <w:rFonts w:ascii="等线" w:eastAsia="等线" w:hAnsi="等线" w:hint="eastAsia"/>
            <w:lang w:eastAsia="zh-CN"/>
          </w:rPr>
          <w:t>和</w:t>
        </w:r>
        <w:commentRangeStart w:id="424"/>
        <w:commentRangeStart w:id="425"/>
        <w:r w:rsidR="00CF4C32">
          <w:rPr>
            <w:rFonts w:ascii="等线" w:eastAsia="等线" w:hAnsi="等线" w:hint="eastAsia"/>
            <w:lang w:eastAsia="zh-CN"/>
          </w:rPr>
          <w:t>相同的</w:t>
        </w:r>
        <w:r w:rsidR="00CF4C32">
          <w:rPr>
            <w:rFonts w:ascii="宋体" w:eastAsia="宋体" w:hAnsi="宋体" w:cs="宋体" w:hint="eastAsia"/>
            <w:lang w:eastAsia="zh-CN"/>
          </w:rPr>
          <w:t>动作序列</w:t>
        </w:r>
      </w:ins>
      <w:commentRangeEnd w:id="424"/>
      <w:ins w:id="426" w:author="Crouse" w:date="2021-10-27T23:19:00Z">
        <w:r w:rsidR="00B27454">
          <w:rPr>
            <w:rStyle w:val="aa"/>
          </w:rPr>
          <w:commentReference w:id="424"/>
        </w:r>
      </w:ins>
      <w:commentRangeEnd w:id="425"/>
      <w:ins w:id="427" w:author="Crouse" w:date="2021-11-02T10:17:00Z">
        <w:r w:rsidR="001413BD">
          <w:rPr>
            <w:rStyle w:val="aa"/>
          </w:rPr>
          <w:commentReference w:id="425"/>
        </w:r>
      </w:ins>
      <w:ins w:id="428" w:author="Crouse" w:date="2021-10-27T23:18:00Z">
        <w:r w:rsidR="00CF4C32">
          <w:rPr>
            <w:rFonts w:ascii="宋体" w:eastAsia="宋体" w:hAnsi="宋体" w:cs="宋体" w:hint="eastAsia"/>
            <w:lang w:eastAsia="zh-CN"/>
          </w:rPr>
          <w:t>，</w:t>
        </w:r>
      </w:ins>
      <w:ins w:id="429" w:author="Crouse" w:date="2021-10-27T23:19:00Z">
        <w:r w:rsidR="009263A3" w:rsidRPr="008D1966">
          <w:rPr>
            <w:rFonts w:ascii="宋体" w:eastAsia="宋体" w:hAnsi="宋体" w:cs="宋体" w:hint="eastAsia"/>
            <w:lang w:eastAsia="zh-CN"/>
          </w:rPr>
          <w:t>那么目标E2节点应该发送</w:t>
        </w:r>
        <w:r w:rsidR="009263A3" w:rsidRPr="008D1966">
          <w:t>RIC SUBSCRIPTION FAILURE</w:t>
        </w:r>
        <w:r w:rsidR="009263A3" w:rsidRPr="008D1966">
          <w:rPr>
            <w:rFonts w:ascii="等线" w:eastAsia="等线" w:hAnsi="等线" w:hint="eastAsia"/>
            <w:lang w:eastAsia="zh-CN"/>
          </w:rPr>
          <w:t>消息并且附上恰当的原因值。</w:t>
        </w:r>
      </w:ins>
    </w:p>
    <w:p w14:paraId="70EE0E92" w14:textId="00293F09" w:rsidR="008741BE" w:rsidRPr="009D2856" w:rsidDel="009263A3" w:rsidRDefault="008741BE" w:rsidP="009263A3">
      <w:pPr>
        <w:rPr>
          <w:del w:id="430" w:author="Crouse" w:date="2021-10-27T23:19:00Z"/>
          <w:lang w:val="en-GB"/>
        </w:rPr>
      </w:pPr>
    </w:p>
    <w:p w14:paraId="54D7EAA0" w14:textId="11B25532" w:rsidR="00096BF8" w:rsidRPr="009D2856" w:rsidRDefault="00096BF8" w:rsidP="009263A3">
      <w:bookmarkStart w:id="431" w:name="_Toc6489258"/>
      <w:bookmarkStart w:id="432" w:name="_Toc31208979"/>
      <w:bookmarkEnd w:id="275"/>
      <w:r w:rsidRPr="009D2856">
        <w:t>8.2.2</w:t>
      </w:r>
      <w:r w:rsidRPr="009D2856">
        <w:tab/>
      </w:r>
      <w:r>
        <w:t>RIC</w:t>
      </w:r>
      <w:r w:rsidRPr="009D2856">
        <w:t xml:space="preserve"> Subscription Delete</w:t>
      </w:r>
      <w:bookmarkEnd w:id="431"/>
      <w:r w:rsidR="00A409E3">
        <w:t xml:space="preserve"> procedure</w:t>
      </w:r>
      <w:bookmarkEnd w:id="432"/>
    </w:p>
    <w:p w14:paraId="7A50D0CA" w14:textId="77777777" w:rsidR="00096BF8" w:rsidRPr="00094095" w:rsidRDefault="00096BF8" w:rsidP="00096BF8">
      <w:pPr>
        <w:pStyle w:val="4"/>
        <w:numPr>
          <w:ilvl w:val="0"/>
          <w:numId w:val="0"/>
        </w:numPr>
        <w:ind w:left="864" w:hanging="864"/>
        <w:rPr>
          <w:lang w:val="en-US"/>
        </w:rPr>
      </w:pPr>
      <w:r w:rsidRPr="00094095">
        <w:rPr>
          <w:lang w:val="en-US"/>
        </w:rPr>
        <w:t>8.2.2.1</w:t>
      </w:r>
      <w:r w:rsidRPr="00094095">
        <w:rPr>
          <w:lang w:val="en-US"/>
        </w:rPr>
        <w:tab/>
        <w:t>General</w:t>
      </w:r>
    </w:p>
    <w:p w14:paraId="0966DF54" w14:textId="77777777" w:rsidR="00096BF8" w:rsidRPr="00094095" w:rsidRDefault="00096BF8" w:rsidP="00096BF8">
      <w:r w:rsidRPr="00094095">
        <w:t xml:space="preserve">This procedure is used to delete E2 subscriptions on </w:t>
      </w:r>
      <w:r>
        <w:t>E2 Node</w:t>
      </w:r>
      <w:r w:rsidRPr="00094095">
        <w:t>.</w:t>
      </w:r>
    </w:p>
    <w:p w14:paraId="4A925C6D" w14:textId="77777777" w:rsidR="00096BF8" w:rsidRPr="00094095" w:rsidRDefault="00096BF8" w:rsidP="00096BF8">
      <w:pPr>
        <w:pStyle w:val="4"/>
        <w:numPr>
          <w:ilvl w:val="0"/>
          <w:numId w:val="0"/>
        </w:numPr>
        <w:ind w:left="864" w:hanging="864"/>
        <w:rPr>
          <w:lang w:val="en-US"/>
        </w:rPr>
      </w:pPr>
      <w:r w:rsidRPr="00094095">
        <w:rPr>
          <w:lang w:val="en-US"/>
        </w:rPr>
        <w:t>8.2.2.2</w:t>
      </w:r>
      <w:r w:rsidRPr="00094095">
        <w:rPr>
          <w:lang w:val="en-US"/>
        </w:rPr>
        <w:tab/>
        <w:t>Successful Operation</w:t>
      </w:r>
    </w:p>
    <w:p w14:paraId="28DC93BC" w14:textId="77777777" w:rsidR="006B2452" w:rsidRPr="00BE2DCC" w:rsidRDefault="006B2452" w:rsidP="00050C61">
      <w:pPr>
        <w:pStyle w:val="PlantUML"/>
        <w:rPr>
          <w:lang w:val="en-GB"/>
        </w:rPr>
      </w:pPr>
      <w:bookmarkStart w:id="433" w:name="_Hlk29395670"/>
      <w:r w:rsidRPr="00BE2DCC">
        <w:rPr>
          <w:lang w:val="en-GB"/>
        </w:rPr>
        <w:t>@startuml</w:t>
      </w:r>
    </w:p>
    <w:p w14:paraId="311C6665" w14:textId="77777777" w:rsidR="006B2452" w:rsidRDefault="006B2452" w:rsidP="00050C61">
      <w:pPr>
        <w:pStyle w:val="PlantUML"/>
        <w:rPr>
          <w:lang w:val="en-GB"/>
        </w:rPr>
      </w:pPr>
    </w:p>
    <w:p w14:paraId="2990F507" w14:textId="292E769E" w:rsidR="006B2452" w:rsidRDefault="006B2452" w:rsidP="00050C61">
      <w:pPr>
        <w:pStyle w:val="PlantUML"/>
      </w:pPr>
      <w:r>
        <w:rPr>
          <w:rFonts w:hint="eastAsia"/>
        </w:rPr>
        <w:t>skinparam ParticipantPadding 5</w:t>
      </w:r>
      <w:r w:rsidR="00050C61">
        <w:t>0</w:t>
      </w:r>
    </w:p>
    <w:p w14:paraId="3914DA32" w14:textId="77777777" w:rsidR="006B2452" w:rsidRDefault="006B2452" w:rsidP="00050C61">
      <w:pPr>
        <w:pStyle w:val="PlantUML"/>
      </w:pPr>
      <w:r>
        <w:rPr>
          <w:rFonts w:hint="eastAsia"/>
        </w:rPr>
        <w:t>skinparam BoxPadding 10</w:t>
      </w:r>
    </w:p>
    <w:p w14:paraId="70038308" w14:textId="77777777" w:rsidR="006B2452" w:rsidRDefault="006B2452" w:rsidP="00050C61">
      <w:pPr>
        <w:pStyle w:val="PlantUML"/>
      </w:pPr>
      <w:r>
        <w:t>skinparam lifelineStrategy solid</w:t>
      </w:r>
    </w:p>
    <w:p w14:paraId="51C6C610" w14:textId="77777777" w:rsidR="006B2452" w:rsidRPr="00BE2DCC" w:rsidRDefault="006B2452" w:rsidP="00050C61">
      <w:pPr>
        <w:pStyle w:val="PlantUML"/>
        <w:rPr>
          <w:lang w:val="en-GB"/>
        </w:rPr>
      </w:pPr>
    </w:p>
    <w:p w14:paraId="51A92CE7" w14:textId="77777777" w:rsidR="006B2452" w:rsidRDefault="006B2452"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22C72A2" w14:textId="77777777" w:rsidR="006B2452" w:rsidRDefault="006B2452"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5E368D16" w14:textId="77777777" w:rsidR="006B2452" w:rsidRPr="00BE2DCC" w:rsidRDefault="006B2452" w:rsidP="00050C61">
      <w:pPr>
        <w:pStyle w:val="PlantUML"/>
        <w:rPr>
          <w:lang w:val="en-GB"/>
        </w:rPr>
      </w:pPr>
    </w:p>
    <w:p w14:paraId="6DCF75D5" w14:textId="77777777" w:rsidR="006B2452" w:rsidRPr="00BE2DCC" w:rsidRDefault="006B2452" w:rsidP="00050C61">
      <w:pPr>
        <w:pStyle w:val="PlantUML"/>
        <w:rPr>
          <w:lang w:val="en-GB"/>
        </w:rPr>
      </w:pPr>
    </w:p>
    <w:p w14:paraId="4AE85B59" w14:textId="77777777" w:rsidR="006B2452" w:rsidRDefault="006B2452"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DELETE REQUEST</w:t>
      </w:r>
      <w:r w:rsidRPr="00BE2DCC">
        <w:rPr>
          <w:lang w:val="en-GB"/>
        </w:rPr>
        <w:t xml:space="preserve"> </w:t>
      </w:r>
    </w:p>
    <w:p w14:paraId="4F053F9F" w14:textId="77777777" w:rsidR="006B2452" w:rsidRDefault="006B2452" w:rsidP="00050C61">
      <w:pPr>
        <w:pStyle w:val="PlantUML"/>
        <w:rPr>
          <w:lang w:val="en-GB"/>
        </w:rPr>
      </w:pPr>
    </w:p>
    <w:p w14:paraId="17668BE2" w14:textId="77777777" w:rsidR="006B2452" w:rsidRPr="00BE2DCC" w:rsidRDefault="006B2452" w:rsidP="00050C61">
      <w:pPr>
        <w:pStyle w:val="PlantUML"/>
        <w:rPr>
          <w:lang w:val="en-GB"/>
        </w:rPr>
      </w:pPr>
    </w:p>
    <w:p w14:paraId="54111DC4" w14:textId="77777777" w:rsidR="006B2452" w:rsidRPr="00BE2DCC" w:rsidRDefault="006B2452"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DELETE RESPONSE</w:t>
      </w:r>
    </w:p>
    <w:p w14:paraId="2FAFB8AD" w14:textId="77777777" w:rsidR="006B2452" w:rsidRPr="00BE2DCC" w:rsidRDefault="006B2452" w:rsidP="00050C61">
      <w:pPr>
        <w:pStyle w:val="PlantUML"/>
        <w:rPr>
          <w:lang w:val="en-GB"/>
        </w:rPr>
      </w:pPr>
    </w:p>
    <w:p w14:paraId="034CA1D6" w14:textId="77777777" w:rsidR="006B2452" w:rsidRPr="00BE2DCC" w:rsidRDefault="006B2452" w:rsidP="00050C61">
      <w:pPr>
        <w:pStyle w:val="PlantUML"/>
        <w:rPr>
          <w:lang w:val="en-GB"/>
        </w:rPr>
      </w:pPr>
      <w:r w:rsidRPr="00BE2DCC">
        <w:rPr>
          <w:lang w:val="en-GB"/>
        </w:rPr>
        <w:t>@enduml</w:t>
      </w:r>
    </w:p>
    <w:bookmarkEnd w:id="433"/>
    <w:p w14:paraId="2E62E78B" w14:textId="2A080203" w:rsidR="00050C61" w:rsidRDefault="00050C61" w:rsidP="00050C61">
      <w:pPr>
        <w:pStyle w:val="PlantUMLImg"/>
      </w:pPr>
      <w:r>
        <w:lastRenderedPageBreak/>
        <w:drawing>
          <wp:inline distT="0" distB="0" distL="0" distR="0" wp14:anchorId="1041E716" wp14:editId="0618C524">
            <wp:extent cx="4048125" cy="1533525"/>
            <wp:effectExtent l="0" t="0" r="9525" b="9525"/>
            <wp:docPr id="10" name="Graphic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4048125" cy="1533525"/>
                    </a:xfrm>
                    <a:prstGeom prst="rect">
                      <a:avLst/>
                    </a:prstGeom>
                  </pic:spPr>
                </pic:pic>
              </a:graphicData>
            </a:graphic>
          </wp:inline>
        </w:drawing>
      </w:r>
    </w:p>
    <w:p w14:paraId="09B5BBC9" w14:textId="4A295306" w:rsidR="00096BF8" w:rsidRPr="00094095" w:rsidRDefault="00096BF8" w:rsidP="00096BF8">
      <w:pPr>
        <w:pStyle w:val="TF"/>
      </w:pPr>
      <w:r w:rsidRPr="00094095">
        <w:t xml:space="preserve">Figure 8.2.1.2-1: </w:t>
      </w:r>
      <w:r w:rsidR="005E5F2D">
        <w:t xml:space="preserve">Near-RT </w:t>
      </w:r>
      <w:r>
        <w:t>RIC</w:t>
      </w:r>
      <w:r w:rsidRPr="00094095">
        <w:t xml:space="preserve"> Subscription </w:t>
      </w:r>
      <w:r w:rsidR="00861EFC">
        <w:t>D</w:t>
      </w:r>
      <w:r w:rsidRPr="00094095">
        <w:t>elete</w:t>
      </w:r>
      <w:r w:rsidR="00861EFC">
        <w:t xml:space="preserve"> procedure</w:t>
      </w:r>
      <w:r w:rsidRPr="00094095">
        <w:t>, successful operation</w:t>
      </w:r>
    </w:p>
    <w:p w14:paraId="1BF1B669" w14:textId="58CBF9C1" w:rsidR="00096BF8" w:rsidRDefault="00096BF8" w:rsidP="00096BF8">
      <w:pPr>
        <w:rPr>
          <w:ins w:id="434" w:author="Crouse" w:date="2021-10-28T09:11:00Z"/>
          <w:vertAlign w:val="subscript"/>
        </w:rPr>
      </w:pPr>
      <w:r w:rsidRPr="00094095">
        <w:t xml:space="preserve">The </w:t>
      </w:r>
      <w:r w:rsidR="005E5F2D">
        <w:t>Near</w:t>
      </w:r>
      <w:r>
        <w:t>-RT RIC</w:t>
      </w:r>
      <w:r w:rsidRPr="00094095">
        <w:t xml:space="preserve"> initiates the procedure by sending the RIC SUBSCRIPTION DELETE REQUEST message to the target </w:t>
      </w:r>
      <w:r>
        <w:t xml:space="preserve">E2 </w:t>
      </w:r>
      <w:r w:rsidR="00CC76E3">
        <w:t>Node</w:t>
      </w:r>
      <w:r w:rsidRPr="00094095">
        <w:t xml:space="preserve">. When the </w:t>
      </w:r>
      <w:r w:rsidR="005E5F2D">
        <w:t>Near</w:t>
      </w:r>
      <w:r>
        <w:t>-RT RIC</w:t>
      </w:r>
      <w:r w:rsidRPr="00094095">
        <w:t xml:space="preserve"> sends the RIC SUBSCRIPTION DELETE </w:t>
      </w:r>
      <w:r w:rsidR="00A409E3">
        <w:t xml:space="preserve">REQUEST </w:t>
      </w:r>
      <w:r w:rsidRPr="00094095">
        <w:t>message, it shall start the timer T</w:t>
      </w:r>
      <w:r w:rsidRPr="00094095">
        <w:rPr>
          <w:vertAlign w:val="subscript"/>
        </w:rPr>
        <w:t>RICEVENTdelete.</w:t>
      </w:r>
    </w:p>
    <w:p w14:paraId="243957BA" w14:textId="00353F34" w:rsidR="00FF7290" w:rsidRPr="00094095" w:rsidRDefault="00AF5CE4" w:rsidP="00096BF8">
      <w:pPr>
        <w:rPr>
          <w:lang w:eastAsia="zh-CN"/>
        </w:rPr>
      </w:pPr>
      <w:ins w:id="435" w:author="Crouse" w:date="2021-10-28T09:13:00Z">
        <w:r>
          <w:rPr>
            <w:rFonts w:ascii="等线" w:eastAsia="等线" w:hAnsi="等线" w:hint="eastAsia"/>
            <w:lang w:eastAsia="zh-CN"/>
          </w:rPr>
          <w:t>N</w:t>
        </w:r>
        <w:r>
          <w:t>ear-RT RIC</w:t>
        </w:r>
        <w:r w:rsidR="0089609F">
          <w:t xml:space="preserve"> </w:t>
        </w:r>
        <w:r w:rsidR="0089609F">
          <w:rPr>
            <w:rFonts w:ascii="宋体" w:eastAsia="宋体" w:hAnsi="宋体" w:cs="宋体" w:hint="eastAsia"/>
            <w:lang w:eastAsia="zh-CN"/>
          </w:rPr>
          <w:t>发起一个</w:t>
        </w:r>
        <w:r w:rsidR="0089609F" w:rsidRPr="00094095">
          <w:t>RIC SUBSCRIPTION DELETE REQUEST</w:t>
        </w:r>
        <w:r w:rsidR="0089609F">
          <w:rPr>
            <w:rFonts w:ascii="等线" w:eastAsia="等线" w:hAnsi="等线" w:hint="eastAsia"/>
            <w:lang w:eastAsia="zh-CN"/>
          </w:rPr>
          <w:t>消息</w:t>
        </w:r>
      </w:ins>
      <w:ins w:id="436" w:author="Crouse" w:date="2021-10-28T09:14:00Z">
        <w:r w:rsidR="0089609F">
          <w:rPr>
            <w:rFonts w:ascii="等线" w:eastAsia="等线" w:hAnsi="等线" w:hint="eastAsia"/>
            <w:lang w:eastAsia="zh-CN"/>
          </w:rPr>
          <w:t>给目标E2节点的过程。当</w:t>
        </w:r>
        <w:r w:rsidR="0089609F">
          <w:rPr>
            <w:rFonts w:ascii="等线" w:eastAsia="等线" w:hAnsi="等线"/>
            <w:lang w:eastAsia="zh-CN"/>
          </w:rPr>
          <w:t>Near-RT RIC</w:t>
        </w:r>
        <w:r w:rsidR="0089609F">
          <w:rPr>
            <w:rFonts w:ascii="等线" w:eastAsia="等线" w:hAnsi="等线" w:hint="eastAsia"/>
            <w:lang w:eastAsia="zh-CN"/>
          </w:rPr>
          <w:t>发送</w:t>
        </w:r>
        <w:r w:rsidR="00016AB7" w:rsidRPr="00094095">
          <w:rPr>
            <w:lang w:eastAsia="zh-CN"/>
          </w:rPr>
          <w:t>RIC SUBSCRIPTION DELETE REQUEST</w:t>
        </w:r>
      </w:ins>
      <w:ins w:id="437" w:author="Crouse" w:date="2021-10-28T09:15:00Z">
        <w:r w:rsidR="00016AB7">
          <w:rPr>
            <w:rFonts w:ascii="等线" w:eastAsia="等线" w:hAnsi="等线" w:hint="eastAsia"/>
            <w:lang w:eastAsia="zh-CN"/>
          </w:rPr>
          <w:t>消息</w:t>
        </w:r>
        <w:r w:rsidR="00016AB7">
          <w:rPr>
            <w:rFonts w:ascii="宋体" w:eastAsia="宋体" w:hAnsi="宋体" w:cs="宋体" w:hint="eastAsia"/>
            <w:lang w:eastAsia="zh-CN"/>
          </w:rPr>
          <w:t>时，它应该开始一个timer</w:t>
        </w:r>
        <w:r w:rsidR="00016AB7" w:rsidRPr="00016AB7">
          <w:t xml:space="preserve"> </w:t>
        </w:r>
        <w:r w:rsidR="00016AB7" w:rsidRPr="00094095">
          <w:t>T</w:t>
        </w:r>
        <w:r w:rsidR="00016AB7" w:rsidRPr="00094095">
          <w:rPr>
            <w:vertAlign w:val="subscript"/>
          </w:rPr>
          <w:t>RICEVENTdelete</w:t>
        </w:r>
      </w:ins>
      <w:ins w:id="438" w:author="Crouse" w:date="2021-10-28T09:18:00Z">
        <w:r w:rsidR="0042304E">
          <w:rPr>
            <w:vertAlign w:val="subscript"/>
          </w:rPr>
          <w:t xml:space="preserve"> </w:t>
        </w:r>
        <w:r w:rsidR="0042304E">
          <w:rPr>
            <w:lang w:eastAsia="zh-CN"/>
          </w:rPr>
          <w:t>.</w:t>
        </w:r>
      </w:ins>
    </w:p>
    <w:p w14:paraId="22EF89F3" w14:textId="5701C830" w:rsidR="00096BF8" w:rsidRDefault="00096BF8" w:rsidP="00096BF8">
      <w:pPr>
        <w:rPr>
          <w:ins w:id="439" w:author="Crouse" w:date="2021-10-28T09:18:00Z"/>
          <w:lang w:eastAsia="zh-CN"/>
        </w:rPr>
      </w:pPr>
      <w:r w:rsidRPr="00094095">
        <w:rPr>
          <w:rFonts w:eastAsia="MS Mincho"/>
          <w:lang w:eastAsia="zh-CN"/>
        </w:rPr>
        <w:t xml:space="preserve">At reception of the RIC </w:t>
      </w:r>
      <w:r w:rsidRPr="00094095">
        <w:rPr>
          <w:lang w:eastAsia="zh-CN"/>
        </w:rPr>
        <w:t xml:space="preserve">SUBSCRIPTION DELETE </w:t>
      </w:r>
      <w:r w:rsidR="00A409E3">
        <w:rPr>
          <w:lang w:eastAsia="zh-CN"/>
        </w:rPr>
        <w:t xml:space="preserve">REQUEST </w:t>
      </w:r>
      <w:r w:rsidRPr="00094095">
        <w:rPr>
          <w:lang w:eastAsia="zh-CN"/>
        </w:rPr>
        <w:t xml:space="preserve">message the target </w:t>
      </w:r>
      <w:r>
        <w:rPr>
          <w:lang w:eastAsia="zh-CN"/>
        </w:rPr>
        <w:t xml:space="preserve">E2 </w:t>
      </w:r>
      <w:r w:rsidR="00CC76E3">
        <w:rPr>
          <w:lang w:eastAsia="zh-CN"/>
        </w:rPr>
        <w:t>Node</w:t>
      </w:r>
      <w:r w:rsidR="00CC76E3" w:rsidRPr="00094095">
        <w:rPr>
          <w:lang w:eastAsia="zh-CN"/>
        </w:rPr>
        <w:t xml:space="preserve"> </w:t>
      </w:r>
      <w:r w:rsidRPr="00094095">
        <w:rPr>
          <w:lang w:eastAsia="zh-CN"/>
        </w:rPr>
        <w:t>shall:</w:t>
      </w:r>
    </w:p>
    <w:p w14:paraId="7A69BF43" w14:textId="1941B1EB" w:rsidR="00497A4B" w:rsidRPr="00497A4B" w:rsidRDefault="00497A4B" w:rsidP="00096BF8">
      <w:pPr>
        <w:rPr>
          <w:rFonts w:eastAsia="等线" w:hint="eastAsia"/>
          <w:lang w:eastAsia="zh-CN"/>
          <w:rPrChange w:id="440" w:author="Crouse" w:date="2021-10-28T09:18:00Z">
            <w:rPr>
              <w:rFonts w:eastAsia="MS Mincho"/>
              <w:lang w:eastAsia="zh-CN"/>
            </w:rPr>
          </w:rPrChange>
        </w:rPr>
      </w:pPr>
      <w:ins w:id="441" w:author="Crouse" w:date="2021-10-28T09:18:00Z">
        <w:r>
          <w:rPr>
            <w:rFonts w:eastAsia="等线" w:hint="eastAsia"/>
            <w:lang w:eastAsia="zh-CN"/>
          </w:rPr>
          <w:t>接收到</w:t>
        </w:r>
      </w:ins>
      <w:ins w:id="442" w:author="Crouse" w:date="2021-10-28T09:19:00Z">
        <w:r w:rsidRPr="00094095">
          <w:rPr>
            <w:rFonts w:eastAsia="MS Mincho"/>
            <w:lang w:eastAsia="zh-CN"/>
          </w:rPr>
          <w:t xml:space="preserve">RIC </w:t>
        </w:r>
        <w:r w:rsidRPr="00094095">
          <w:rPr>
            <w:lang w:eastAsia="zh-CN"/>
          </w:rPr>
          <w:t xml:space="preserve">SUBSCRIPTION DELETE </w:t>
        </w:r>
        <w:r>
          <w:rPr>
            <w:lang w:eastAsia="zh-CN"/>
          </w:rPr>
          <w:t>REQUEST</w:t>
        </w:r>
        <w:r>
          <w:rPr>
            <w:rFonts w:ascii="等线" w:eastAsia="等线" w:hAnsi="等线" w:hint="eastAsia"/>
            <w:lang w:eastAsia="zh-CN"/>
          </w:rPr>
          <w:t>消息</w:t>
        </w:r>
        <w:r>
          <w:rPr>
            <w:rFonts w:ascii="宋体" w:eastAsia="宋体" w:hAnsi="宋体" w:cs="宋体" w:hint="eastAsia"/>
            <w:lang w:eastAsia="zh-CN"/>
          </w:rPr>
          <w:t>时，E2Node应该：</w:t>
        </w:r>
      </w:ins>
    </w:p>
    <w:p w14:paraId="5A8C04C5" w14:textId="5EE9DAFA" w:rsidR="00096BF8" w:rsidRDefault="00096BF8" w:rsidP="00096BF8">
      <w:pPr>
        <w:pStyle w:val="B1"/>
        <w:rPr>
          <w:ins w:id="443" w:author="Crouse" w:date="2021-10-28T09:19:00Z"/>
        </w:rPr>
      </w:pPr>
      <w:r w:rsidRPr="00094095">
        <w:t>-</w:t>
      </w:r>
      <w:r w:rsidRPr="00094095">
        <w:tab/>
        <w:t xml:space="preserve">Determine the target function using the information in the </w:t>
      </w:r>
      <w:r w:rsidRPr="00094095">
        <w:rPr>
          <w:i/>
        </w:rPr>
        <w:t>RAN Function ID</w:t>
      </w:r>
      <w:r w:rsidRPr="00094095">
        <w:t xml:space="preserve"> IE and delete the corresponding </w:t>
      </w:r>
      <w:r>
        <w:t>RIC</w:t>
      </w:r>
      <w:r w:rsidRPr="00094095">
        <w:t xml:space="preserve"> EVENT trigger using information in the </w:t>
      </w:r>
      <w:r w:rsidRPr="00094095">
        <w:rPr>
          <w:i/>
        </w:rPr>
        <w:t>RIC Request ID</w:t>
      </w:r>
      <w:r w:rsidRPr="00094095">
        <w:t xml:space="preserve"> IE.</w:t>
      </w:r>
    </w:p>
    <w:p w14:paraId="4C828309" w14:textId="16D281C2" w:rsidR="00ED3DED" w:rsidRPr="00094095" w:rsidRDefault="00ED3DED" w:rsidP="00096BF8">
      <w:pPr>
        <w:pStyle w:val="B1"/>
      </w:pPr>
      <w:ins w:id="444" w:author="Crouse" w:date="2021-10-28T09:19:00Z">
        <w:r>
          <w:rPr>
            <w:rFonts w:ascii="等线" w:eastAsia="等线" w:hAnsi="等线" w:hint="eastAsia"/>
            <w:lang w:eastAsia="zh-CN"/>
          </w:rPr>
          <w:t>依据</w:t>
        </w:r>
        <w:r w:rsidR="0002263C" w:rsidRPr="00094095">
          <w:rPr>
            <w:i/>
          </w:rPr>
          <w:t>RAN Function ID</w:t>
        </w:r>
        <w:r w:rsidR="0002263C" w:rsidRPr="00094095">
          <w:t xml:space="preserve"> IE</w:t>
        </w:r>
      </w:ins>
      <w:ins w:id="445" w:author="Crouse" w:date="2021-10-28T09:21:00Z">
        <w:r w:rsidR="000C6EA6">
          <w:rPr>
            <w:rFonts w:ascii="等线" w:eastAsia="等线" w:hAnsi="等线" w:hint="eastAsia"/>
            <w:lang w:eastAsia="zh-CN"/>
          </w:rPr>
          <w:t>信息</w:t>
        </w:r>
      </w:ins>
      <w:ins w:id="446" w:author="Crouse" w:date="2021-10-28T09:19:00Z">
        <w:r w:rsidR="0002263C">
          <w:rPr>
            <w:rFonts w:ascii="等线" w:eastAsia="等线" w:hAnsi="等线" w:hint="eastAsia"/>
            <w:lang w:eastAsia="zh-CN"/>
          </w:rPr>
          <w:t>决定目标函数</w:t>
        </w:r>
      </w:ins>
      <w:ins w:id="447" w:author="Crouse" w:date="2021-10-28T09:20:00Z">
        <w:r w:rsidR="0002263C">
          <w:rPr>
            <w:rFonts w:ascii="等线" w:eastAsia="等线" w:hAnsi="等线" w:hint="eastAsia"/>
            <w:lang w:eastAsia="zh-CN"/>
          </w:rPr>
          <w:t>，</w:t>
        </w:r>
        <w:r w:rsidR="0002263C">
          <w:rPr>
            <w:rFonts w:ascii="宋体" w:eastAsia="宋体" w:hAnsi="宋体" w:cs="宋体" w:hint="eastAsia"/>
            <w:lang w:eastAsia="zh-CN"/>
          </w:rPr>
          <w:t>依据</w:t>
        </w:r>
        <w:r w:rsidR="0002263C" w:rsidRPr="00094095">
          <w:rPr>
            <w:i/>
          </w:rPr>
          <w:t>RIC Request ID</w:t>
        </w:r>
        <w:r w:rsidR="0002263C" w:rsidRPr="00094095">
          <w:t xml:space="preserve"> IE</w:t>
        </w:r>
      </w:ins>
      <w:ins w:id="448" w:author="Crouse" w:date="2021-10-28T09:21:00Z">
        <w:r w:rsidR="000C6EA6">
          <w:rPr>
            <w:rFonts w:ascii="等线" w:eastAsia="等线" w:hAnsi="等线" w:hint="eastAsia"/>
            <w:lang w:eastAsia="zh-CN"/>
          </w:rPr>
          <w:t>信息</w:t>
        </w:r>
      </w:ins>
      <w:ins w:id="449" w:author="Crouse" w:date="2021-10-28T09:20:00Z">
        <w:r w:rsidR="0002263C">
          <w:rPr>
            <w:rFonts w:ascii="宋体" w:eastAsia="宋体" w:hAnsi="宋体" w:cs="宋体" w:hint="eastAsia"/>
            <w:lang w:eastAsia="zh-CN"/>
          </w:rPr>
          <w:t>删除相应的RIC</w:t>
        </w:r>
        <w:r w:rsidR="000C6EA6">
          <w:rPr>
            <w:rFonts w:ascii="宋体" w:eastAsia="宋体" w:hAnsi="宋体" w:cs="宋体" w:hint="eastAsia"/>
            <w:lang w:eastAsia="zh-CN"/>
          </w:rPr>
          <w:t>事件</w:t>
        </w:r>
      </w:ins>
      <w:ins w:id="450" w:author="Crouse" w:date="2021-10-28T09:21:00Z">
        <w:r w:rsidR="000C6EA6">
          <w:rPr>
            <w:rFonts w:ascii="宋体" w:eastAsia="宋体" w:hAnsi="宋体" w:cs="宋体" w:hint="eastAsia"/>
            <w:lang w:eastAsia="zh-CN"/>
          </w:rPr>
          <w:t>触发器</w:t>
        </w:r>
      </w:ins>
    </w:p>
    <w:p w14:paraId="489FDD12" w14:textId="7EEB81D6" w:rsidR="00096BF8" w:rsidRDefault="00096BF8" w:rsidP="00096BF8">
      <w:pPr>
        <w:pStyle w:val="B1"/>
        <w:rPr>
          <w:ins w:id="451" w:author="Crouse" w:date="2021-10-28T09:21:00Z"/>
        </w:rPr>
      </w:pPr>
      <w:r w:rsidRPr="00094095">
        <w:t>-</w:t>
      </w:r>
      <w:r w:rsidRPr="00094095">
        <w:tab/>
        <w:t xml:space="preserve">If one or more subsequent actions were included in the previously received </w:t>
      </w:r>
      <w:r w:rsidR="002E30F1">
        <w:t>RIC Subscription,</w:t>
      </w:r>
      <w:r w:rsidRPr="00094095">
        <w:t xml:space="preserve"> then the target function shall delete the required actions along with the corresponding </w:t>
      </w:r>
      <w:r w:rsidRPr="00094095">
        <w:rPr>
          <w:i/>
        </w:rPr>
        <w:t>RIC Request ID</w:t>
      </w:r>
      <w:r w:rsidRPr="00094095">
        <w:t xml:space="preserve"> IE. </w:t>
      </w:r>
    </w:p>
    <w:p w14:paraId="2BE0E535" w14:textId="2C39977F" w:rsidR="00186D83" w:rsidRPr="00094095" w:rsidRDefault="00186D83" w:rsidP="00096BF8">
      <w:pPr>
        <w:pStyle w:val="B1"/>
      </w:pPr>
      <w:ins w:id="452" w:author="Crouse" w:date="2021-10-28T09:21:00Z">
        <w:r>
          <w:rPr>
            <w:rFonts w:ascii="等线" w:eastAsia="等线" w:hAnsi="等线" w:hint="eastAsia"/>
            <w:lang w:eastAsia="zh-CN"/>
          </w:rPr>
          <w:t>如果有一个或者多个</w:t>
        </w:r>
        <w:r>
          <w:rPr>
            <w:rFonts w:ascii="宋体" w:eastAsia="宋体" w:hAnsi="宋体" w:cs="宋体" w:hint="eastAsia"/>
            <w:lang w:eastAsia="zh-CN"/>
          </w:rPr>
          <w:t>动作</w:t>
        </w:r>
      </w:ins>
      <w:ins w:id="453" w:author="Crouse" w:date="2021-10-28T09:22:00Z">
        <w:r w:rsidR="000A15F9">
          <w:rPr>
            <w:rFonts w:ascii="宋体" w:eastAsia="宋体" w:hAnsi="宋体" w:cs="宋体" w:hint="eastAsia"/>
            <w:lang w:eastAsia="zh-CN"/>
          </w:rPr>
          <w:t>包含于</w:t>
        </w:r>
      </w:ins>
      <w:ins w:id="454" w:author="Crouse" w:date="2021-11-02T10:37:00Z">
        <w:r w:rsidR="00D70933">
          <w:rPr>
            <w:rFonts w:ascii="宋体" w:eastAsia="宋体" w:hAnsi="宋体" w:cs="宋体" w:hint="eastAsia"/>
            <w:lang w:eastAsia="zh-CN"/>
          </w:rPr>
          <w:t>在</w:t>
        </w:r>
      </w:ins>
      <w:ins w:id="455" w:author="Crouse" w:date="2021-10-28T09:24:00Z">
        <w:r w:rsidR="00786A42">
          <w:rPr>
            <w:rFonts w:ascii="宋体" w:eastAsia="宋体" w:hAnsi="宋体" w:cs="宋体" w:hint="eastAsia"/>
            <w:lang w:eastAsia="zh-CN"/>
          </w:rPr>
          <w:t>前面的接受的RIC订阅</w:t>
        </w:r>
      </w:ins>
      <w:ins w:id="456" w:author="Crouse" w:date="2021-11-02T10:37:00Z">
        <w:r w:rsidR="00D70933">
          <w:rPr>
            <w:rFonts w:ascii="宋体" w:eastAsia="宋体" w:hAnsi="宋体" w:cs="宋体" w:hint="eastAsia"/>
            <w:lang w:eastAsia="zh-CN"/>
          </w:rPr>
          <w:t>中</w:t>
        </w:r>
      </w:ins>
      <w:ins w:id="457" w:author="Crouse" w:date="2021-10-28T09:24:00Z">
        <w:r w:rsidR="00786A42">
          <w:rPr>
            <w:rFonts w:ascii="宋体" w:eastAsia="宋体" w:hAnsi="宋体" w:cs="宋体" w:hint="eastAsia"/>
            <w:lang w:eastAsia="zh-CN"/>
          </w:rPr>
          <w:t>，那么</w:t>
        </w:r>
      </w:ins>
      <w:ins w:id="458" w:author="Crouse" w:date="2021-10-28T09:25:00Z">
        <w:r w:rsidR="009F3633">
          <w:rPr>
            <w:rFonts w:ascii="宋体" w:eastAsia="宋体" w:hAnsi="宋体" w:cs="宋体" w:hint="eastAsia"/>
            <w:lang w:eastAsia="zh-CN"/>
          </w:rPr>
          <w:t>目标函数应该</w:t>
        </w:r>
      </w:ins>
      <w:ins w:id="459" w:author="Crouse" w:date="2021-10-28T09:30:00Z">
        <w:r w:rsidR="00032CBC">
          <w:rPr>
            <w:rFonts w:ascii="宋体" w:eastAsia="宋体" w:hAnsi="宋体" w:cs="宋体" w:hint="eastAsia"/>
            <w:lang w:eastAsia="zh-CN"/>
          </w:rPr>
          <w:t>根据相应的</w:t>
        </w:r>
        <w:r w:rsidR="00032CBC" w:rsidRPr="00094095">
          <w:rPr>
            <w:i/>
          </w:rPr>
          <w:t>RIC Request ID</w:t>
        </w:r>
        <w:r w:rsidR="00032CBC" w:rsidRPr="00094095">
          <w:t xml:space="preserve"> IE</w:t>
        </w:r>
        <w:r w:rsidR="00032CBC">
          <w:t xml:space="preserve"> </w:t>
        </w:r>
        <w:r w:rsidR="00032CBC">
          <w:rPr>
            <w:rFonts w:ascii="宋体" w:eastAsia="宋体" w:hAnsi="宋体" w:cs="宋体" w:hint="eastAsia"/>
            <w:lang w:eastAsia="zh-CN"/>
          </w:rPr>
          <w:t>删除要求</w:t>
        </w:r>
      </w:ins>
      <w:ins w:id="460" w:author="Crouse" w:date="2021-10-28T09:31:00Z">
        <w:r w:rsidR="00032CBC">
          <w:rPr>
            <w:rFonts w:ascii="宋体" w:eastAsia="宋体" w:hAnsi="宋体" w:cs="宋体" w:hint="eastAsia"/>
            <w:lang w:eastAsia="zh-CN"/>
          </w:rPr>
          <w:t>的动作</w:t>
        </w:r>
        <w:r w:rsidR="00BE3D11">
          <w:rPr>
            <w:rFonts w:ascii="宋体" w:eastAsia="宋体" w:hAnsi="宋体" w:cs="宋体" w:hint="eastAsia"/>
            <w:lang w:eastAsia="zh-CN"/>
          </w:rPr>
          <w:t>。</w:t>
        </w:r>
      </w:ins>
    </w:p>
    <w:p w14:paraId="37F0DDC5" w14:textId="1DAF32F7" w:rsidR="00096BF8" w:rsidRDefault="00096BF8" w:rsidP="00096BF8">
      <w:pPr>
        <w:rPr>
          <w:ins w:id="461" w:author="Crouse" w:date="2021-10-28T09:30:00Z"/>
        </w:rPr>
      </w:pPr>
      <w:r w:rsidRPr="00094095">
        <w:t xml:space="preserve">The target </w:t>
      </w:r>
      <w:r>
        <w:t xml:space="preserve">E2 </w:t>
      </w:r>
      <w:r w:rsidR="00CC76E3">
        <w:t>Node</w:t>
      </w:r>
      <w:r w:rsidR="00CC76E3" w:rsidRPr="00094095">
        <w:t xml:space="preserve"> </w:t>
      </w:r>
      <w:r w:rsidRPr="00094095">
        <w:t xml:space="preserve">shall release necessary resources and send the RIC SUBSCRIPTION DELETE RESPONSE message back to the </w:t>
      </w:r>
      <w:r w:rsidR="005E5F2D">
        <w:t>Near</w:t>
      </w:r>
      <w:r>
        <w:t>-RT RIC</w:t>
      </w:r>
      <w:r w:rsidRPr="00094095">
        <w:t xml:space="preserve">. </w:t>
      </w:r>
    </w:p>
    <w:p w14:paraId="6542FF37" w14:textId="6512AA05" w:rsidR="00100986" w:rsidRPr="00094095" w:rsidRDefault="003B0F52" w:rsidP="00096BF8">
      <w:ins w:id="462" w:author="Crouse" w:date="2021-10-28T09:32:00Z">
        <w:r>
          <w:rPr>
            <w:rFonts w:ascii="等线" w:eastAsia="等线" w:hAnsi="等线" w:hint="eastAsia"/>
            <w:lang w:eastAsia="zh-CN"/>
          </w:rPr>
          <w:t>目标E2Node</w:t>
        </w:r>
        <w:r>
          <w:rPr>
            <w:rFonts w:ascii="宋体" w:eastAsia="宋体" w:hAnsi="宋体" w:cs="宋体" w:hint="eastAsia"/>
            <w:lang w:eastAsia="zh-CN"/>
          </w:rPr>
          <w:t>应该释放相对于的</w:t>
        </w:r>
      </w:ins>
      <w:ins w:id="463" w:author="Crouse" w:date="2021-10-28T09:33:00Z">
        <w:r>
          <w:rPr>
            <w:rFonts w:ascii="宋体" w:eastAsia="宋体" w:hAnsi="宋体" w:cs="宋体" w:hint="eastAsia"/>
            <w:lang w:eastAsia="zh-CN"/>
          </w:rPr>
          <w:t>资源并且发送</w:t>
        </w:r>
        <w:r w:rsidR="006F3B8B" w:rsidRPr="00094095">
          <w:t>RIC SUBSCRIPTION DELETE RESPONSE</w:t>
        </w:r>
        <w:r w:rsidR="006F3B8B">
          <w:t xml:space="preserve"> </w:t>
        </w:r>
        <w:r w:rsidR="006F3B8B">
          <w:rPr>
            <w:rFonts w:ascii="等线" w:eastAsia="等线" w:hAnsi="等线" w:hint="eastAsia"/>
            <w:lang w:eastAsia="zh-CN"/>
          </w:rPr>
          <w:t>消息</w:t>
        </w:r>
        <w:r w:rsidR="006F3B8B">
          <w:rPr>
            <w:rFonts w:ascii="宋体" w:eastAsia="宋体" w:hAnsi="宋体" w:cs="宋体" w:hint="eastAsia"/>
            <w:lang w:eastAsia="zh-CN"/>
          </w:rPr>
          <w:t>给Near-RT</w:t>
        </w:r>
        <w:r w:rsidR="006F3B8B">
          <w:rPr>
            <w:rFonts w:ascii="宋体" w:eastAsia="宋体" w:hAnsi="宋体" w:cs="宋体"/>
          </w:rPr>
          <w:t xml:space="preserve"> </w:t>
        </w:r>
        <w:r w:rsidR="006F3B8B">
          <w:rPr>
            <w:rFonts w:ascii="宋体" w:eastAsia="宋体" w:hAnsi="宋体" w:cs="宋体" w:hint="eastAsia"/>
            <w:lang w:eastAsia="zh-CN"/>
          </w:rPr>
          <w:t>RIC</w:t>
        </w:r>
      </w:ins>
    </w:p>
    <w:p w14:paraId="2E78AD6D" w14:textId="1811762F" w:rsidR="00096BF8" w:rsidRDefault="00096BF8" w:rsidP="00096BF8">
      <w:pPr>
        <w:rPr>
          <w:ins w:id="464" w:author="Crouse" w:date="2021-10-28T09:33:00Z"/>
        </w:rPr>
      </w:pPr>
      <w:r w:rsidRPr="00094095">
        <w:t xml:space="preserve">Upon reception of the RIC SUBSCRIPTION DELETE RESPONSE </w:t>
      </w:r>
      <w:r w:rsidRPr="00094095">
        <w:rPr>
          <w:rFonts w:eastAsia="MS Mincho"/>
        </w:rPr>
        <w:t xml:space="preserve">message </w:t>
      </w:r>
      <w:r w:rsidRPr="00094095">
        <w:t xml:space="preserve">the </w:t>
      </w:r>
      <w:r w:rsidR="005E5F2D">
        <w:t>Near</w:t>
      </w:r>
      <w:r>
        <w:t>-RT RIC</w:t>
      </w:r>
      <w:r w:rsidRPr="00094095">
        <w:t xml:space="preserve"> shall stop the timer T</w:t>
      </w:r>
      <w:r w:rsidRPr="00094095">
        <w:rPr>
          <w:vertAlign w:val="subscript"/>
        </w:rPr>
        <w:t>RICEVENTdelete</w:t>
      </w:r>
      <w:r w:rsidRPr="00094095">
        <w:t xml:space="preserve">, and terminate the </w:t>
      </w:r>
      <w:r w:rsidR="002E30F1">
        <w:t xml:space="preserve">RIC </w:t>
      </w:r>
      <w:r w:rsidRPr="00094095">
        <w:t xml:space="preserve">Subscription </w:t>
      </w:r>
      <w:r w:rsidR="002E30F1">
        <w:t>D</w:t>
      </w:r>
      <w:r w:rsidR="002E30F1" w:rsidRPr="00094095">
        <w:t xml:space="preserve">elete </w:t>
      </w:r>
      <w:r w:rsidRPr="00094095">
        <w:t>procedure.</w:t>
      </w:r>
    </w:p>
    <w:p w14:paraId="70EF9FEB" w14:textId="486C9C7A" w:rsidR="006F3B8B" w:rsidRPr="00094095" w:rsidRDefault="006F3B8B" w:rsidP="00096BF8">
      <w:ins w:id="465" w:author="Crouse" w:date="2021-10-28T09:33:00Z">
        <w:r>
          <w:rPr>
            <w:rFonts w:ascii="等线" w:eastAsia="等线" w:hAnsi="等线" w:hint="eastAsia"/>
            <w:lang w:eastAsia="zh-CN"/>
          </w:rPr>
          <w:t>在接收到</w:t>
        </w:r>
      </w:ins>
      <w:ins w:id="466" w:author="Crouse" w:date="2021-10-28T09:34:00Z">
        <w:r w:rsidRPr="00094095">
          <w:t>RIC SUBSCRIPTION DELETE RESPONSE</w:t>
        </w:r>
        <w:r>
          <w:rPr>
            <w:rFonts w:ascii="等线" w:eastAsia="等线" w:hAnsi="等线" w:hint="eastAsia"/>
            <w:lang w:eastAsia="zh-CN"/>
          </w:rPr>
          <w:t>消息</w:t>
        </w:r>
        <w:r w:rsidR="00A82612">
          <w:rPr>
            <w:rFonts w:ascii="等线" w:eastAsia="等线" w:hAnsi="等线" w:hint="eastAsia"/>
            <w:lang w:eastAsia="zh-CN"/>
          </w:rPr>
          <w:t>时，Near-RT</w:t>
        </w:r>
        <w:r w:rsidR="00A82612">
          <w:rPr>
            <w:rFonts w:ascii="等线" w:eastAsia="等线" w:hAnsi="等线"/>
            <w:lang w:eastAsia="zh-CN"/>
          </w:rPr>
          <w:t xml:space="preserve"> </w:t>
        </w:r>
        <w:r w:rsidR="00A82612">
          <w:rPr>
            <w:rFonts w:ascii="等线" w:eastAsia="等线" w:hAnsi="等线" w:hint="eastAsia"/>
            <w:lang w:eastAsia="zh-CN"/>
          </w:rPr>
          <w:t>RIC应该停止timer</w:t>
        </w:r>
        <w:r w:rsidR="00A82612">
          <w:rPr>
            <w:rFonts w:ascii="等线" w:eastAsia="等线" w:hAnsi="等线"/>
            <w:lang w:eastAsia="zh-CN"/>
          </w:rPr>
          <w:t xml:space="preserve"> </w:t>
        </w:r>
        <w:r w:rsidR="00A82612" w:rsidRPr="00094095">
          <w:t>T</w:t>
        </w:r>
        <w:r w:rsidR="00A82612" w:rsidRPr="00094095">
          <w:rPr>
            <w:vertAlign w:val="subscript"/>
          </w:rPr>
          <w:t>RICEVENTdelete</w:t>
        </w:r>
        <w:r w:rsidR="00A82612">
          <w:rPr>
            <w:vertAlign w:val="subscript"/>
          </w:rPr>
          <w:t xml:space="preserve"> </w:t>
        </w:r>
        <w:r w:rsidR="00A82612">
          <w:rPr>
            <w:rFonts w:ascii="等线" w:eastAsia="等线" w:hAnsi="等线" w:hint="eastAsia"/>
            <w:lang w:eastAsia="zh-CN"/>
          </w:rPr>
          <w:t>和</w:t>
        </w:r>
        <w:r w:rsidR="00A82612">
          <w:rPr>
            <w:rFonts w:ascii="宋体" w:eastAsia="宋体" w:hAnsi="宋体" w:cs="宋体" w:hint="eastAsia"/>
            <w:lang w:eastAsia="zh-CN"/>
          </w:rPr>
          <w:t>终止RIC</w:t>
        </w:r>
      </w:ins>
      <w:ins w:id="467" w:author="Crouse" w:date="2021-10-28T09:35:00Z">
        <w:r w:rsidR="00A82612">
          <w:rPr>
            <w:rFonts w:ascii="宋体" w:eastAsia="宋体" w:hAnsi="宋体" w:cs="宋体" w:hint="eastAsia"/>
            <w:lang w:eastAsia="zh-CN"/>
          </w:rPr>
          <w:t xml:space="preserve"> 订阅删除过程。</w:t>
        </w:r>
      </w:ins>
    </w:p>
    <w:p w14:paraId="66A206C9" w14:textId="77777777" w:rsidR="00096BF8" w:rsidRPr="00094095" w:rsidRDefault="00096BF8" w:rsidP="00096BF8">
      <w:pPr>
        <w:pStyle w:val="4"/>
        <w:numPr>
          <w:ilvl w:val="0"/>
          <w:numId w:val="0"/>
        </w:numPr>
        <w:ind w:left="864" w:hanging="864"/>
        <w:rPr>
          <w:lang w:val="en-US"/>
        </w:rPr>
      </w:pPr>
      <w:r w:rsidRPr="00094095">
        <w:rPr>
          <w:lang w:val="en-US"/>
        </w:rPr>
        <w:t>8.2.2.3</w:t>
      </w:r>
      <w:r w:rsidRPr="00094095">
        <w:rPr>
          <w:lang w:val="en-US"/>
        </w:rPr>
        <w:tab/>
        <w:t>Unsuccessful Operation</w:t>
      </w:r>
    </w:p>
    <w:p w14:paraId="46C10B46" w14:textId="77777777" w:rsidR="006B2452" w:rsidRPr="00BE2DCC" w:rsidRDefault="006B2452" w:rsidP="00050C61">
      <w:pPr>
        <w:pStyle w:val="PlantUML"/>
        <w:rPr>
          <w:lang w:val="en-GB"/>
        </w:rPr>
      </w:pPr>
      <w:bookmarkStart w:id="468" w:name="_Hlk29395754"/>
      <w:r w:rsidRPr="00BE2DCC">
        <w:rPr>
          <w:lang w:val="en-GB"/>
        </w:rPr>
        <w:t>@startuml</w:t>
      </w:r>
    </w:p>
    <w:p w14:paraId="76DA45A2" w14:textId="77777777" w:rsidR="006B2452" w:rsidRDefault="006B2452" w:rsidP="00050C61">
      <w:pPr>
        <w:pStyle w:val="PlantUML"/>
        <w:rPr>
          <w:lang w:val="en-GB"/>
        </w:rPr>
      </w:pPr>
    </w:p>
    <w:p w14:paraId="2EAE4373" w14:textId="2708CF00" w:rsidR="006B2452" w:rsidRDefault="006B2452" w:rsidP="00050C61">
      <w:pPr>
        <w:pStyle w:val="PlantUML"/>
      </w:pPr>
      <w:r>
        <w:rPr>
          <w:rFonts w:hint="eastAsia"/>
        </w:rPr>
        <w:t>skinparam ParticipantPadding 5</w:t>
      </w:r>
      <w:r w:rsidR="00050C61">
        <w:t>0</w:t>
      </w:r>
    </w:p>
    <w:p w14:paraId="6E5E6652" w14:textId="77777777" w:rsidR="006B2452" w:rsidRDefault="006B2452" w:rsidP="00050C61">
      <w:pPr>
        <w:pStyle w:val="PlantUML"/>
      </w:pPr>
      <w:r>
        <w:rPr>
          <w:rFonts w:hint="eastAsia"/>
        </w:rPr>
        <w:t>skinparam BoxPadding 10</w:t>
      </w:r>
    </w:p>
    <w:p w14:paraId="368845EF" w14:textId="77777777" w:rsidR="006B2452" w:rsidRDefault="006B2452" w:rsidP="00050C61">
      <w:pPr>
        <w:pStyle w:val="PlantUML"/>
      </w:pPr>
      <w:r>
        <w:t>skinparam lifelineStrategy solid</w:t>
      </w:r>
    </w:p>
    <w:p w14:paraId="24EFBC44" w14:textId="77777777" w:rsidR="006B2452" w:rsidRPr="00BE2DCC" w:rsidRDefault="006B2452" w:rsidP="00050C61">
      <w:pPr>
        <w:pStyle w:val="PlantUML"/>
        <w:rPr>
          <w:lang w:val="en-GB"/>
        </w:rPr>
      </w:pPr>
    </w:p>
    <w:p w14:paraId="1C163966" w14:textId="77777777" w:rsidR="006B2452" w:rsidRDefault="006B2452"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BA4B67A" w14:textId="77777777" w:rsidR="006B2452" w:rsidRDefault="006B2452"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8F9378C" w14:textId="77777777" w:rsidR="006B2452" w:rsidRPr="00BE2DCC" w:rsidRDefault="006B2452" w:rsidP="00050C61">
      <w:pPr>
        <w:pStyle w:val="PlantUML"/>
        <w:rPr>
          <w:lang w:val="en-GB"/>
        </w:rPr>
      </w:pPr>
    </w:p>
    <w:p w14:paraId="2BD4A571" w14:textId="77777777" w:rsidR="006B2452" w:rsidRPr="00BE2DCC" w:rsidRDefault="006B2452" w:rsidP="00050C61">
      <w:pPr>
        <w:pStyle w:val="PlantUML"/>
        <w:rPr>
          <w:lang w:val="en-GB"/>
        </w:rPr>
      </w:pPr>
    </w:p>
    <w:p w14:paraId="17DBA0A4" w14:textId="77777777" w:rsidR="006B2452" w:rsidRDefault="006B2452"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DELETE REQUEST</w:t>
      </w:r>
      <w:r w:rsidRPr="00BE2DCC">
        <w:rPr>
          <w:lang w:val="en-GB"/>
        </w:rPr>
        <w:t xml:space="preserve"> </w:t>
      </w:r>
    </w:p>
    <w:p w14:paraId="5FAE7D15" w14:textId="77777777" w:rsidR="006B2452" w:rsidRDefault="006B2452" w:rsidP="00050C61">
      <w:pPr>
        <w:pStyle w:val="PlantUML"/>
        <w:rPr>
          <w:lang w:val="en-GB"/>
        </w:rPr>
      </w:pPr>
    </w:p>
    <w:p w14:paraId="44016FBC" w14:textId="77777777" w:rsidR="006B2452" w:rsidRPr="00BE2DCC" w:rsidRDefault="006B2452" w:rsidP="00050C61">
      <w:pPr>
        <w:pStyle w:val="PlantUML"/>
        <w:rPr>
          <w:lang w:val="en-GB"/>
        </w:rPr>
      </w:pPr>
    </w:p>
    <w:p w14:paraId="062868BA" w14:textId="77777777" w:rsidR="006B2452" w:rsidRPr="00BE2DCC" w:rsidRDefault="006B2452"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DELETE FAILURE</w:t>
      </w:r>
    </w:p>
    <w:p w14:paraId="57464A7C" w14:textId="77777777" w:rsidR="006B2452" w:rsidRPr="00BE2DCC" w:rsidRDefault="006B2452" w:rsidP="00050C61">
      <w:pPr>
        <w:pStyle w:val="PlantUML"/>
        <w:rPr>
          <w:lang w:val="en-GB"/>
        </w:rPr>
      </w:pPr>
    </w:p>
    <w:p w14:paraId="3EA4699D" w14:textId="77777777" w:rsidR="006B2452" w:rsidRPr="00BE2DCC" w:rsidRDefault="006B2452" w:rsidP="00050C61">
      <w:pPr>
        <w:pStyle w:val="PlantUML"/>
        <w:rPr>
          <w:lang w:val="en-GB"/>
        </w:rPr>
      </w:pPr>
      <w:r w:rsidRPr="00BE2DCC">
        <w:rPr>
          <w:lang w:val="en-GB"/>
        </w:rPr>
        <w:t>@enduml</w:t>
      </w:r>
    </w:p>
    <w:bookmarkEnd w:id="468"/>
    <w:p w14:paraId="5FCBE234" w14:textId="5D57C42C" w:rsidR="00050C61" w:rsidRDefault="00050C61" w:rsidP="00050C61">
      <w:pPr>
        <w:pStyle w:val="PlantUMLImg"/>
      </w:pPr>
      <w:r>
        <w:drawing>
          <wp:inline distT="0" distB="0" distL="0" distR="0" wp14:anchorId="0B0DC00D" wp14:editId="775B147F">
            <wp:extent cx="3943350" cy="1533525"/>
            <wp:effectExtent l="0" t="0" r="0" b="9525"/>
            <wp:docPr id="11" name="Graphic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43350" cy="1533525"/>
                    </a:xfrm>
                    <a:prstGeom prst="rect">
                      <a:avLst/>
                    </a:prstGeom>
                  </pic:spPr>
                </pic:pic>
              </a:graphicData>
            </a:graphic>
          </wp:inline>
        </w:drawing>
      </w:r>
    </w:p>
    <w:p w14:paraId="0CCAC338" w14:textId="5894CEBC" w:rsidR="00096BF8" w:rsidRPr="00094095" w:rsidRDefault="00096BF8" w:rsidP="00096BF8">
      <w:pPr>
        <w:pStyle w:val="TF"/>
      </w:pPr>
      <w:r w:rsidRPr="00094095">
        <w:t xml:space="preserve">Figure 8.2.1.3-1: </w:t>
      </w:r>
      <w:r w:rsidR="00861EFC">
        <w:t xml:space="preserve">RIC </w:t>
      </w:r>
      <w:r w:rsidRPr="00094095">
        <w:t>Subscription</w:t>
      </w:r>
      <w:r w:rsidR="00861EFC">
        <w:t xml:space="preserve"> Delete procedure</w:t>
      </w:r>
      <w:r w:rsidRPr="00094095">
        <w:t>, unsuccessful operation</w:t>
      </w:r>
    </w:p>
    <w:p w14:paraId="59B00167" w14:textId="04B54461" w:rsidR="00096BF8" w:rsidRDefault="00096BF8" w:rsidP="00096BF8">
      <w:pPr>
        <w:rPr>
          <w:ins w:id="469" w:author="Crouse" w:date="2021-10-28T09:36:00Z"/>
        </w:rPr>
      </w:pPr>
      <w:r w:rsidRPr="00094095">
        <w:t xml:space="preserve">If the target </w:t>
      </w:r>
      <w:r>
        <w:t xml:space="preserve">E2 </w:t>
      </w:r>
      <w:r w:rsidR="00CC76E3">
        <w:t>Node</w:t>
      </w:r>
      <w:r w:rsidR="00CC76E3" w:rsidRPr="00094095">
        <w:t xml:space="preserve"> </w:t>
      </w:r>
      <w:r w:rsidR="007B1215">
        <w:t xml:space="preserve">has no stored subscription </w:t>
      </w:r>
      <w:r w:rsidR="002E30F1">
        <w:t>for the</w:t>
      </w:r>
      <w:r w:rsidR="00E409DB">
        <w:t xml:space="preserve"> same</w:t>
      </w:r>
      <w:r w:rsidR="002E30F1">
        <w:t xml:space="preserve"> </w:t>
      </w:r>
      <w:r w:rsidR="002E30F1">
        <w:rPr>
          <w:i/>
          <w:iCs/>
        </w:rPr>
        <w:t xml:space="preserve">RIC Request ID </w:t>
      </w:r>
      <w:r w:rsidR="002E30F1">
        <w:t>IE included in the RIC SUBSCRIPTION DELETE REQUEST message</w:t>
      </w:r>
      <w:r w:rsidRPr="00094095">
        <w:t xml:space="preserve">, or a failure occurs during the </w:t>
      </w:r>
      <w:r>
        <w:t>RIC</w:t>
      </w:r>
      <w:r w:rsidRPr="00094095">
        <w:t xml:space="preserve"> Subscription Delete procedure, the target </w:t>
      </w:r>
      <w:r>
        <w:t xml:space="preserve">E2 </w:t>
      </w:r>
      <w:r w:rsidR="00CC76E3">
        <w:t>Node</w:t>
      </w:r>
      <w:r w:rsidR="00CC76E3" w:rsidRPr="00094095">
        <w:t xml:space="preserve"> </w:t>
      </w:r>
      <w:r w:rsidRPr="00094095">
        <w:t xml:space="preserve">shall send the RIC SUBSCRIPTION DELETE FAILURE message to the </w:t>
      </w:r>
      <w:r w:rsidR="005E5F2D">
        <w:t>Near</w:t>
      </w:r>
      <w:r>
        <w:t>-RT RIC</w:t>
      </w:r>
      <w:r w:rsidRPr="00094095">
        <w:t xml:space="preserve">. The message shall </w:t>
      </w:r>
      <w:proofErr w:type="gramStart"/>
      <w:r w:rsidRPr="00094095">
        <w:t>contain  with</w:t>
      </w:r>
      <w:proofErr w:type="gramEnd"/>
      <w:r w:rsidRPr="00094095">
        <w:t xml:space="preserve"> an appropriate </w:t>
      </w:r>
      <w:r w:rsidR="002E30F1">
        <w:t xml:space="preserve">cause </w:t>
      </w:r>
      <w:r w:rsidRPr="00094095">
        <w:t>value.</w:t>
      </w:r>
    </w:p>
    <w:p w14:paraId="390CEE04" w14:textId="6BC75C78" w:rsidR="0043735A" w:rsidRDefault="0043735A" w:rsidP="00096BF8">
      <w:ins w:id="470" w:author="Crouse" w:date="2021-10-28T09:36:00Z">
        <w:r>
          <w:rPr>
            <w:rFonts w:ascii="等线" w:eastAsia="等线" w:hAnsi="等线" w:hint="eastAsia"/>
            <w:lang w:eastAsia="zh-CN"/>
          </w:rPr>
          <w:t>如果E2</w:t>
        </w:r>
        <w:r>
          <w:rPr>
            <w:rFonts w:ascii="宋体" w:eastAsia="宋体" w:hAnsi="宋体" w:cs="宋体" w:hint="eastAsia"/>
            <w:lang w:eastAsia="zh-CN"/>
          </w:rPr>
          <w:t>节点</w:t>
        </w:r>
      </w:ins>
      <w:ins w:id="471" w:author="Crouse" w:date="2021-10-28T09:41:00Z">
        <w:r w:rsidR="00490680">
          <w:rPr>
            <w:rFonts w:ascii="宋体" w:eastAsia="宋体" w:hAnsi="宋体" w:cs="宋体" w:hint="eastAsia"/>
            <w:lang w:eastAsia="zh-CN"/>
          </w:rPr>
          <w:t>内没有</w:t>
        </w:r>
        <w:r w:rsidR="009644BB">
          <w:rPr>
            <w:rFonts w:ascii="宋体" w:eastAsia="宋体" w:hAnsi="宋体" w:cs="宋体" w:hint="eastAsia"/>
            <w:lang w:eastAsia="zh-CN"/>
          </w:rPr>
          <w:t>在</w:t>
        </w:r>
      </w:ins>
      <w:ins w:id="472" w:author="Crouse" w:date="2021-10-28T09:42:00Z">
        <w:r w:rsidR="009644BB">
          <w:t>RIC SUBSCRIPTION DELETE REQUEST</w:t>
        </w:r>
        <w:r w:rsidR="009644BB">
          <w:rPr>
            <w:rFonts w:ascii="等线" w:eastAsia="等线" w:hAnsi="等线" w:hint="eastAsia"/>
            <w:lang w:eastAsia="zh-CN"/>
          </w:rPr>
          <w:t>消息中</w:t>
        </w:r>
      </w:ins>
      <w:ins w:id="473" w:author="Crouse" w:date="2021-10-28T09:41:00Z">
        <w:r w:rsidR="00490680">
          <w:rPr>
            <w:rFonts w:ascii="宋体" w:eastAsia="宋体" w:hAnsi="宋体" w:cs="宋体" w:hint="eastAsia"/>
            <w:lang w:eastAsia="zh-CN"/>
          </w:rPr>
          <w:t>找到</w:t>
        </w:r>
      </w:ins>
      <w:ins w:id="474" w:author="Crouse" w:date="2021-10-28T09:42:00Z">
        <w:r w:rsidR="009644BB">
          <w:rPr>
            <w:rFonts w:ascii="宋体" w:eastAsia="宋体" w:hAnsi="宋体" w:cs="宋体" w:hint="eastAsia"/>
            <w:lang w:eastAsia="zh-CN"/>
          </w:rPr>
          <w:t>对应</w:t>
        </w:r>
      </w:ins>
      <w:ins w:id="475" w:author="Crouse" w:date="2021-10-28T09:41:00Z">
        <w:r w:rsidR="00490680">
          <w:rPr>
            <w:rFonts w:ascii="宋体" w:eastAsia="宋体" w:hAnsi="宋体" w:cs="宋体" w:hint="eastAsia"/>
            <w:lang w:eastAsia="zh-CN"/>
          </w:rPr>
          <w:t>的</w:t>
        </w:r>
        <w:r w:rsidR="009644BB">
          <w:rPr>
            <w:i/>
            <w:iCs/>
          </w:rPr>
          <w:t xml:space="preserve">RIC Request ID </w:t>
        </w:r>
        <w:r w:rsidR="009644BB">
          <w:t>IE</w:t>
        </w:r>
      </w:ins>
      <w:ins w:id="476" w:author="Crouse" w:date="2021-10-28T09:42:00Z">
        <w:r w:rsidR="009644BB">
          <w:rPr>
            <w:rFonts w:ascii="等线" w:eastAsia="等线" w:hAnsi="等线" w:hint="eastAsia"/>
            <w:lang w:eastAsia="zh-CN"/>
          </w:rPr>
          <w:t>或者在RIC</w:t>
        </w:r>
        <w:r w:rsidR="009644BB">
          <w:rPr>
            <w:rFonts w:ascii="宋体" w:eastAsia="宋体" w:hAnsi="宋体" w:cs="宋体" w:hint="eastAsia"/>
            <w:lang w:eastAsia="zh-CN"/>
          </w:rPr>
          <w:t xml:space="preserve"> </w:t>
        </w:r>
        <w:r w:rsidR="009644BB" w:rsidRPr="00094095">
          <w:t>Subscription Delete</w:t>
        </w:r>
        <w:r w:rsidR="009644BB">
          <w:t xml:space="preserve"> </w:t>
        </w:r>
        <w:r w:rsidR="009644BB">
          <w:rPr>
            <w:rFonts w:ascii="宋体" w:eastAsia="宋体" w:hAnsi="宋体" w:cs="宋体" w:hint="eastAsia"/>
            <w:lang w:eastAsia="zh-CN"/>
          </w:rPr>
          <w:t>过程</w:t>
        </w:r>
      </w:ins>
      <w:ins w:id="477" w:author="Crouse" w:date="2021-10-28T09:44:00Z">
        <w:r w:rsidR="00DF713C">
          <w:rPr>
            <w:rFonts w:ascii="宋体" w:eastAsia="宋体" w:hAnsi="宋体" w:cs="宋体" w:hint="eastAsia"/>
            <w:lang w:eastAsia="zh-CN"/>
          </w:rPr>
          <w:t>失败了，那么</w:t>
        </w:r>
        <w:r w:rsidR="005B74DD">
          <w:rPr>
            <w:rFonts w:ascii="宋体" w:eastAsia="宋体" w:hAnsi="宋体" w:cs="宋体" w:hint="eastAsia"/>
            <w:lang w:eastAsia="zh-CN"/>
          </w:rPr>
          <w:t>目标E2节点应该发送</w:t>
        </w:r>
        <w:r w:rsidR="005B74DD" w:rsidRPr="00094095">
          <w:t>RIC SUBSCRIPTION DELETE FAILURE</w:t>
        </w:r>
        <w:r w:rsidR="005B74DD">
          <w:rPr>
            <w:rFonts w:ascii="宋体" w:eastAsia="宋体" w:hAnsi="宋体" w:cs="宋体" w:hint="eastAsia"/>
            <w:lang w:eastAsia="zh-CN"/>
          </w:rPr>
          <w:t>给Near</w:t>
        </w:r>
        <w:r w:rsidR="005B74DD">
          <w:rPr>
            <w:rFonts w:ascii="宋体" w:eastAsia="宋体" w:hAnsi="宋体" w:cs="宋体"/>
          </w:rPr>
          <w:t xml:space="preserve">-RT </w:t>
        </w:r>
      </w:ins>
      <w:ins w:id="478" w:author="Crouse" w:date="2021-10-28T09:45:00Z">
        <w:r w:rsidR="005B74DD">
          <w:rPr>
            <w:rFonts w:ascii="宋体" w:eastAsia="宋体" w:hAnsi="宋体" w:cs="宋体"/>
          </w:rPr>
          <w:t>RIC.</w:t>
        </w:r>
        <w:r w:rsidR="005B74DD">
          <w:rPr>
            <w:rFonts w:ascii="宋体" w:eastAsia="宋体" w:hAnsi="宋体" w:cs="宋体" w:hint="eastAsia"/>
            <w:lang w:eastAsia="zh-CN"/>
          </w:rPr>
          <w:t>这个消息应该包含恰当的理由值</w:t>
        </w:r>
      </w:ins>
    </w:p>
    <w:p w14:paraId="1E6E3609" w14:textId="7813587F" w:rsidR="009E6D86" w:rsidRDefault="009E6D86" w:rsidP="00096BF8">
      <w:pPr>
        <w:rPr>
          <w:ins w:id="479" w:author="Crouse" w:date="2021-10-28T09:45:00Z"/>
        </w:rPr>
      </w:pPr>
      <w:r w:rsidRPr="00094095">
        <w:t xml:space="preserve">Upon reception of the RIC SUBSCRIPTION DELETE </w:t>
      </w:r>
      <w:r>
        <w:t>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T</w:t>
      </w:r>
      <w:r w:rsidRPr="00094095">
        <w:rPr>
          <w:vertAlign w:val="subscript"/>
        </w:rPr>
        <w:t>RICEVENTdelete</w:t>
      </w:r>
      <w:r w:rsidRPr="00094095">
        <w:t xml:space="preserve">, and terminate the </w:t>
      </w:r>
      <w:r w:rsidR="002E30F1">
        <w:t xml:space="preserve">RIC </w:t>
      </w:r>
      <w:r w:rsidRPr="00094095">
        <w:t xml:space="preserve">Subscription </w:t>
      </w:r>
      <w:r w:rsidR="002E30F1">
        <w:t>D</w:t>
      </w:r>
      <w:r w:rsidR="002E30F1" w:rsidRPr="00094095">
        <w:t xml:space="preserve">elete </w:t>
      </w:r>
      <w:r w:rsidRPr="00094095">
        <w:t>procedure.</w:t>
      </w:r>
    </w:p>
    <w:p w14:paraId="1936F8D9" w14:textId="7415DDD2" w:rsidR="00087C90" w:rsidRPr="00094095" w:rsidRDefault="00087C90" w:rsidP="00096BF8">
      <w:ins w:id="480" w:author="Crouse" w:date="2021-10-28T09:45:00Z">
        <w:r>
          <w:rPr>
            <w:rFonts w:ascii="等线" w:eastAsia="等线" w:hAnsi="等线" w:hint="eastAsia"/>
            <w:lang w:eastAsia="zh-CN"/>
          </w:rPr>
          <w:t>在</w:t>
        </w:r>
        <w:r>
          <w:t>Near-RT RIC</w:t>
        </w:r>
        <w:r>
          <w:rPr>
            <w:rFonts w:ascii="等线" w:eastAsia="等线" w:hAnsi="等线" w:hint="eastAsia"/>
            <w:lang w:eastAsia="zh-CN"/>
          </w:rPr>
          <w:t>平台接受</w:t>
        </w:r>
      </w:ins>
      <w:ins w:id="481" w:author="Crouse" w:date="2021-10-28T09:46:00Z">
        <w:r w:rsidRPr="00094095">
          <w:t xml:space="preserve">RIC SUBSCRIPTION DELETE </w:t>
        </w:r>
        <w:r>
          <w:t>FAILURE</w:t>
        </w:r>
        <w:r>
          <w:rPr>
            <w:rFonts w:ascii="等线" w:eastAsia="等线" w:hAnsi="等线" w:hint="eastAsia"/>
            <w:lang w:eastAsia="zh-CN"/>
          </w:rPr>
          <w:t>消息</w:t>
        </w:r>
        <w:r>
          <w:rPr>
            <w:rFonts w:ascii="宋体" w:eastAsia="宋体" w:hAnsi="宋体" w:cs="宋体" w:hint="eastAsia"/>
            <w:lang w:eastAsia="zh-CN"/>
          </w:rPr>
          <w:t>应该停止</w:t>
        </w:r>
        <w:r w:rsidRPr="00094095">
          <w:t>timer T</w:t>
        </w:r>
        <w:r w:rsidRPr="00094095">
          <w:rPr>
            <w:vertAlign w:val="subscript"/>
          </w:rPr>
          <w:t>RICEVENTdelete</w:t>
        </w:r>
        <w:r>
          <w:rPr>
            <w:vertAlign w:val="subscript"/>
          </w:rPr>
          <w:t xml:space="preserve"> </w:t>
        </w:r>
        <w:r>
          <w:rPr>
            <w:rFonts w:ascii="等线" w:eastAsia="等线" w:hAnsi="等线" w:hint="eastAsia"/>
            <w:lang w:eastAsia="zh-CN"/>
          </w:rPr>
          <w:t>并且</w:t>
        </w:r>
        <w:r>
          <w:rPr>
            <w:rFonts w:ascii="宋体" w:eastAsia="宋体" w:hAnsi="宋体" w:cs="宋体" w:hint="eastAsia"/>
            <w:lang w:eastAsia="zh-CN"/>
          </w:rPr>
          <w:t>终止</w:t>
        </w:r>
        <w:r w:rsidR="00B94D80">
          <w:t xml:space="preserve">RIC </w:t>
        </w:r>
        <w:r w:rsidR="00B94D80" w:rsidRPr="00094095">
          <w:t xml:space="preserve">Subscription </w:t>
        </w:r>
        <w:r w:rsidR="00B94D80">
          <w:t>D</w:t>
        </w:r>
        <w:r w:rsidR="00B94D80" w:rsidRPr="00094095">
          <w:t>elete</w:t>
        </w:r>
        <w:r w:rsidR="00B94D80">
          <w:rPr>
            <w:rFonts w:ascii="宋体" w:eastAsia="宋体" w:hAnsi="宋体" w:cs="宋体" w:hint="eastAsia"/>
            <w:lang w:eastAsia="zh-CN"/>
          </w:rPr>
          <w:t>过程。</w:t>
        </w:r>
      </w:ins>
    </w:p>
    <w:p w14:paraId="50329FE3" w14:textId="399804D0" w:rsidR="00096BF8" w:rsidRPr="00094095" w:rsidRDefault="00096BF8" w:rsidP="00096BF8">
      <w:pPr>
        <w:pStyle w:val="4"/>
        <w:numPr>
          <w:ilvl w:val="0"/>
          <w:numId w:val="0"/>
        </w:numPr>
        <w:ind w:left="864" w:hanging="864"/>
        <w:rPr>
          <w:lang w:val="en-US"/>
        </w:rPr>
      </w:pPr>
      <w:r w:rsidRPr="00094095">
        <w:rPr>
          <w:lang w:val="en-US"/>
        </w:rPr>
        <w:t>8.2.2.4</w:t>
      </w:r>
      <w:r w:rsidRPr="00094095">
        <w:rPr>
          <w:lang w:val="en-US"/>
        </w:rPr>
        <w:tab/>
        <w:t>Abnormal Conditions</w:t>
      </w:r>
      <w:ins w:id="482" w:author="Crouse" w:date="2021-10-28T09:46:00Z">
        <w:r w:rsidR="00A62169">
          <w:rPr>
            <w:lang w:val="en-US"/>
          </w:rPr>
          <w:t xml:space="preserve"> </w:t>
        </w:r>
      </w:ins>
      <w:ins w:id="483" w:author="Crouse" w:date="2021-10-28T09:47:00Z">
        <w:r w:rsidR="00A62169">
          <w:rPr>
            <w:rFonts w:ascii="等线" w:eastAsia="等线" w:hAnsi="等线" w:hint="eastAsia"/>
            <w:lang w:val="en-US" w:eastAsia="zh-CN"/>
          </w:rPr>
          <w:t>异常情况</w:t>
        </w:r>
      </w:ins>
    </w:p>
    <w:p w14:paraId="412CAEA4" w14:textId="738E85EC" w:rsidR="00096BF8" w:rsidRDefault="00096BF8" w:rsidP="00096BF8">
      <w:pPr>
        <w:rPr>
          <w:ins w:id="484" w:author="Crouse" w:date="2021-10-28T09:48:00Z"/>
        </w:rPr>
      </w:pPr>
      <w:r w:rsidRPr="00094095">
        <w:t xml:space="preserve">If the target </w:t>
      </w:r>
      <w:r>
        <w:t xml:space="preserve">E2 </w:t>
      </w:r>
      <w:r w:rsidR="00CC76E3">
        <w:t>Node</w:t>
      </w:r>
      <w:r w:rsidR="00CC76E3" w:rsidRPr="00094095">
        <w:t xml:space="preserve"> </w:t>
      </w:r>
      <w:r w:rsidRPr="00094095">
        <w:t xml:space="preserve">receives a RIC SUBSCRIPTION DELETE REQUEST message containing </w:t>
      </w:r>
      <w:r w:rsidR="002E30F1">
        <w:t xml:space="preserve">a </w:t>
      </w:r>
      <w:r w:rsidRPr="00094095">
        <w:rPr>
          <w:i/>
        </w:rPr>
        <w:t xml:space="preserve">RIC </w:t>
      </w:r>
      <w:r w:rsidRPr="00094095">
        <w:rPr>
          <w:i/>
          <w:iCs/>
        </w:rPr>
        <w:t xml:space="preserve">Request ID </w:t>
      </w:r>
      <w:r w:rsidRPr="00094095">
        <w:t xml:space="preserve">IE that is not known, the target </w:t>
      </w:r>
      <w:r>
        <w:t xml:space="preserve">E2 </w:t>
      </w:r>
      <w:r w:rsidR="00CC76E3">
        <w:t>Node</w:t>
      </w:r>
      <w:r w:rsidR="00CC76E3" w:rsidRPr="00094095">
        <w:t xml:space="preserve"> </w:t>
      </w:r>
      <w:r w:rsidRPr="00094095">
        <w:t xml:space="preserve">shall send </w:t>
      </w:r>
      <w:r w:rsidRPr="009D2856">
        <w:t>the RIC SUBSCRIPTION</w:t>
      </w:r>
      <w:r w:rsidRPr="00094095">
        <w:t xml:space="preserve"> DELETE FAILURE message to the </w:t>
      </w:r>
      <w:r w:rsidR="005E5F2D">
        <w:t>Near</w:t>
      </w:r>
      <w:r>
        <w:t>-RT RIC</w:t>
      </w:r>
      <w:r w:rsidRPr="00094095">
        <w:t xml:space="preserve">. The message shall </w:t>
      </w:r>
      <w:proofErr w:type="gramStart"/>
      <w:r w:rsidRPr="00094095">
        <w:t>contain  with</w:t>
      </w:r>
      <w:proofErr w:type="gramEnd"/>
      <w:r w:rsidRPr="00094095">
        <w:t xml:space="preserve"> an appropriate </w:t>
      </w:r>
      <w:r w:rsidR="002E30F1">
        <w:t xml:space="preserve">cause </w:t>
      </w:r>
      <w:r w:rsidRPr="00094095">
        <w:t>value.</w:t>
      </w:r>
    </w:p>
    <w:p w14:paraId="3DB49E14" w14:textId="4788EA89" w:rsidR="00A62169" w:rsidRPr="00094095" w:rsidRDefault="00B23C4F" w:rsidP="00096BF8">
      <w:ins w:id="485" w:author="Crouse" w:date="2021-10-28T09:48:00Z">
        <w:r>
          <w:rPr>
            <w:rFonts w:ascii="等线" w:eastAsia="等线" w:hAnsi="等线" w:hint="eastAsia"/>
            <w:lang w:eastAsia="zh-CN"/>
          </w:rPr>
          <w:t>目标</w:t>
        </w:r>
      </w:ins>
      <w:ins w:id="486" w:author="Crouse" w:date="2021-10-28T09:49:00Z">
        <w:r>
          <w:rPr>
            <w:rFonts w:ascii="等线" w:eastAsia="等线" w:hAnsi="等线" w:hint="eastAsia"/>
            <w:lang w:eastAsia="zh-CN"/>
          </w:rPr>
          <w:t>E2节点在</w:t>
        </w:r>
        <w:r w:rsidRPr="00094095">
          <w:t>RIC SUBSCRIPTION DELETE REQUEST</w:t>
        </w:r>
        <w:r>
          <w:rPr>
            <w:rFonts w:ascii="等线" w:eastAsia="等线" w:hAnsi="等线" w:hint="eastAsia"/>
            <w:lang w:eastAsia="zh-CN"/>
          </w:rPr>
          <w:t>消息中</w:t>
        </w:r>
        <w:r w:rsidR="00110C01">
          <w:rPr>
            <w:rFonts w:ascii="等线" w:eastAsia="等线" w:hAnsi="等线" w:hint="eastAsia"/>
            <w:lang w:eastAsia="zh-CN"/>
          </w:rPr>
          <w:t>接收</w:t>
        </w:r>
      </w:ins>
      <w:ins w:id="487" w:author="Crouse" w:date="2021-10-28T09:48:00Z">
        <w:r>
          <w:rPr>
            <w:rFonts w:ascii="等线" w:eastAsia="等线" w:hAnsi="等线" w:hint="eastAsia"/>
            <w:lang w:eastAsia="zh-CN"/>
          </w:rPr>
          <w:t>到一个不知道的</w:t>
        </w:r>
        <w:r w:rsidRPr="00094095">
          <w:rPr>
            <w:i/>
          </w:rPr>
          <w:t xml:space="preserve">RIC </w:t>
        </w:r>
        <w:r w:rsidRPr="00094095">
          <w:rPr>
            <w:i/>
            <w:iCs/>
          </w:rPr>
          <w:t xml:space="preserve">Request ID </w:t>
        </w:r>
        <w:r w:rsidRPr="00094095">
          <w:t>IE</w:t>
        </w:r>
      </w:ins>
      <w:ins w:id="488" w:author="Crouse" w:date="2021-10-28T09:49:00Z">
        <w:r w:rsidR="00110C01">
          <w:rPr>
            <w:rFonts w:ascii="等线" w:eastAsia="等线" w:hAnsi="等线" w:hint="eastAsia"/>
            <w:lang w:eastAsia="zh-CN"/>
          </w:rPr>
          <w:t>，</w:t>
        </w:r>
      </w:ins>
      <w:ins w:id="489" w:author="Crouse" w:date="2021-10-28T09:50:00Z">
        <w:r w:rsidR="00110C01">
          <w:rPr>
            <w:rFonts w:ascii="等线" w:eastAsia="等线" w:hAnsi="等线" w:hint="eastAsia"/>
            <w:lang w:eastAsia="zh-CN"/>
          </w:rPr>
          <w:t>目标</w:t>
        </w:r>
        <w:r w:rsidR="00110C01">
          <w:rPr>
            <w:rFonts w:ascii="宋体" w:eastAsia="宋体" w:hAnsi="宋体" w:cs="宋体" w:hint="eastAsia"/>
            <w:lang w:eastAsia="zh-CN"/>
          </w:rPr>
          <w:t>节点应该发送</w:t>
        </w:r>
        <w:r w:rsidR="00AD79C6" w:rsidRPr="009D2856">
          <w:t>RIC SUBSCRIPTION</w:t>
        </w:r>
        <w:r w:rsidR="00AD79C6" w:rsidRPr="00094095">
          <w:t xml:space="preserve"> DELETE FAILURE</w:t>
        </w:r>
        <w:r w:rsidR="00AD79C6">
          <w:rPr>
            <w:rFonts w:ascii="等线" w:eastAsia="等线" w:hAnsi="等线" w:hint="eastAsia"/>
            <w:lang w:eastAsia="zh-CN"/>
          </w:rPr>
          <w:t>消息</w:t>
        </w:r>
        <w:r w:rsidR="00AD79C6">
          <w:rPr>
            <w:rFonts w:ascii="宋体" w:eastAsia="宋体" w:hAnsi="宋体" w:cs="宋体" w:hint="eastAsia"/>
            <w:lang w:eastAsia="zh-CN"/>
          </w:rPr>
          <w:t>给Near</w:t>
        </w:r>
        <w:r w:rsidR="00AD79C6">
          <w:rPr>
            <w:rFonts w:ascii="宋体" w:eastAsia="宋体" w:hAnsi="宋体" w:cs="宋体"/>
          </w:rPr>
          <w:t>-RT RIC.</w:t>
        </w:r>
        <w:r w:rsidR="00AD79C6">
          <w:rPr>
            <w:rFonts w:ascii="宋体" w:eastAsia="宋体" w:hAnsi="宋体" w:cs="宋体" w:hint="eastAsia"/>
            <w:lang w:eastAsia="zh-CN"/>
          </w:rPr>
          <w:t>这个消息应该</w:t>
        </w:r>
      </w:ins>
      <w:ins w:id="490" w:author="Crouse" w:date="2021-10-28T09:51:00Z">
        <w:r w:rsidR="00AD79C6">
          <w:rPr>
            <w:rFonts w:ascii="宋体" w:eastAsia="宋体" w:hAnsi="宋体" w:cs="宋体" w:hint="eastAsia"/>
            <w:lang w:eastAsia="zh-CN"/>
          </w:rPr>
          <w:t>包含恰当的原因值。</w:t>
        </w:r>
      </w:ins>
    </w:p>
    <w:p w14:paraId="6A34A7FC" w14:textId="6A9A5884" w:rsidR="00096BF8" w:rsidRDefault="00096BF8" w:rsidP="00096BF8">
      <w:pPr>
        <w:rPr>
          <w:ins w:id="491" w:author="Crouse" w:date="2021-10-28T09:51:00Z"/>
        </w:rPr>
      </w:pPr>
      <w:r w:rsidRPr="00094095">
        <w:t xml:space="preserve">If the target </w:t>
      </w:r>
      <w:r>
        <w:t xml:space="preserve">E2 </w:t>
      </w:r>
      <w:r w:rsidR="00CC76E3">
        <w:t>Node</w:t>
      </w:r>
      <w:r w:rsidR="00CC76E3" w:rsidRPr="00094095">
        <w:t xml:space="preserve"> </w:t>
      </w:r>
      <w:r w:rsidRPr="00094095">
        <w:t xml:space="preserve">receives a RIC SUBSCRIPTION DELETE REQUEST message contains a </w:t>
      </w:r>
      <w:r w:rsidRPr="00094095">
        <w:rPr>
          <w:i/>
        </w:rPr>
        <w:t>RAN Function ID</w:t>
      </w:r>
      <w:r w:rsidRPr="00094095">
        <w:rPr>
          <w:i/>
          <w:iCs/>
        </w:rPr>
        <w:t xml:space="preserve"> </w:t>
      </w:r>
      <w:r w:rsidRPr="00094095">
        <w:t xml:space="preserve">IE that was not previously announced as a supported </w:t>
      </w:r>
      <w:r w:rsidR="005D175E">
        <w:t>RAN</w:t>
      </w:r>
      <w:r w:rsidR="005D175E" w:rsidRPr="00094095">
        <w:t xml:space="preserve"> </w:t>
      </w:r>
      <w:r w:rsidRPr="00094095">
        <w:t xml:space="preserve">function in the </w:t>
      </w:r>
      <w:r w:rsidR="0005572E" w:rsidRPr="0005572E">
        <w:t xml:space="preserve">E2 Setup procedure </w:t>
      </w:r>
      <w:r w:rsidR="002E30F1">
        <w:t xml:space="preserve">or the </w:t>
      </w:r>
      <w:r w:rsidRPr="00094095">
        <w:t xml:space="preserve">RIC </w:t>
      </w:r>
      <w:r w:rsidR="00A409E3" w:rsidRPr="00094095">
        <w:t>Service</w:t>
      </w:r>
      <w:r w:rsidR="00A409E3" w:rsidRPr="00094095">
        <w:rPr>
          <w:lang w:eastAsia="ja-JP"/>
        </w:rPr>
        <w:t xml:space="preserve"> Update</w:t>
      </w:r>
      <w:r w:rsidR="00A409E3">
        <w:rPr>
          <w:lang w:eastAsia="ja-JP"/>
        </w:rPr>
        <w:t xml:space="preserve"> procedure</w:t>
      </w:r>
      <w:r w:rsidRPr="00094095">
        <w:t xml:space="preserve">, the target </w:t>
      </w:r>
      <w:r>
        <w:t xml:space="preserve">E2 </w:t>
      </w:r>
      <w:r w:rsidR="00CC76E3">
        <w:t>Node</w:t>
      </w:r>
      <w:r w:rsidR="00CC76E3" w:rsidRPr="00094095">
        <w:t xml:space="preserve"> </w:t>
      </w:r>
      <w:r w:rsidRPr="00094095">
        <w:t xml:space="preserve">shall send the </w:t>
      </w:r>
      <w:r w:rsidRPr="00F62591">
        <w:t xml:space="preserve">RIC </w:t>
      </w:r>
      <w:r w:rsidRPr="009D2856">
        <w:t>SUBSCRIPTION DELETE FAILURE</w:t>
      </w:r>
      <w:r w:rsidRPr="00094095">
        <w:t xml:space="preserve"> message to the </w:t>
      </w:r>
      <w:r w:rsidR="005E5F2D">
        <w:t>Near</w:t>
      </w:r>
      <w:r>
        <w:t>-RT RIC</w:t>
      </w:r>
      <w:r w:rsidRPr="00094095">
        <w:t>. The message shall contain with an appropriate</w:t>
      </w:r>
      <w:r w:rsidR="002E30F1">
        <w:t xml:space="preserve"> cause</w:t>
      </w:r>
      <w:r w:rsidRPr="00094095">
        <w:t xml:space="preserve"> value.</w:t>
      </w:r>
    </w:p>
    <w:p w14:paraId="3E42BC7C" w14:textId="5102067B" w:rsidR="00AD79C6" w:rsidRPr="00094095" w:rsidRDefault="00AD79C6" w:rsidP="00096BF8">
      <w:pPr>
        <w:rPr>
          <w:rFonts w:hint="eastAsia"/>
        </w:rPr>
      </w:pPr>
      <w:ins w:id="492" w:author="Crouse" w:date="2021-10-28T09:51:00Z">
        <w:r>
          <w:rPr>
            <w:rFonts w:ascii="等线" w:eastAsia="等线" w:hAnsi="等线" w:hint="eastAsia"/>
            <w:lang w:eastAsia="zh-CN"/>
          </w:rPr>
          <w:t>如果目标E2</w:t>
        </w:r>
        <w:r>
          <w:rPr>
            <w:rFonts w:ascii="宋体" w:eastAsia="宋体" w:hAnsi="宋体" w:cs="宋体" w:hint="eastAsia"/>
            <w:lang w:eastAsia="zh-CN"/>
          </w:rPr>
          <w:t>节点</w:t>
        </w:r>
      </w:ins>
      <w:ins w:id="493" w:author="Crouse" w:date="2021-10-28T09:53:00Z">
        <w:r w:rsidR="00594A27">
          <w:rPr>
            <w:rFonts w:ascii="宋体" w:eastAsia="宋体" w:hAnsi="宋体" w:cs="宋体" w:hint="eastAsia"/>
            <w:lang w:eastAsia="zh-CN"/>
          </w:rPr>
          <w:t>接收</w:t>
        </w:r>
        <w:r w:rsidR="00594A27" w:rsidRPr="00094095">
          <w:t>RIC SUBSCRIPTION DELETE REQUEST</w:t>
        </w:r>
        <w:r w:rsidR="00594A27">
          <w:rPr>
            <w:rFonts w:ascii="等线" w:eastAsia="等线" w:hAnsi="等线" w:hint="eastAsia"/>
            <w:lang w:eastAsia="zh-CN"/>
          </w:rPr>
          <w:t>消息，</w:t>
        </w:r>
        <w:r w:rsidR="00594A27">
          <w:rPr>
            <w:rFonts w:ascii="宋体" w:eastAsia="宋体" w:hAnsi="宋体" w:cs="宋体" w:hint="eastAsia"/>
            <w:lang w:eastAsia="zh-CN"/>
          </w:rPr>
          <w:t>这个消息中包含的</w:t>
        </w:r>
        <w:r w:rsidR="00594A27" w:rsidRPr="00094095">
          <w:rPr>
            <w:i/>
          </w:rPr>
          <w:t>RAN Function ID</w:t>
        </w:r>
        <w:r w:rsidR="00594A27" w:rsidRPr="00094095">
          <w:rPr>
            <w:i/>
            <w:iCs/>
          </w:rPr>
          <w:t xml:space="preserve"> </w:t>
        </w:r>
        <w:r w:rsidR="00594A27" w:rsidRPr="00094095">
          <w:t>IE</w:t>
        </w:r>
        <w:r w:rsidR="00594A27">
          <w:rPr>
            <w:rFonts w:ascii="等线" w:eastAsia="等线" w:hAnsi="等线" w:hint="eastAsia"/>
            <w:lang w:eastAsia="zh-CN"/>
          </w:rPr>
          <w:t>没有在</w:t>
        </w:r>
      </w:ins>
      <w:ins w:id="494" w:author="Crouse" w:date="2021-10-28T09:54:00Z">
        <w:r w:rsidR="00594A27">
          <w:rPr>
            <w:rFonts w:ascii="等线" w:eastAsia="等线" w:hAnsi="等线" w:hint="eastAsia"/>
            <w:lang w:eastAsia="zh-CN"/>
          </w:rPr>
          <w:t>先前声明</w:t>
        </w:r>
      </w:ins>
      <w:ins w:id="495" w:author="Crouse" w:date="2021-10-28T09:55:00Z">
        <w:r w:rsidR="00CB2BB7">
          <w:rPr>
            <w:rFonts w:ascii="等线" w:eastAsia="等线" w:hAnsi="等线" w:hint="eastAsia"/>
            <w:lang w:eastAsia="zh-CN"/>
          </w:rPr>
          <w:t>（E2</w:t>
        </w:r>
        <w:r w:rsidR="00CB2BB7">
          <w:rPr>
            <w:rFonts w:ascii="等线" w:eastAsia="等线" w:hAnsi="等线"/>
            <w:lang w:eastAsia="zh-CN"/>
          </w:rPr>
          <w:t xml:space="preserve"> Setup</w:t>
        </w:r>
        <w:r w:rsidR="00CB2BB7">
          <w:rPr>
            <w:rFonts w:ascii="等线" w:eastAsia="等线" w:hAnsi="等线" w:hint="eastAsia"/>
            <w:lang w:eastAsia="zh-CN"/>
          </w:rPr>
          <w:t>过程或者RIC</w:t>
        </w:r>
        <w:r w:rsidR="00CB2BB7">
          <w:rPr>
            <w:rFonts w:ascii="等线" w:eastAsia="等线" w:hAnsi="等线"/>
            <w:lang w:eastAsia="zh-CN"/>
          </w:rPr>
          <w:t xml:space="preserve"> </w:t>
        </w:r>
        <w:r w:rsidR="00CB2BB7">
          <w:rPr>
            <w:rFonts w:ascii="等线" w:eastAsia="等线" w:hAnsi="等线" w:hint="eastAsia"/>
            <w:lang w:eastAsia="zh-CN"/>
          </w:rPr>
          <w:t>Service</w:t>
        </w:r>
        <w:r w:rsidR="00CB2BB7">
          <w:rPr>
            <w:rFonts w:ascii="等线" w:eastAsia="等线" w:hAnsi="等线"/>
            <w:lang w:eastAsia="zh-CN"/>
          </w:rPr>
          <w:t xml:space="preserve"> </w:t>
        </w:r>
        <w:r w:rsidR="00CB2BB7">
          <w:rPr>
            <w:rFonts w:ascii="等线" w:eastAsia="等线" w:hAnsi="等线" w:hint="eastAsia"/>
            <w:lang w:eastAsia="zh-CN"/>
          </w:rPr>
          <w:t>Update过程）</w:t>
        </w:r>
      </w:ins>
      <w:ins w:id="496" w:author="Crouse" w:date="2021-10-28T09:56:00Z">
        <w:r w:rsidR="00CB2BB7">
          <w:rPr>
            <w:rFonts w:ascii="等线" w:eastAsia="等线" w:hAnsi="等线" w:hint="eastAsia"/>
            <w:lang w:eastAsia="zh-CN"/>
          </w:rPr>
          <w:t>的</w:t>
        </w:r>
      </w:ins>
      <w:ins w:id="497" w:author="Crouse" w:date="2021-10-28T09:55:00Z">
        <w:r w:rsidR="00CB2BB7">
          <w:rPr>
            <w:rFonts w:ascii="等线" w:eastAsia="等线" w:hAnsi="等线" w:hint="eastAsia"/>
            <w:lang w:eastAsia="zh-CN"/>
          </w:rPr>
          <w:t>过程</w:t>
        </w:r>
      </w:ins>
      <w:ins w:id="498" w:author="Crouse" w:date="2021-10-28T09:56:00Z">
        <w:r w:rsidR="00CB2BB7">
          <w:rPr>
            <w:rFonts w:ascii="等线" w:eastAsia="等线" w:hAnsi="等线" w:hint="eastAsia"/>
            <w:lang w:eastAsia="zh-CN"/>
          </w:rPr>
          <w:t>中</w:t>
        </w:r>
      </w:ins>
      <w:ins w:id="499" w:author="Crouse" w:date="2021-10-28T09:54:00Z">
        <w:r w:rsidR="00E5005A">
          <w:rPr>
            <w:rFonts w:ascii="等线" w:eastAsia="等线" w:hAnsi="等线" w:hint="eastAsia"/>
            <w:lang w:eastAsia="zh-CN"/>
          </w:rPr>
          <w:t>能支持的RAN功能</w:t>
        </w:r>
      </w:ins>
      <w:ins w:id="500" w:author="Crouse" w:date="2021-10-28T09:56:00Z">
        <w:r w:rsidR="00BC1B82">
          <w:rPr>
            <w:rFonts w:ascii="等线" w:eastAsia="等线" w:hAnsi="等线" w:hint="eastAsia"/>
            <w:lang w:eastAsia="zh-CN"/>
          </w:rPr>
          <w:t>，</w:t>
        </w:r>
      </w:ins>
      <w:ins w:id="501" w:author="Crouse" w:date="2021-10-28T09:57:00Z">
        <w:r w:rsidR="00BC1B82">
          <w:rPr>
            <w:rFonts w:ascii="等线" w:eastAsia="等线" w:hAnsi="等线" w:hint="eastAsia"/>
            <w:lang w:eastAsia="zh-CN"/>
          </w:rPr>
          <w:t>目标</w:t>
        </w:r>
        <w:r w:rsidR="00BC1B82">
          <w:rPr>
            <w:rFonts w:ascii="宋体" w:eastAsia="宋体" w:hAnsi="宋体" w:cs="宋体" w:hint="eastAsia"/>
            <w:lang w:eastAsia="zh-CN"/>
          </w:rPr>
          <w:t>节点应该发送</w:t>
        </w:r>
        <w:r w:rsidR="00BC1B82" w:rsidRPr="009D2856">
          <w:t>RIC SUBSCRIPTION</w:t>
        </w:r>
        <w:r w:rsidR="00BC1B82" w:rsidRPr="00094095">
          <w:t xml:space="preserve"> DELETE FAILURE</w:t>
        </w:r>
        <w:r w:rsidR="00BC1B82">
          <w:rPr>
            <w:rFonts w:ascii="等线" w:eastAsia="等线" w:hAnsi="等线" w:hint="eastAsia"/>
            <w:lang w:eastAsia="zh-CN"/>
          </w:rPr>
          <w:t>消息</w:t>
        </w:r>
        <w:r w:rsidR="00BC1B82">
          <w:rPr>
            <w:rFonts w:ascii="宋体" w:eastAsia="宋体" w:hAnsi="宋体" w:cs="宋体" w:hint="eastAsia"/>
            <w:lang w:eastAsia="zh-CN"/>
          </w:rPr>
          <w:t>给Near</w:t>
        </w:r>
        <w:r w:rsidR="00BC1B82">
          <w:rPr>
            <w:rFonts w:ascii="宋体" w:eastAsia="宋体" w:hAnsi="宋体" w:cs="宋体"/>
          </w:rPr>
          <w:t>-RT RIC.</w:t>
        </w:r>
        <w:r w:rsidR="00BC1B82">
          <w:rPr>
            <w:rFonts w:ascii="宋体" w:eastAsia="宋体" w:hAnsi="宋体" w:cs="宋体" w:hint="eastAsia"/>
            <w:lang w:eastAsia="zh-CN"/>
          </w:rPr>
          <w:t>这个消息应该包含恰当的原因值</w:t>
        </w:r>
        <w:r w:rsidR="002B38D4">
          <w:rPr>
            <w:rFonts w:ascii="宋体" w:eastAsia="宋体" w:hAnsi="宋体" w:cs="宋体" w:hint="eastAsia"/>
            <w:lang w:eastAsia="zh-CN"/>
          </w:rPr>
          <w:t>。</w:t>
        </w:r>
      </w:ins>
    </w:p>
    <w:p w14:paraId="011D69A9" w14:textId="1F29F447" w:rsidR="00096BF8" w:rsidRPr="00094095" w:rsidRDefault="00096BF8" w:rsidP="00096BF8">
      <w:pPr>
        <w:pStyle w:val="3"/>
        <w:numPr>
          <w:ilvl w:val="0"/>
          <w:numId w:val="0"/>
        </w:numPr>
        <w:ind w:left="720" w:hanging="720"/>
        <w:rPr>
          <w:lang w:val="en-US"/>
        </w:rPr>
      </w:pPr>
      <w:bookmarkStart w:id="502" w:name="_Toc6489259"/>
      <w:bookmarkStart w:id="503" w:name="_Toc31208980"/>
      <w:bookmarkStart w:id="504" w:name="_Hlk30090643"/>
      <w:r w:rsidRPr="00094095">
        <w:rPr>
          <w:lang w:val="en-US"/>
        </w:rPr>
        <w:t>8.2.3</w:t>
      </w:r>
      <w:r w:rsidRPr="00094095">
        <w:rPr>
          <w:lang w:val="en-US"/>
        </w:rPr>
        <w:tab/>
      </w:r>
      <w:r>
        <w:rPr>
          <w:lang w:val="en-US"/>
        </w:rPr>
        <w:t>RIC</w:t>
      </w:r>
      <w:r w:rsidRPr="00094095">
        <w:rPr>
          <w:lang w:val="en-US"/>
        </w:rPr>
        <w:t xml:space="preserve"> Indication</w:t>
      </w:r>
      <w:bookmarkEnd w:id="502"/>
      <w:r w:rsidR="00A409E3">
        <w:rPr>
          <w:lang w:val="en-US"/>
        </w:rPr>
        <w:t xml:space="preserve"> procedure</w:t>
      </w:r>
      <w:bookmarkEnd w:id="503"/>
    </w:p>
    <w:p w14:paraId="606B1637" w14:textId="77777777" w:rsidR="00096BF8" w:rsidRPr="00094095" w:rsidRDefault="00096BF8" w:rsidP="00096BF8">
      <w:pPr>
        <w:pStyle w:val="4"/>
        <w:numPr>
          <w:ilvl w:val="0"/>
          <w:numId w:val="0"/>
        </w:numPr>
        <w:ind w:left="864" w:hanging="864"/>
        <w:rPr>
          <w:lang w:val="en-US"/>
        </w:rPr>
      </w:pPr>
      <w:r w:rsidRPr="00094095">
        <w:rPr>
          <w:lang w:val="en-US"/>
        </w:rPr>
        <w:t>8.2.3.1</w:t>
      </w:r>
      <w:r w:rsidRPr="00094095">
        <w:rPr>
          <w:lang w:val="en-US"/>
        </w:rPr>
        <w:tab/>
        <w:t>General</w:t>
      </w:r>
    </w:p>
    <w:p w14:paraId="07402110" w14:textId="3A803C81" w:rsidR="00096BF8" w:rsidRDefault="00096BF8" w:rsidP="00096BF8">
      <w:pPr>
        <w:rPr>
          <w:ins w:id="505" w:author="Crouse" w:date="2021-10-28T09:57:00Z"/>
        </w:rPr>
      </w:pPr>
      <w:r w:rsidRPr="00094095">
        <w:t xml:space="preserve">The purpose of the </w:t>
      </w:r>
      <w:r>
        <w:t>RIC</w:t>
      </w:r>
      <w:r w:rsidRPr="00094095">
        <w:t xml:space="preserve"> Indication procedure is to transfer a </w:t>
      </w:r>
      <w:r w:rsidR="005F3B34">
        <w:t xml:space="preserve">message associated with a </w:t>
      </w:r>
      <w:r w:rsidRPr="00EE61B3">
        <w:rPr>
          <w:b/>
        </w:rPr>
        <w:t>Report</w:t>
      </w:r>
      <w:r w:rsidRPr="00094095">
        <w:t xml:space="preserve"> and/or </w:t>
      </w:r>
      <w:r w:rsidRPr="00EE61B3">
        <w:rPr>
          <w:b/>
        </w:rPr>
        <w:t>Insert</w:t>
      </w:r>
      <w:r w:rsidRPr="00094095">
        <w:t xml:space="preserve"> </w:t>
      </w:r>
      <w:r w:rsidR="005F3B34">
        <w:t>RIC Service</w:t>
      </w:r>
      <w:r w:rsidRPr="00094095">
        <w:t xml:space="preserve"> to the </w:t>
      </w:r>
      <w:r w:rsidR="005E5F2D">
        <w:t>Near</w:t>
      </w:r>
      <w:r>
        <w:t>-RT RIC</w:t>
      </w:r>
      <w:r w:rsidRPr="00094095">
        <w:t xml:space="preserve"> corresponding to a previously successful RIC </w:t>
      </w:r>
      <w:r w:rsidR="00A409E3" w:rsidRPr="00094095">
        <w:t xml:space="preserve">Subscription </w:t>
      </w:r>
      <w:r w:rsidRPr="00094095">
        <w:t>procedure and the corresponding detection of the Event Trigger.</w:t>
      </w:r>
    </w:p>
    <w:p w14:paraId="649E014B" w14:textId="0DA5D1E7" w:rsidR="0083771F" w:rsidRPr="00094095" w:rsidRDefault="00562B67" w:rsidP="00096BF8">
      <w:pPr>
        <w:rPr>
          <w:rFonts w:hint="eastAsia"/>
        </w:rPr>
      </w:pPr>
      <w:ins w:id="506" w:author="Crouse" w:date="2021-10-28T09:57:00Z">
        <w:r>
          <w:rPr>
            <w:rFonts w:ascii="等线" w:eastAsia="等线" w:hAnsi="等线" w:hint="eastAsia"/>
            <w:lang w:eastAsia="zh-CN"/>
          </w:rPr>
          <w:lastRenderedPageBreak/>
          <w:t>RIC指示</w:t>
        </w:r>
        <w:r>
          <w:rPr>
            <w:rFonts w:ascii="宋体" w:eastAsia="宋体" w:hAnsi="宋体" w:cs="宋体" w:hint="eastAsia"/>
            <w:lang w:eastAsia="zh-CN"/>
          </w:rPr>
          <w:t>过程的目的是去</w:t>
        </w:r>
      </w:ins>
      <w:ins w:id="507" w:author="Crouse" w:date="2021-10-28T09:58:00Z">
        <w:r>
          <w:rPr>
            <w:rFonts w:ascii="宋体" w:eastAsia="宋体" w:hAnsi="宋体" w:cs="宋体" w:hint="eastAsia"/>
            <w:lang w:eastAsia="zh-CN"/>
          </w:rPr>
          <w:t>传输消息</w:t>
        </w:r>
      </w:ins>
      <w:ins w:id="508" w:author="Crouse" w:date="2021-10-28T10:03:00Z">
        <w:r w:rsidR="00314B52">
          <w:rPr>
            <w:rFonts w:ascii="宋体" w:eastAsia="宋体" w:hAnsi="宋体" w:cs="宋体" w:hint="eastAsia"/>
            <w:lang w:eastAsia="zh-CN"/>
          </w:rPr>
          <w:t>给Near</w:t>
        </w:r>
        <w:r w:rsidR="00314B52">
          <w:rPr>
            <w:rFonts w:ascii="宋体" w:eastAsia="宋体" w:hAnsi="宋体" w:cs="宋体"/>
            <w:lang w:eastAsia="zh-CN"/>
          </w:rPr>
          <w:t xml:space="preserve">-RT </w:t>
        </w:r>
        <w:r w:rsidR="00314B52">
          <w:rPr>
            <w:rFonts w:ascii="宋体" w:eastAsia="宋体" w:hAnsi="宋体" w:cs="宋体" w:hint="eastAsia"/>
            <w:lang w:eastAsia="zh-CN"/>
          </w:rPr>
          <w:t>RIC</w:t>
        </w:r>
      </w:ins>
      <w:ins w:id="509" w:author="Crouse" w:date="2021-10-28T09:58:00Z">
        <w:r>
          <w:rPr>
            <w:rFonts w:ascii="宋体" w:eastAsia="宋体" w:hAnsi="宋体" w:cs="宋体" w:hint="eastAsia"/>
            <w:lang w:eastAsia="zh-CN"/>
          </w:rPr>
          <w:t>，这个消息关联Report和/或Insert</w:t>
        </w:r>
        <w:r>
          <w:rPr>
            <w:rFonts w:ascii="宋体" w:eastAsia="宋体" w:hAnsi="宋体" w:cs="宋体"/>
            <w:lang w:eastAsia="zh-CN"/>
          </w:rPr>
          <w:t xml:space="preserve"> </w:t>
        </w:r>
        <w:r>
          <w:rPr>
            <w:rFonts w:ascii="宋体" w:eastAsia="宋体" w:hAnsi="宋体" w:cs="宋体" w:hint="eastAsia"/>
            <w:lang w:eastAsia="zh-CN"/>
          </w:rPr>
          <w:t xml:space="preserve">RIC </w:t>
        </w:r>
        <w:r>
          <w:rPr>
            <w:rFonts w:ascii="宋体" w:eastAsia="宋体" w:hAnsi="宋体" w:cs="宋体"/>
            <w:lang w:eastAsia="zh-CN"/>
          </w:rPr>
          <w:t>Service</w:t>
        </w:r>
      </w:ins>
      <w:ins w:id="510" w:author="Crouse" w:date="2021-10-28T10:03:00Z">
        <w:r w:rsidR="001F7738">
          <w:rPr>
            <w:rFonts w:ascii="宋体" w:eastAsia="宋体" w:hAnsi="宋体" w:cs="宋体"/>
            <w:lang w:eastAsia="zh-CN"/>
          </w:rPr>
          <w:t>,</w:t>
        </w:r>
      </w:ins>
      <w:ins w:id="511" w:author="Crouse" w:date="2021-10-28T10:04:00Z">
        <w:r w:rsidR="001F7738">
          <w:rPr>
            <w:rFonts w:ascii="宋体" w:eastAsia="宋体" w:hAnsi="宋体" w:cs="宋体" w:hint="eastAsia"/>
            <w:lang w:eastAsia="zh-CN"/>
          </w:rPr>
          <w:t>这个消息的作用是响应之前成功订阅的过程和</w:t>
        </w:r>
      </w:ins>
      <w:ins w:id="512" w:author="Crouse" w:date="2021-10-28T10:05:00Z">
        <w:r w:rsidR="001C3B5A">
          <w:rPr>
            <w:rFonts w:ascii="宋体" w:eastAsia="宋体" w:hAnsi="宋体" w:cs="宋体" w:hint="eastAsia"/>
            <w:lang w:eastAsia="zh-CN"/>
          </w:rPr>
          <w:t>相应事件触发器的检测</w:t>
        </w:r>
      </w:ins>
      <w:ins w:id="513" w:author="Crouse" w:date="2021-10-28T10:01:00Z">
        <w:r w:rsidR="008A003F">
          <w:rPr>
            <w:rFonts w:ascii="宋体" w:eastAsia="宋体" w:hAnsi="宋体" w:cs="宋体" w:hint="eastAsia"/>
            <w:lang w:eastAsia="zh-CN"/>
          </w:rPr>
          <w:t>。</w:t>
        </w:r>
      </w:ins>
    </w:p>
    <w:p w14:paraId="42412307" w14:textId="77777777" w:rsidR="00096BF8" w:rsidRPr="00094095" w:rsidRDefault="00096BF8" w:rsidP="00096BF8">
      <w:pPr>
        <w:pStyle w:val="4"/>
        <w:numPr>
          <w:ilvl w:val="0"/>
          <w:numId w:val="0"/>
        </w:numPr>
        <w:ind w:left="864" w:hanging="864"/>
        <w:rPr>
          <w:lang w:val="en-US"/>
        </w:rPr>
      </w:pPr>
      <w:r w:rsidRPr="00094095">
        <w:rPr>
          <w:lang w:val="en-US"/>
        </w:rPr>
        <w:t>8.2.3.2</w:t>
      </w:r>
      <w:r w:rsidRPr="00094095">
        <w:rPr>
          <w:lang w:val="en-US"/>
        </w:rPr>
        <w:tab/>
        <w:t>Successful Operation</w:t>
      </w:r>
    </w:p>
    <w:p w14:paraId="75C0E5B0" w14:textId="77777777" w:rsidR="006B2452" w:rsidRPr="00BE2DCC" w:rsidRDefault="006B2452" w:rsidP="00050C61">
      <w:pPr>
        <w:pStyle w:val="PlantUML"/>
        <w:rPr>
          <w:lang w:val="en-GB"/>
        </w:rPr>
      </w:pPr>
      <w:bookmarkStart w:id="514" w:name="_Hlk29395826"/>
      <w:r w:rsidRPr="00BE2DCC">
        <w:rPr>
          <w:lang w:val="en-GB"/>
        </w:rPr>
        <w:t>@startuml</w:t>
      </w:r>
    </w:p>
    <w:p w14:paraId="043876C5" w14:textId="77777777" w:rsidR="006B2452" w:rsidRDefault="006B2452" w:rsidP="00050C61">
      <w:pPr>
        <w:pStyle w:val="PlantUML"/>
        <w:rPr>
          <w:lang w:val="en-GB"/>
        </w:rPr>
      </w:pPr>
    </w:p>
    <w:p w14:paraId="0531115A" w14:textId="0EC4BD87" w:rsidR="006B2452" w:rsidRDefault="006B2452" w:rsidP="00050C61">
      <w:pPr>
        <w:pStyle w:val="PlantUML"/>
      </w:pPr>
      <w:r>
        <w:rPr>
          <w:rFonts w:hint="eastAsia"/>
        </w:rPr>
        <w:t>skinparam ParticipantPadding 5</w:t>
      </w:r>
      <w:r w:rsidR="00050C61">
        <w:t>0</w:t>
      </w:r>
    </w:p>
    <w:p w14:paraId="46735C7F" w14:textId="77777777" w:rsidR="006B2452" w:rsidRDefault="006B2452" w:rsidP="00050C61">
      <w:pPr>
        <w:pStyle w:val="PlantUML"/>
      </w:pPr>
      <w:r>
        <w:rPr>
          <w:rFonts w:hint="eastAsia"/>
        </w:rPr>
        <w:t>skinparam BoxPadding 10</w:t>
      </w:r>
    </w:p>
    <w:p w14:paraId="52B053D2" w14:textId="77777777" w:rsidR="006B2452" w:rsidRDefault="006B2452">
      <w:pPr>
        <w:pStyle w:val="PlantUML"/>
      </w:pPr>
      <w:r>
        <w:t>skinparam lifelineStrategy solid</w:t>
      </w:r>
    </w:p>
    <w:p w14:paraId="14CD9BA3" w14:textId="77777777" w:rsidR="006B2452" w:rsidRDefault="006B2452">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ED8814D" w14:textId="77777777" w:rsidR="006B2452" w:rsidRDefault="006B2452">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6FD8EDF" w14:textId="77777777" w:rsidR="006B2452" w:rsidRPr="00BE2DCC" w:rsidRDefault="006B2452">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INDICATION</w:t>
      </w:r>
    </w:p>
    <w:p w14:paraId="185EC2E0" w14:textId="77777777" w:rsidR="006B2452" w:rsidRPr="00BE2DCC" w:rsidRDefault="006B2452">
      <w:pPr>
        <w:pStyle w:val="PlantUML"/>
        <w:rPr>
          <w:lang w:val="en-GB"/>
        </w:rPr>
      </w:pPr>
    </w:p>
    <w:p w14:paraId="0666D841" w14:textId="77777777" w:rsidR="006B2452" w:rsidRPr="00BE2DCC" w:rsidRDefault="006B2452">
      <w:pPr>
        <w:pStyle w:val="PlantUML"/>
        <w:rPr>
          <w:lang w:val="en-GB"/>
        </w:rPr>
      </w:pPr>
      <w:r w:rsidRPr="00BE2DCC">
        <w:rPr>
          <w:lang w:val="en-GB"/>
        </w:rPr>
        <w:t>@enduml</w:t>
      </w:r>
    </w:p>
    <w:p w14:paraId="218E3959" w14:textId="153D8DE2" w:rsidR="00050C61" w:rsidRDefault="00050C61" w:rsidP="00050C61">
      <w:pPr>
        <w:pStyle w:val="PlantUMLImg"/>
      </w:pPr>
      <w:bookmarkStart w:id="515" w:name="_Hlk21448377"/>
      <w:bookmarkEnd w:id="514"/>
      <w:r>
        <w:drawing>
          <wp:inline distT="0" distB="0" distL="0" distR="0" wp14:anchorId="7578E1F4" wp14:editId="1B035A5A">
            <wp:extent cx="3295650" cy="1247775"/>
            <wp:effectExtent l="0" t="0" r="0" b="9525"/>
            <wp:docPr id="13" name="Graphic 1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295650" cy="1247775"/>
                    </a:xfrm>
                    <a:prstGeom prst="rect">
                      <a:avLst/>
                    </a:prstGeom>
                  </pic:spPr>
                </pic:pic>
              </a:graphicData>
            </a:graphic>
          </wp:inline>
        </w:drawing>
      </w:r>
    </w:p>
    <w:p w14:paraId="365C0064" w14:textId="57EFB20B" w:rsidR="00096BF8" w:rsidRPr="00094095" w:rsidRDefault="00096BF8" w:rsidP="00096BF8">
      <w:pPr>
        <w:pStyle w:val="TF"/>
      </w:pPr>
      <w:r w:rsidRPr="00094095">
        <w:t xml:space="preserve">Figure 8.2.3.2-1: </w:t>
      </w:r>
      <w:r w:rsidR="005E5F2D">
        <w:t xml:space="preserve">Near-RT </w:t>
      </w:r>
      <w:r>
        <w:t>RIC</w:t>
      </w:r>
      <w:r w:rsidRPr="00094095">
        <w:t xml:space="preserve"> Indication</w:t>
      </w:r>
      <w:r w:rsidR="00861EFC">
        <w:t xml:space="preserve"> procedure</w:t>
      </w:r>
      <w:r w:rsidRPr="00094095">
        <w:t>, successful operation</w:t>
      </w:r>
    </w:p>
    <w:bookmarkEnd w:id="515"/>
    <w:p w14:paraId="0287BD85" w14:textId="7AFB5D56" w:rsidR="00096BF8" w:rsidRDefault="00096BF8" w:rsidP="00096BF8">
      <w:pPr>
        <w:rPr>
          <w:ins w:id="516" w:author="Crouse" w:date="2021-10-28T10:11:00Z"/>
        </w:rPr>
      </w:pPr>
      <w:r w:rsidRPr="00094095">
        <w:t>A</w:t>
      </w:r>
      <w:r>
        <w:t>n</w:t>
      </w:r>
      <w:r w:rsidRPr="00094095">
        <w:t xml:space="preserve"> </w:t>
      </w:r>
      <w:r>
        <w:t>E2 Node</w:t>
      </w:r>
      <w:r w:rsidRPr="00094095">
        <w:t xml:space="preserve"> initiates the procedure by sending RIC INDICATION message containing the associated </w:t>
      </w:r>
      <w:r w:rsidRPr="00094095">
        <w:rPr>
          <w:i/>
        </w:rPr>
        <w:t>RIC Request ID</w:t>
      </w:r>
      <w:r w:rsidRPr="00094095">
        <w:t xml:space="preserve"> IE, </w:t>
      </w:r>
      <w:r w:rsidR="00756E97">
        <w:rPr>
          <w:i/>
        </w:rPr>
        <w:t>RAN Function ID</w:t>
      </w:r>
      <w:r w:rsidR="00756E97" w:rsidRPr="00094095">
        <w:rPr>
          <w:i/>
        </w:rPr>
        <w:t xml:space="preserve"> </w:t>
      </w:r>
      <w:r w:rsidR="00756E97" w:rsidRPr="00094095">
        <w:t>IE</w:t>
      </w:r>
      <w:r w:rsidR="00756E97">
        <w:t>,</w:t>
      </w:r>
      <w:r w:rsidR="00756E97" w:rsidRPr="00094095">
        <w:t xml:space="preserve"> </w:t>
      </w:r>
      <w:r w:rsidR="00756E97" w:rsidRPr="00094095">
        <w:rPr>
          <w:i/>
        </w:rPr>
        <w:t xml:space="preserve">RIC </w:t>
      </w:r>
      <w:r w:rsidR="00756E97">
        <w:rPr>
          <w:i/>
        </w:rPr>
        <w:t xml:space="preserve">Action </w:t>
      </w:r>
      <w:r w:rsidR="00756E97" w:rsidRPr="00094095">
        <w:rPr>
          <w:i/>
        </w:rPr>
        <w:t>I</w:t>
      </w:r>
      <w:r w:rsidR="00756E97">
        <w:rPr>
          <w:i/>
        </w:rPr>
        <w:t>D</w:t>
      </w:r>
      <w:r w:rsidR="00756E97" w:rsidRPr="00094095">
        <w:rPr>
          <w:i/>
        </w:rPr>
        <w:t xml:space="preserve"> </w:t>
      </w:r>
      <w:r w:rsidR="00756E97" w:rsidRPr="00094095">
        <w:t>IE</w:t>
      </w:r>
      <w:r w:rsidR="00756E97">
        <w:t>,</w:t>
      </w:r>
      <w:r w:rsidR="00756E97" w:rsidRPr="00094095">
        <w:t xml:space="preserve"> </w:t>
      </w:r>
      <w:r w:rsidR="00541953">
        <w:t xml:space="preserve">optionally </w:t>
      </w:r>
      <w:r w:rsidRPr="00094095">
        <w:t xml:space="preserve">sequence number </w:t>
      </w:r>
      <w:r w:rsidRPr="00094095">
        <w:rPr>
          <w:i/>
        </w:rPr>
        <w:t>RIC Indication SN</w:t>
      </w:r>
      <w:r w:rsidRPr="00094095">
        <w:t xml:space="preserve"> IE, </w:t>
      </w:r>
      <w:r w:rsidRPr="00094095">
        <w:rPr>
          <w:i/>
        </w:rPr>
        <w:t>RIC Indication</w:t>
      </w:r>
      <w:r w:rsidR="00756E97">
        <w:rPr>
          <w:i/>
        </w:rPr>
        <w:t xml:space="preserve"> Type</w:t>
      </w:r>
      <w:r w:rsidRPr="00094095">
        <w:rPr>
          <w:i/>
        </w:rPr>
        <w:t xml:space="preserve"> </w:t>
      </w:r>
      <w:r w:rsidRPr="00094095">
        <w:t>IE</w:t>
      </w:r>
      <w:r w:rsidR="00756E97" w:rsidRPr="00094095">
        <w:t xml:space="preserve">, </w:t>
      </w:r>
      <w:r w:rsidR="00756E97" w:rsidRPr="00094095">
        <w:rPr>
          <w:i/>
        </w:rPr>
        <w:t>RIC Indication</w:t>
      </w:r>
      <w:r w:rsidR="00756E97">
        <w:rPr>
          <w:i/>
        </w:rPr>
        <w:t xml:space="preserve"> Header</w:t>
      </w:r>
      <w:r w:rsidR="00756E97" w:rsidRPr="00094095">
        <w:rPr>
          <w:i/>
        </w:rPr>
        <w:t xml:space="preserve"> </w:t>
      </w:r>
      <w:r w:rsidR="00756E97" w:rsidRPr="00094095">
        <w:t xml:space="preserve">IE, </w:t>
      </w:r>
      <w:r w:rsidR="00756E97" w:rsidRPr="00094095">
        <w:rPr>
          <w:i/>
        </w:rPr>
        <w:t>RIC Indication</w:t>
      </w:r>
      <w:r w:rsidR="00756E97">
        <w:rPr>
          <w:i/>
        </w:rPr>
        <w:t xml:space="preserve"> Message</w:t>
      </w:r>
      <w:r w:rsidR="00756E97" w:rsidRPr="00094095">
        <w:rPr>
          <w:i/>
        </w:rPr>
        <w:t xml:space="preserve"> </w:t>
      </w:r>
      <w:r w:rsidR="00756E97" w:rsidRPr="00094095">
        <w:t>IE</w:t>
      </w:r>
      <w:r w:rsidRPr="00094095">
        <w:t xml:space="preserve"> and optionally a </w:t>
      </w:r>
      <w:r w:rsidRPr="009D2856">
        <w:rPr>
          <w:i/>
        </w:rPr>
        <w:t>RIC Call Process ID</w:t>
      </w:r>
      <w:r>
        <w:rPr>
          <w:i/>
        </w:rPr>
        <w:t xml:space="preserve"> </w:t>
      </w:r>
      <w:r w:rsidRPr="00094095">
        <w:t xml:space="preserve">IE to the </w:t>
      </w:r>
      <w:r w:rsidR="005E5F2D">
        <w:t>Near</w:t>
      </w:r>
      <w:r>
        <w:t>-RT RIC</w:t>
      </w:r>
      <w:r w:rsidRPr="00094095">
        <w:t xml:space="preserve">. </w:t>
      </w:r>
    </w:p>
    <w:p w14:paraId="183899F1" w14:textId="4CC9982E" w:rsidR="00D6029E" w:rsidRPr="00BD1C76" w:rsidRDefault="004609C0" w:rsidP="00096BF8">
      <w:pPr>
        <w:rPr>
          <w:rPrChange w:id="517" w:author="Crouse" w:date="2021-10-28T10:16:00Z">
            <w:rPr/>
          </w:rPrChange>
        </w:rPr>
      </w:pPr>
      <w:ins w:id="518" w:author="Crouse" w:date="2021-10-28T10:12:00Z">
        <w:r>
          <w:rPr>
            <w:rFonts w:ascii="等线" w:eastAsia="等线" w:hAnsi="等线" w:hint="eastAsia"/>
            <w:lang w:eastAsia="zh-CN"/>
          </w:rPr>
          <w:t>一个E2节点发起一个</w:t>
        </w:r>
        <w:r w:rsidRPr="00094095">
          <w:t>RIC INDICATION</w:t>
        </w:r>
        <w:r>
          <w:rPr>
            <w:rFonts w:ascii="等线" w:eastAsia="等线" w:hAnsi="等线" w:hint="eastAsia"/>
            <w:lang w:eastAsia="zh-CN"/>
          </w:rPr>
          <w:t>消息的</w:t>
        </w:r>
        <w:r>
          <w:rPr>
            <w:rFonts w:ascii="宋体" w:eastAsia="宋体" w:hAnsi="宋体" w:cs="宋体" w:hint="eastAsia"/>
            <w:lang w:eastAsia="zh-CN"/>
          </w:rPr>
          <w:t>过程</w:t>
        </w:r>
      </w:ins>
      <w:ins w:id="519" w:author="Crouse" w:date="2021-10-28T10:17:00Z">
        <w:r w:rsidR="00285984">
          <w:rPr>
            <w:rFonts w:ascii="宋体" w:eastAsia="宋体" w:hAnsi="宋体" w:cs="宋体" w:hint="eastAsia"/>
            <w:lang w:eastAsia="zh-CN"/>
          </w:rPr>
          <w:t>给Near-RT</w:t>
        </w:r>
        <w:r w:rsidR="00285984">
          <w:rPr>
            <w:rFonts w:ascii="宋体" w:eastAsia="宋体" w:hAnsi="宋体" w:cs="宋体"/>
          </w:rPr>
          <w:t xml:space="preserve"> RIC</w:t>
        </w:r>
      </w:ins>
      <w:ins w:id="520" w:author="Crouse" w:date="2021-10-28T10:12:00Z">
        <w:r>
          <w:rPr>
            <w:rFonts w:ascii="宋体" w:eastAsia="宋体" w:hAnsi="宋体" w:cs="宋体" w:hint="eastAsia"/>
            <w:lang w:eastAsia="zh-CN"/>
          </w:rPr>
          <w:t>，</w:t>
        </w:r>
      </w:ins>
      <w:ins w:id="521" w:author="Crouse" w:date="2021-10-28T10:13:00Z">
        <w:r w:rsidR="008321E5">
          <w:rPr>
            <w:rFonts w:ascii="宋体" w:eastAsia="宋体" w:hAnsi="宋体" w:cs="宋体" w:hint="eastAsia"/>
            <w:lang w:eastAsia="zh-CN"/>
          </w:rPr>
          <w:t>这个消息中关联</w:t>
        </w:r>
        <w:r w:rsidR="008321E5" w:rsidRPr="00094095">
          <w:rPr>
            <w:i/>
          </w:rPr>
          <w:t>RIC Request ID</w:t>
        </w:r>
        <w:r w:rsidR="008321E5" w:rsidRPr="00094095">
          <w:t xml:space="preserve"> IE, </w:t>
        </w:r>
        <w:r w:rsidR="008321E5">
          <w:rPr>
            <w:i/>
          </w:rPr>
          <w:t>RAN Function ID</w:t>
        </w:r>
        <w:r w:rsidR="008321E5" w:rsidRPr="00094095">
          <w:rPr>
            <w:i/>
          </w:rPr>
          <w:t xml:space="preserve"> </w:t>
        </w:r>
        <w:r w:rsidR="008321E5" w:rsidRPr="00094095">
          <w:t>IE</w:t>
        </w:r>
        <w:r w:rsidR="008321E5">
          <w:t>,</w:t>
        </w:r>
        <w:r w:rsidR="008321E5" w:rsidRPr="00094095">
          <w:t xml:space="preserve"> </w:t>
        </w:r>
        <w:r w:rsidR="008321E5" w:rsidRPr="00094095">
          <w:rPr>
            <w:i/>
          </w:rPr>
          <w:t xml:space="preserve">RIC </w:t>
        </w:r>
        <w:r w:rsidR="008321E5">
          <w:rPr>
            <w:i/>
          </w:rPr>
          <w:t xml:space="preserve">Action </w:t>
        </w:r>
        <w:r w:rsidR="008321E5" w:rsidRPr="00094095">
          <w:rPr>
            <w:i/>
          </w:rPr>
          <w:t>I</w:t>
        </w:r>
        <w:r w:rsidR="008321E5">
          <w:rPr>
            <w:i/>
          </w:rPr>
          <w:t>D</w:t>
        </w:r>
        <w:r w:rsidR="008321E5" w:rsidRPr="00094095">
          <w:rPr>
            <w:i/>
          </w:rPr>
          <w:t xml:space="preserve"> </w:t>
        </w:r>
        <w:r w:rsidR="008321E5" w:rsidRPr="00094095">
          <w:t>IE</w:t>
        </w:r>
      </w:ins>
      <w:ins w:id="522" w:author="Crouse" w:date="2021-10-28T10:14:00Z">
        <w:r w:rsidR="0045039F">
          <w:rPr>
            <w:rFonts w:ascii="等线" w:eastAsia="等线" w:hAnsi="等线" w:hint="eastAsia"/>
            <w:lang w:eastAsia="zh-CN"/>
          </w:rPr>
          <w:t>，以及可</w:t>
        </w:r>
        <w:r w:rsidR="0045039F">
          <w:rPr>
            <w:rFonts w:ascii="宋体" w:eastAsia="宋体" w:hAnsi="宋体" w:cs="宋体" w:hint="eastAsia"/>
            <w:lang w:eastAsia="zh-CN"/>
          </w:rPr>
          <w:t>选择性</w:t>
        </w:r>
      </w:ins>
      <w:ins w:id="523" w:author="Crouse" w:date="2021-10-28T10:15:00Z">
        <w:r w:rsidR="0045039F">
          <w:rPr>
            <w:rFonts w:ascii="宋体" w:eastAsia="宋体" w:hAnsi="宋体" w:cs="宋体" w:hint="eastAsia"/>
            <w:lang w:eastAsia="zh-CN"/>
          </w:rPr>
          <w:t>的</w:t>
        </w:r>
        <w:r w:rsidR="003D0737">
          <w:rPr>
            <w:rFonts w:ascii="宋体" w:eastAsia="宋体" w:hAnsi="宋体" w:cs="宋体" w:hint="eastAsia"/>
            <w:lang w:eastAsia="zh-CN"/>
          </w:rPr>
          <w:t>序列号</w:t>
        </w:r>
      </w:ins>
      <w:ins w:id="524" w:author="Crouse" w:date="2021-10-28T10:16:00Z">
        <w:r w:rsidR="003D0737" w:rsidRPr="00094095">
          <w:rPr>
            <w:i/>
          </w:rPr>
          <w:t>RIC Indication SN</w:t>
        </w:r>
        <w:r w:rsidR="003D0737" w:rsidRPr="00094095">
          <w:t xml:space="preserve"> IE</w:t>
        </w:r>
        <w:r w:rsidR="003D0737">
          <w:rPr>
            <w:rFonts w:ascii="等线" w:eastAsia="等线" w:hAnsi="等线" w:hint="eastAsia"/>
            <w:lang w:eastAsia="zh-CN"/>
          </w:rPr>
          <w:t>，</w:t>
        </w:r>
        <w:r w:rsidR="00BD1C76" w:rsidRPr="00094095">
          <w:rPr>
            <w:i/>
          </w:rPr>
          <w:t>RIC Indication</w:t>
        </w:r>
        <w:r w:rsidR="00BD1C76">
          <w:rPr>
            <w:i/>
          </w:rPr>
          <w:t xml:space="preserve"> Type</w:t>
        </w:r>
        <w:r w:rsidR="00BD1C76" w:rsidRPr="00094095">
          <w:rPr>
            <w:i/>
          </w:rPr>
          <w:t xml:space="preserve"> </w:t>
        </w:r>
        <w:r w:rsidR="00BD1C76" w:rsidRPr="00094095">
          <w:t xml:space="preserve">IE, </w:t>
        </w:r>
        <w:r w:rsidR="00BD1C76" w:rsidRPr="00094095">
          <w:rPr>
            <w:i/>
          </w:rPr>
          <w:t>RIC Indication</w:t>
        </w:r>
        <w:r w:rsidR="00BD1C76">
          <w:rPr>
            <w:i/>
          </w:rPr>
          <w:t xml:space="preserve"> Header</w:t>
        </w:r>
        <w:r w:rsidR="00BD1C76" w:rsidRPr="00094095">
          <w:rPr>
            <w:i/>
          </w:rPr>
          <w:t xml:space="preserve"> </w:t>
        </w:r>
        <w:r w:rsidR="00BD1C76" w:rsidRPr="00094095">
          <w:t xml:space="preserve">IE, </w:t>
        </w:r>
        <w:r w:rsidR="00BD1C76" w:rsidRPr="00094095">
          <w:rPr>
            <w:i/>
          </w:rPr>
          <w:t>RIC Indication</w:t>
        </w:r>
        <w:r w:rsidR="00BD1C76">
          <w:rPr>
            <w:i/>
          </w:rPr>
          <w:t xml:space="preserve"> Message</w:t>
        </w:r>
        <w:r w:rsidR="00BD1C76" w:rsidRPr="00094095">
          <w:rPr>
            <w:i/>
          </w:rPr>
          <w:t xml:space="preserve"> </w:t>
        </w:r>
        <w:r w:rsidR="00BD1C76" w:rsidRPr="00094095">
          <w:t>IE</w:t>
        </w:r>
        <w:r w:rsidR="00BD1C76">
          <w:rPr>
            <w:rFonts w:ascii="等线" w:eastAsia="等线" w:hAnsi="等线" w:hint="eastAsia"/>
            <w:lang w:eastAsia="zh-CN"/>
          </w:rPr>
          <w:t>和</w:t>
        </w:r>
        <w:proofErr w:type="gramStart"/>
        <w:r w:rsidR="00BD1C76">
          <w:rPr>
            <w:rFonts w:ascii="等线" w:eastAsia="等线" w:hAnsi="等线" w:hint="eastAsia"/>
            <w:lang w:eastAsia="zh-CN"/>
          </w:rPr>
          <w:t>可</w:t>
        </w:r>
        <w:proofErr w:type="gramEnd"/>
        <w:r w:rsidR="00BD1C76">
          <w:rPr>
            <w:rFonts w:ascii="等线" w:eastAsia="等线" w:hAnsi="等线" w:hint="eastAsia"/>
            <w:lang w:eastAsia="zh-CN"/>
          </w:rPr>
          <w:t>选择性</w:t>
        </w:r>
      </w:ins>
      <w:ins w:id="525" w:author="Crouse" w:date="2021-10-28T10:19:00Z">
        <w:r w:rsidR="00154BDD">
          <w:rPr>
            <w:rFonts w:ascii="等线" w:eastAsia="等线" w:hAnsi="等线" w:hint="eastAsia"/>
            <w:lang w:eastAsia="zh-CN"/>
          </w:rPr>
          <w:t>的一个</w:t>
        </w:r>
      </w:ins>
      <w:ins w:id="526" w:author="Crouse" w:date="2021-10-28T10:16:00Z">
        <w:r w:rsidR="00BD1C76" w:rsidRPr="009D2856">
          <w:rPr>
            <w:i/>
          </w:rPr>
          <w:t>RIC Call Process ID</w:t>
        </w:r>
      </w:ins>
      <w:ins w:id="527" w:author="Crouse" w:date="2021-10-28T10:17:00Z">
        <w:r w:rsidR="00285984">
          <w:rPr>
            <w:i/>
          </w:rPr>
          <w:t>.</w:t>
        </w:r>
      </w:ins>
    </w:p>
    <w:p w14:paraId="2C7E4BD8" w14:textId="11CEA3D2" w:rsidR="00096BF8" w:rsidRDefault="00096BF8" w:rsidP="00096BF8">
      <w:pPr>
        <w:pStyle w:val="B1"/>
        <w:rPr>
          <w:ins w:id="528" w:author="Crouse" w:date="2021-10-28T10:17:00Z"/>
        </w:rPr>
      </w:pPr>
      <w:r w:rsidRPr="00094095">
        <w:t>-</w:t>
      </w:r>
      <w:r w:rsidRPr="00094095">
        <w:tab/>
        <w:t xml:space="preserve">If the </w:t>
      </w:r>
      <w:commentRangeStart w:id="529"/>
      <w:r w:rsidRPr="00094095">
        <w:rPr>
          <w:i/>
        </w:rPr>
        <w:t>RIC Subsequent Action</w:t>
      </w:r>
      <w:r w:rsidRPr="00094095">
        <w:t xml:space="preserve"> </w:t>
      </w:r>
      <w:r w:rsidR="002E30F1">
        <w:rPr>
          <w:i/>
          <w:iCs/>
        </w:rPr>
        <w:t xml:space="preserve">Type </w:t>
      </w:r>
      <w:r w:rsidRPr="00094095">
        <w:t xml:space="preserve">IE </w:t>
      </w:r>
      <w:commentRangeEnd w:id="529"/>
      <w:r w:rsidR="003E3811">
        <w:rPr>
          <w:rStyle w:val="aa"/>
          <w:lang w:eastAsia="en-US"/>
        </w:rPr>
        <w:commentReference w:id="529"/>
      </w:r>
      <w:r w:rsidR="002E30F1">
        <w:t>wa</w:t>
      </w:r>
      <w:r w:rsidR="002E30F1" w:rsidRPr="00094095">
        <w:t xml:space="preserve">s </w:t>
      </w:r>
      <w:r w:rsidRPr="00094095">
        <w:t>set to Continue or Halt and a non-zero timer</w:t>
      </w:r>
      <w:r w:rsidR="000319C6">
        <w:t xml:space="preserve"> </w:t>
      </w:r>
      <w:r w:rsidR="002E30F1">
        <w:t xml:space="preserve">value was </w:t>
      </w:r>
      <w:r w:rsidR="000319C6">
        <w:t xml:space="preserve">carried </w:t>
      </w:r>
      <w:r w:rsidR="002E30F1">
        <w:t xml:space="preserve">in the </w:t>
      </w:r>
      <w:r w:rsidR="002E30F1" w:rsidRPr="001F7096">
        <w:rPr>
          <w:i/>
        </w:rPr>
        <w:t xml:space="preserve">RIC Time to </w:t>
      </w:r>
      <w:r w:rsidR="002E30F1" w:rsidRPr="00094095">
        <w:rPr>
          <w:i/>
        </w:rPr>
        <w:t>Wait</w:t>
      </w:r>
      <w:r w:rsidR="002E30F1">
        <w:rPr>
          <w:iCs/>
        </w:rPr>
        <w:t xml:space="preserve"> IE</w:t>
      </w:r>
      <w:r w:rsidR="002E30F1">
        <w:t xml:space="preserve"> within </w:t>
      </w:r>
      <w:r w:rsidR="000319C6">
        <w:t xml:space="preserve">the </w:t>
      </w:r>
      <w:r w:rsidR="000319C6" w:rsidRPr="001F7096">
        <w:rPr>
          <w:i/>
        </w:rPr>
        <w:t>RIC Subsequent Action</w:t>
      </w:r>
      <w:r w:rsidR="000319C6">
        <w:t xml:space="preserve"> IE</w:t>
      </w:r>
      <w:r w:rsidRPr="00094095">
        <w:t>, the</w:t>
      </w:r>
      <w:r w:rsidRPr="009D2856">
        <w:t>n the RIC INDICATION</w:t>
      </w:r>
      <w:r w:rsidRPr="00094095">
        <w:t xml:space="preserve"> message shall provide </w:t>
      </w:r>
      <w:r w:rsidRPr="009D2856">
        <w:t xml:space="preserve">the </w:t>
      </w:r>
      <w:r w:rsidRPr="009D2856">
        <w:rPr>
          <w:i/>
        </w:rPr>
        <w:t xml:space="preserve">RIC Call Process ID </w:t>
      </w:r>
      <w:r w:rsidRPr="009D2856">
        <w:t>IE</w:t>
      </w:r>
      <w:r w:rsidRPr="00094095">
        <w:t xml:space="preserve"> and the </w:t>
      </w:r>
      <w:r w:rsidR="002E30F1">
        <w:t>E2 Node</w:t>
      </w:r>
      <w:r w:rsidRPr="00094095">
        <w:t xml:space="preserve"> shall store current call state and suspend further processing</w:t>
      </w:r>
      <w:r w:rsidR="00541953">
        <w:t xml:space="preserve"> of the associated RAN function</w:t>
      </w:r>
      <w:r w:rsidRPr="00094095">
        <w:t>.</w:t>
      </w:r>
    </w:p>
    <w:p w14:paraId="3F6F5B33" w14:textId="3CBA2200" w:rsidR="00801EDC" w:rsidRPr="00801EDC" w:rsidRDefault="00BB48C3" w:rsidP="00096BF8">
      <w:pPr>
        <w:pStyle w:val="B1"/>
        <w:rPr>
          <w:rFonts w:eastAsia="等线" w:hint="eastAsia"/>
          <w:lang w:eastAsia="zh-CN"/>
          <w:rPrChange w:id="530" w:author="Crouse" w:date="2021-10-28T10:17:00Z">
            <w:rPr/>
          </w:rPrChange>
        </w:rPr>
      </w:pPr>
      <w:commentRangeStart w:id="531"/>
      <w:commentRangeStart w:id="532"/>
      <w:ins w:id="533" w:author="Crouse" w:date="2021-10-28T10:22:00Z">
        <w:r>
          <w:rPr>
            <w:rFonts w:eastAsia="等线" w:hint="eastAsia"/>
            <w:lang w:eastAsia="zh-CN"/>
          </w:rPr>
          <w:t>如果</w:t>
        </w:r>
        <w:r>
          <w:rPr>
            <w:rFonts w:eastAsia="等线" w:hint="eastAsia"/>
            <w:lang w:eastAsia="zh-CN"/>
          </w:rPr>
          <w:t>RIC</w:t>
        </w:r>
      </w:ins>
      <w:ins w:id="534" w:author="Crouse" w:date="2021-10-28T10:26:00Z">
        <w:r w:rsidR="00A56361">
          <w:rPr>
            <w:rFonts w:eastAsia="等线"/>
            <w:lang w:eastAsia="zh-CN"/>
          </w:rPr>
          <w:t xml:space="preserve"> </w:t>
        </w:r>
        <w:r w:rsidR="00A56361" w:rsidRPr="00094095">
          <w:rPr>
            <w:i/>
          </w:rPr>
          <w:t>Subsequent Action</w:t>
        </w:r>
        <w:r w:rsidR="00A56361" w:rsidRPr="00094095">
          <w:t xml:space="preserve"> </w:t>
        </w:r>
        <w:r w:rsidR="00A56361">
          <w:rPr>
            <w:i/>
            <w:iCs/>
          </w:rPr>
          <w:t xml:space="preserve">Type </w:t>
        </w:r>
        <w:r w:rsidR="00A56361" w:rsidRPr="00094095">
          <w:t>IE</w:t>
        </w:r>
      </w:ins>
      <w:ins w:id="535" w:author="Crouse" w:date="2021-10-28T10:27:00Z">
        <w:r w:rsidR="00A56361">
          <w:rPr>
            <w:rFonts w:ascii="等线" w:eastAsia="等线" w:hAnsi="等线" w:hint="eastAsia"/>
            <w:lang w:eastAsia="zh-CN"/>
          </w:rPr>
          <w:t>被设置成</w:t>
        </w:r>
      </w:ins>
      <w:ins w:id="536" w:author="Crouse" w:date="2021-11-02T11:11:00Z">
        <w:r w:rsidR="00810A39" w:rsidRPr="00094095">
          <w:t>Continue</w:t>
        </w:r>
      </w:ins>
      <w:ins w:id="537" w:author="Crouse" w:date="2021-10-28T10:27:00Z">
        <w:r w:rsidR="00A56361">
          <w:rPr>
            <w:rFonts w:ascii="等线" w:eastAsia="等线" w:hAnsi="等线" w:hint="eastAsia"/>
            <w:lang w:eastAsia="zh-CN"/>
          </w:rPr>
          <w:t>或者</w:t>
        </w:r>
      </w:ins>
      <w:ins w:id="538" w:author="Crouse" w:date="2021-11-02T11:11:00Z">
        <w:r w:rsidR="00810A39" w:rsidRPr="00094095">
          <w:t>Halt</w:t>
        </w:r>
      </w:ins>
      <w:ins w:id="539" w:author="Crouse" w:date="2021-10-28T10:37:00Z">
        <w:r w:rsidR="005173A4">
          <w:rPr>
            <w:rFonts w:ascii="等线" w:eastAsia="等线" w:hAnsi="等线" w:hint="eastAsia"/>
            <w:lang w:eastAsia="zh-CN"/>
          </w:rPr>
          <w:t>并且</w:t>
        </w:r>
        <w:r w:rsidR="0092647C">
          <w:rPr>
            <w:rFonts w:ascii="等线" w:eastAsia="等线" w:hAnsi="等线" w:hint="eastAsia"/>
            <w:lang w:eastAsia="zh-CN"/>
          </w:rPr>
          <w:t>在</w:t>
        </w:r>
      </w:ins>
      <w:ins w:id="540" w:author="Crouse" w:date="2021-10-28T10:40:00Z">
        <w:r w:rsidR="008541A2" w:rsidRPr="001F7096">
          <w:rPr>
            <w:i/>
          </w:rPr>
          <w:t>RIC Subsequent Action</w:t>
        </w:r>
        <w:r w:rsidR="008541A2">
          <w:t xml:space="preserve"> IE</w:t>
        </w:r>
        <w:r w:rsidR="008541A2">
          <w:rPr>
            <w:rFonts w:ascii="等线" w:eastAsia="等线" w:hAnsi="等线" w:hint="eastAsia"/>
            <w:lang w:eastAsia="zh-CN"/>
          </w:rPr>
          <w:t xml:space="preserve"> 中的</w:t>
        </w:r>
      </w:ins>
      <w:ins w:id="541" w:author="Crouse" w:date="2021-10-28T10:37:00Z">
        <w:r w:rsidR="0092647C">
          <w:rPr>
            <w:rFonts w:ascii="等线" w:eastAsia="等线" w:hAnsi="等线" w:hint="eastAsia"/>
            <w:lang w:eastAsia="zh-CN"/>
          </w:rPr>
          <w:t>R</w:t>
        </w:r>
        <w:r w:rsidR="0092647C">
          <w:rPr>
            <w:rFonts w:ascii="等线" w:eastAsia="等线" w:hAnsi="等线"/>
            <w:lang w:eastAsia="zh-CN"/>
          </w:rPr>
          <w:t>IC Time to Wait IE</w:t>
        </w:r>
        <w:r w:rsidR="0092647C">
          <w:rPr>
            <w:rFonts w:ascii="等线" w:eastAsia="等线" w:hAnsi="等线" w:hint="eastAsia"/>
            <w:lang w:eastAsia="zh-CN"/>
          </w:rPr>
          <w:t>是</w:t>
        </w:r>
        <w:proofErr w:type="gramStart"/>
        <w:r w:rsidR="0092647C">
          <w:rPr>
            <w:rFonts w:ascii="等线" w:eastAsia="等线" w:hAnsi="等线" w:hint="eastAsia"/>
            <w:lang w:eastAsia="zh-CN"/>
          </w:rPr>
          <w:t>一个非零</w:t>
        </w:r>
        <w:proofErr w:type="gramEnd"/>
        <w:r w:rsidR="0092647C">
          <w:rPr>
            <w:rFonts w:ascii="等线" w:eastAsia="等线" w:hAnsi="等线" w:hint="eastAsia"/>
            <w:lang w:eastAsia="zh-CN"/>
          </w:rPr>
          <w:t>timer值</w:t>
        </w:r>
      </w:ins>
      <w:ins w:id="542" w:author="Crouse" w:date="2021-10-28T10:39:00Z">
        <w:r w:rsidR="006964DE">
          <w:rPr>
            <w:rFonts w:ascii="等线" w:eastAsia="等线" w:hAnsi="等线" w:hint="eastAsia"/>
            <w:lang w:eastAsia="zh-CN"/>
          </w:rPr>
          <w:t>，</w:t>
        </w:r>
      </w:ins>
      <w:ins w:id="543" w:author="Crouse" w:date="2021-10-28T10:42:00Z">
        <w:r w:rsidR="00CC67C2">
          <w:rPr>
            <w:rFonts w:ascii="等线" w:eastAsia="等线" w:hAnsi="等线" w:hint="eastAsia"/>
            <w:lang w:eastAsia="zh-CN"/>
          </w:rPr>
          <w:t>那么</w:t>
        </w:r>
      </w:ins>
      <w:ins w:id="544" w:author="Crouse" w:date="2021-10-28T10:43:00Z">
        <w:r w:rsidR="00F6219C" w:rsidRPr="009D2856">
          <w:t>RIC INDICATION</w:t>
        </w:r>
        <w:r w:rsidR="00F6219C">
          <w:rPr>
            <w:rFonts w:ascii="等线" w:eastAsia="等线" w:hAnsi="等线" w:hint="eastAsia"/>
            <w:lang w:eastAsia="zh-CN"/>
          </w:rPr>
          <w:t>消息</w:t>
        </w:r>
        <w:r w:rsidR="00F6219C">
          <w:rPr>
            <w:rFonts w:ascii="宋体" w:eastAsia="宋体" w:hAnsi="宋体" w:cs="宋体" w:hint="eastAsia"/>
            <w:lang w:eastAsia="zh-CN"/>
          </w:rPr>
          <w:t>应该提供RIC</w:t>
        </w:r>
        <w:r w:rsidR="00F6219C">
          <w:rPr>
            <w:rFonts w:ascii="宋体" w:eastAsia="宋体" w:hAnsi="宋体" w:cs="宋体"/>
          </w:rPr>
          <w:t xml:space="preserve"> </w:t>
        </w:r>
        <w:r w:rsidR="00F6219C">
          <w:rPr>
            <w:rFonts w:ascii="宋体" w:eastAsia="宋体" w:hAnsi="宋体" w:cs="宋体" w:hint="eastAsia"/>
            <w:lang w:eastAsia="zh-CN"/>
          </w:rPr>
          <w:t>Call</w:t>
        </w:r>
        <w:r w:rsidR="00F6219C">
          <w:rPr>
            <w:rFonts w:ascii="宋体" w:eastAsia="宋体" w:hAnsi="宋体" w:cs="宋体"/>
          </w:rPr>
          <w:t xml:space="preserve"> </w:t>
        </w:r>
        <w:r w:rsidR="00F6219C">
          <w:rPr>
            <w:rFonts w:ascii="宋体" w:eastAsia="宋体" w:hAnsi="宋体" w:cs="宋体" w:hint="eastAsia"/>
            <w:lang w:eastAsia="zh-CN"/>
          </w:rPr>
          <w:t>Process</w:t>
        </w:r>
        <w:r w:rsidR="00F6219C">
          <w:rPr>
            <w:rFonts w:ascii="宋体" w:eastAsia="宋体" w:hAnsi="宋体" w:cs="宋体"/>
          </w:rPr>
          <w:t xml:space="preserve"> </w:t>
        </w:r>
        <w:r w:rsidR="00F6219C">
          <w:rPr>
            <w:rFonts w:ascii="宋体" w:eastAsia="宋体" w:hAnsi="宋体" w:cs="宋体" w:hint="eastAsia"/>
            <w:lang w:eastAsia="zh-CN"/>
          </w:rPr>
          <w:t>ID</w:t>
        </w:r>
        <w:r w:rsidR="00F6219C">
          <w:rPr>
            <w:rFonts w:ascii="宋体" w:eastAsia="宋体" w:hAnsi="宋体" w:cs="宋体"/>
          </w:rPr>
          <w:t xml:space="preserve"> </w:t>
        </w:r>
        <w:r w:rsidR="00F6219C">
          <w:rPr>
            <w:rFonts w:ascii="宋体" w:eastAsia="宋体" w:hAnsi="宋体" w:cs="宋体" w:hint="eastAsia"/>
            <w:lang w:eastAsia="zh-CN"/>
          </w:rPr>
          <w:t>IE并且E2节点应该存储当前调用</w:t>
        </w:r>
      </w:ins>
      <w:ins w:id="545" w:author="Crouse" w:date="2021-10-28T10:44:00Z">
        <w:r w:rsidR="00F6219C">
          <w:rPr>
            <w:rFonts w:ascii="宋体" w:eastAsia="宋体" w:hAnsi="宋体" w:cs="宋体" w:hint="eastAsia"/>
            <w:lang w:eastAsia="zh-CN"/>
          </w:rPr>
          <w:t>状态并且</w:t>
        </w:r>
        <w:r w:rsidR="003625B8">
          <w:rPr>
            <w:rFonts w:ascii="宋体" w:eastAsia="宋体" w:hAnsi="宋体" w:cs="宋体" w:hint="eastAsia"/>
            <w:lang w:eastAsia="zh-CN"/>
          </w:rPr>
          <w:t>挂起</w:t>
        </w:r>
      </w:ins>
      <w:ins w:id="546" w:author="Crouse" w:date="2021-10-28T10:45:00Z">
        <w:r w:rsidR="003625B8">
          <w:rPr>
            <w:rFonts w:ascii="宋体" w:eastAsia="宋体" w:hAnsi="宋体" w:cs="宋体" w:hint="eastAsia"/>
            <w:lang w:eastAsia="zh-CN"/>
          </w:rPr>
          <w:t>相关</w:t>
        </w:r>
        <w:r w:rsidR="00A35ACA">
          <w:rPr>
            <w:rFonts w:ascii="宋体" w:eastAsia="宋体" w:hAnsi="宋体" w:cs="宋体" w:hint="eastAsia"/>
            <w:lang w:eastAsia="zh-CN"/>
          </w:rPr>
          <w:t>的RAN功能</w:t>
        </w:r>
      </w:ins>
      <w:commentRangeEnd w:id="531"/>
      <w:ins w:id="547" w:author="Crouse" w:date="2021-10-28T10:49:00Z">
        <w:r w:rsidR="006F5104">
          <w:rPr>
            <w:rStyle w:val="aa"/>
            <w:lang w:eastAsia="en-US"/>
          </w:rPr>
          <w:commentReference w:id="531"/>
        </w:r>
      </w:ins>
      <w:commentRangeEnd w:id="532"/>
      <w:ins w:id="548" w:author="Crouse" w:date="2021-11-02T11:12:00Z">
        <w:r w:rsidR="00516D62">
          <w:rPr>
            <w:rStyle w:val="aa"/>
            <w:lang w:eastAsia="en-US"/>
          </w:rPr>
          <w:commentReference w:id="532"/>
        </w:r>
      </w:ins>
    </w:p>
    <w:p w14:paraId="04305D9D" w14:textId="19882B7D" w:rsidR="00096BF8" w:rsidRDefault="00096BF8" w:rsidP="00096BF8">
      <w:pPr>
        <w:rPr>
          <w:ins w:id="549" w:author="Crouse" w:date="2021-10-28T10:50:00Z"/>
        </w:rPr>
      </w:pPr>
      <w:r w:rsidRPr="00094095">
        <w:t xml:space="preserve">The receiving </w:t>
      </w:r>
      <w:r w:rsidR="005E5F2D">
        <w:t>Near</w:t>
      </w:r>
      <w:r>
        <w:t>-RT RIC</w:t>
      </w:r>
      <w:r w:rsidRPr="00094095">
        <w:t xml:space="preserve"> shall use</w:t>
      </w:r>
      <w:r w:rsidRPr="00094095">
        <w:rPr>
          <w:rFonts w:eastAsia="宋体"/>
        </w:rPr>
        <w:t xml:space="preserve"> </w:t>
      </w:r>
      <w:r w:rsidR="002E30F1">
        <w:rPr>
          <w:rFonts w:eastAsia="宋体"/>
        </w:rPr>
        <w:t xml:space="preserve">the </w:t>
      </w:r>
      <w:r w:rsidRPr="00094095">
        <w:rPr>
          <w:i/>
        </w:rPr>
        <w:t xml:space="preserve">RIC </w:t>
      </w:r>
      <w:r w:rsidRPr="00094095">
        <w:rPr>
          <w:i/>
          <w:iCs/>
        </w:rPr>
        <w:t>Request ID</w:t>
      </w:r>
      <w:r w:rsidRPr="00094095">
        <w:t xml:space="preserve"> IE to route the </w:t>
      </w:r>
      <w:r w:rsidRPr="00F62591">
        <w:t xml:space="preserve">Indication to the </w:t>
      </w:r>
      <w:r w:rsidR="005E5F2D">
        <w:t>Near</w:t>
      </w:r>
      <w:r>
        <w:t>-RT RIC</w:t>
      </w:r>
      <w:r w:rsidRPr="00F62591">
        <w:t xml:space="preserve"> functionality that</w:t>
      </w:r>
      <w:r w:rsidRPr="00094095">
        <w:t xml:space="preserve"> originated the corresponding RIC </w:t>
      </w:r>
      <w:r w:rsidR="00A409E3" w:rsidRPr="00094095">
        <w:t>Subscription</w:t>
      </w:r>
      <w:r w:rsidR="00A409E3">
        <w:t xml:space="preserve"> procedure</w:t>
      </w:r>
      <w:r w:rsidRPr="00094095">
        <w:t>.</w:t>
      </w:r>
    </w:p>
    <w:p w14:paraId="17F92976" w14:textId="4D7CDB04" w:rsidR="005747AA" w:rsidRDefault="00E90281" w:rsidP="00096BF8">
      <w:pPr>
        <w:rPr>
          <w:ins w:id="550" w:author="Crouse" w:date="2021-11-02T16:30:00Z"/>
          <w:rFonts w:ascii="等线" w:eastAsia="等线" w:hAnsi="等线"/>
          <w:lang w:eastAsia="zh-CN"/>
        </w:rPr>
      </w:pPr>
      <w:ins w:id="551" w:author="Crouse" w:date="2021-11-02T16:33:00Z">
        <w:r w:rsidRPr="00E90281">
          <w:rPr>
            <w:rFonts w:ascii="等线" w:eastAsia="等线" w:hAnsi="等线" w:hint="eastAsia"/>
            <w:lang w:eastAsia="zh-CN"/>
          </w:rPr>
          <w:t>接收的</w:t>
        </w:r>
        <w:r w:rsidRPr="00E90281">
          <w:rPr>
            <w:rFonts w:ascii="等线" w:eastAsia="等线" w:hAnsi="等线"/>
            <w:lang w:eastAsia="zh-CN"/>
          </w:rPr>
          <w:t>Near-RT RIC</w:t>
        </w:r>
        <w:r w:rsidRPr="00E90281">
          <w:rPr>
            <w:rFonts w:ascii="等线" w:eastAsia="等线" w:hAnsi="等线" w:hint="eastAsia"/>
            <w:lang w:eastAsia="zh-CN"/>
          </w:rPr>
          <w:t>应该使用</w:t>
        </w:r>
        <w:r w:rsidRPr="00E90281">
          <w:rPr>
            <w:rFonts w:ascii="等线" w:eastAsia="等线" w:hAnsi="等线"/>
            <w:lang w:eastAsia="zh-CN"/>
          </w:rPr>
          <w:t>RIC Request ID IE</w:t>
        </w:r>
        <w:r w:rsidRPr="00E90281">
          <w:rPr>
            <w:rFonts w:ascii="等线" w:eastAsia="等线" w:hAnsi="等线" w:hint="eastAsia"/>
            <w:lang w:eastAsia="zh-CN"/>
          </w:rPr>
          <w:t>去路由</w:t>
        </w:r>
        <w:r w:rsidRPr="00E90281">
          <w:rPr>
            <w:rFonts w:ascii="等线" w:eastAsia="等线" w:hAnsi="等线"/>
            <w:lang w:eastAsia="zh-CN"/>
          </w:rPr>
          <w:t>Indication</w:t>
        </w:r>
        <w:r w:rsidRPr="00E90281">
          <w:rPr>
            <w:rFonts w:ascii="等线" w:eastAsia="等线" w:hAnsi="等线" w:hint="eastAsia"/>
            <w:lang w:eastAsia="zh-CN"/>
          </w:rPr>
          <w:t>过程到发起相应地</w:t>
        </w:r>
        <w:r w:rsidRPr="00E90281">
          <w:rPr>
            <w:rFonts w:ascii="等线" w:eastAsia="等线" w:hAnsi="等线"/>
            <w:lang w:eastAsia="zh-CN"/>
          </w:rPr>
          <w:t>RIC</w:t>
        </w:r>
        <w:r w:rsidRPr="00E90281">
          <w:rPr>
            <w:rFonts w:ascii="等线" w:eastAsia="等线" w:hAnsi="等线" w:hint="eastAsia"/>
            <w:lang w:eastAsia="zh-CN"/>
          </w:rPr>
          <w:t>订阅过程的</w:t>
        </w:r>
        <w:r w:rsidRPr="00E90281">
          <w:rPr>
            <w:rFonts w:ascii="等线" w:eastAsia="等线" w:hAnsi="等线"/>
            <w:lang w:eastAsia="zh-CN"/>
          </w:rPr>
          <w:t xml:space="preserve">Near-RT RIC </w:t>
        </w:r>
        <w:r w:rsidRPr="00E90281">
          <w:rPr>
            <w:rFonts w:ascii="等线" w:eastAsia="等线" w:hAnsi="等线" w:hint="eastAsia"/>
            <w:lang w:eastAsia="zh-CN"/>
          </w:rPr>
          <w:t>功能</w:t>
        </w:r>
      </w:ins>
      <w:ins w:id="552" w:author="Crouse" w:date="2021-10-28T10:56:00Z">
        <w:r w:rsidR="00284F68">
          <w:rPr>
            <w:rFonts w:ascii="等线" w:eastAsia="等线" w:hAnsi="等线" w:hint="eastAsia"/>
            <w:lang w:eastAsia="zh-CN"/>
          </w:rPr>
          <w:t>。</w:t>
        </w:r>
      </w:ins>
    </w:p>
    <w:p w14:paraId="76B0EBFB" w14:textId="77777777" w:rsidR="00A36BE2" w:rsidRPr="00A36BE2" w:rsidRDefault="00A36BE2" w:rsidP="00A36BE2">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ins w:id="553" w:author="Crouse" w:date="2021-11-02T16:30:00Z"/>
          <w:rFonts w:ascii="inherit" w:eastAsia="宋体" w:hAnsi="inherit" w:cs="宋体"/>
          <w:color w:val="E8EAED"/>
          <w:sz w:val="36"/>
          <w:szCs w:val="36"/>
          <w:lang w:eastAsia="zh-CN"/>
        </w:rPr>
      </w:pPr>
      <w:proofErr w:type="gramStart"/>
      <w:ins w:id="554" w:author="Crouse" w:date="2021-11-02T16:30:00Z">
        <w:r w:rsidRPr="00A36BE2">
          <w:rPr>
            <w:rFonts w:ascii="inherit" w:eastAsia="宋体" w:hAnsi="inherit" w:cs="宋体" w:hint="eastAsia"/>
            <w:color w:val="E8EAED"/>
            <w:sz w:val="36"/>
            <w:szCs w:val="36"/>
            <w:lang w:eastAsia="zh-CN"/>
          </w:rPr>
          <w:t>接收近</w:t>
        </w:r>
        <w:r w:rsidRPr="00A36BE2">
          <w:rPr>
            <w:rFonts w:ascii="宋体" w:eastAsia="宋体" w:hAnsi="宋体" w:cs="宋体" w:hint="eastAsia"/>
            <w:color w:val="E8EAED"/>
            <w:sz w:val="36"/>
            <w:szCs w:val="36"/>
            <w:lang w:eastAsia="zh-CN"/>
          </w:rPr>
          <w:t>实时</w:t>
        </w:r>
        <w:proofErr w:type="gramEnd"/>
        <w:r w:rsidRPr="00A36BE2">
          <w:rPr>
            <w:rFonts w:ascii="inherit" w:eastAsia="宋体" w:hAnsi="inherit" w:cs="宋体" w:hint="eastAsia"/>
            <w:color w:val="E8EAED"/>
            <w:sz w:val="36"/>
            <w:szCs w:val="36"/>
            <w:lang w:eastAsia="zh-CN"/>
          </w:rPr>
          <w:t xml:space="preserve"> RIC </w:t>
        </w:r>
        <w:r w:rsidRPr="00A36BE2">
          <w:rPr>
            <w:rFonts w:ascii="宋体" w:eastAsia="宋体" w:hAnsi="宋体" w:cs="宋体" w:hint="eastAsia"/>
            <w:color w:val="E8EAED"/>
            <w:sz w:val="36"/>
            <w:szCs w:val="36"/>
            <w:lang w:eastAsia="zh-CN"/>
          </w:rPr>
          <w:t>应</w:t>
        </w:r>
        <w:r w:rsidRPr="00A36BE2">
          <w:rPr>
            <w:rFonts w:ascii="Yu Mincho" w:hAnsi="Yu Mincho" w:cs="Yu Mincho" w:hint="eastAsia"/>
            <w:color w:val="E8EAED"/>
            <w:sz w:val="36"/>
            <w:szCs w:val="36"/>
            <w:lang w:eastAsia="zh-CN"/>
          </w:rPr>
          <w:t>使用</w:t>
        </w:r>
        <w:r w:rsidRPr="00A36BE2">
          <w:rPr>
            <w:rFonts w:ascii="inherit" w:eastAsia="宋体" w:hAnsi="inherit" w:cs="宋体" w:hint="eastAsia"/>
            <w:color w:val="E8EAED"/>
            <w:sz w:val="36"/>
            <w:szCs w:val="36"/>
            <w:lang w:eastAsia="zh-CN"/>
          </w:rPr>
          <w:t xml:space="preserve"> RIC </w:t>
        </w:r>
        <w:r w:rsidRPr="00A36BE2">
          <w:rPr>
            <w:rFonts w:ascii="宋体" w:eastAsia="宋体" w:hAnsi="宋体" w:cs="宋体" w:hint="eastAsia"/>
            <w:color w:val="E8EAED"/>
            <w:sz w:val="36"/>
            <w:szCs w:val="36"/>
            <w:lang w:eastAsia="zh-CN"/>
          </w:rPr>
          <w:t>请</w:t>
        </w:r>
        <w:r w:rsidRPr="00A36BE2">
          <w:rPr>
            <w:rFonts w:ascii="Yu Mincho" w:hAnsi="Yu Mincho" w:cs="Yu Mincho" w:hint="eastAsia"/>
            <w:color w:val="E8EAED"/>
            <w:sz w:val="36"/>
            <w:szCs w:val="36"/>
            <w:lang w:eastAsia="zh-CN"/>
          </w:rPr>
          <w:t>求</w:t>
        </w:r>
        <w:r w:rsidRPr="00A36BE2">
          <w:rPr>
            <w:rFonts w:ascii="inherit" w:eastAsia="宋体" w:hAnsi="inherit" w:cs="宋体" w:hint="eastAsia"/>
            <w:color w:val="E8EAED"/>
            <w:sz w:val="36"/>
            <w:szCs w:val="36"/>
            <w:lang w:eastAsia="zh-CN"/>
          </w:rPr>
          <w:t xml:space="preserve"> ID IE </w:t>
        </w:r>
        <w:r w:rsidRPr="00A36BE2">
          <w:rPr>
            <w:rFonts w:ascii="inherit" w:eastAsia="宋体" w:hAnsi="inherit" w:cs="宋体" w:hint="eastAsia"/>
            <w:color w:val="E8EAED"/>
            <w:sz w:val="36"/>
            <w:szCs w:val="36"/>
            <w:lang w:eastAsia="zh-CN"/>
          </w:rPr>
          <w:t>将指示路由到</w:t>
        </w:r>
        <w:r w:rsidRPr="00A36BE2">
          <w:rPr>
            <w:rFonts w:ascii="宋体" w:eastAsia="宋体" w:hAnsi="宋体" w:cs="宋体" w:hint="eastAsia"/>
            <w:color w:val="E8EAED"/>
            <w:sz w:val="36"/>
            <w:szCs w:val="36"/>
            <w:lang w:eastAsia="zh-CN"/>
          </w:rPr>
          <w:t>发</w:t>
        </w:r>
        <w:r w:rsidRPr="00A36BE2">
          <w:rPr>
            <w:rFonts w:ascii="Yu Mincho" w:hAnsi="Yu Mincho" w:cs="Yu Mincho" w:hint="eastAsia"/>
            <w:color w:val="E8EAED"/>
            <w:sz w:val="36"/>
            <w:szCs w:val="36"/>
            <w:lang w:eastAsia="zh-CN"/>
          </w:rPr>
          <w:t>起相</w:t>
        </w:r>
        <w:r w:rsidRPr="00A36BE2">
          <w:rPr>
            <w:rFonts w:ascii="宋体" w:eastAsia="宋体" w:hAnsi="宋体" w:cs="宋体" w:hint="eastAsia"/>
            <w:color w:val="E8EAED"/>
            <w:sz w:val="36"/>
            <w:szCs w:val="36"/>
            <w:lang w:eastAsia="zh-CN"/>
          </w:rPr>
          <w:t>应</w:t>
        </w:r>
        <w:r w:rsidRPr="00A36BE2">
          <w:rPr>
            <w:rFonts w:ascii="inherit" w:eastAsia="宋体" w:hAnsi="inherit" w:cs="宋体" w:hint="eastAsia"/>
            <w:color w:val="E8EAED"/>
            <w:sz w:val="36"/>
            <w:szCs w:val="36"/>
            <w:lang w:eastAsia="zh-CN"/>
          </w:rPr>
          <w:t xml:space="preserve"> RIC </w:t>
        </w:r>
        <w:r w:rsidRPr="00A36BE2">
          <w:rPr>
            <w:rFonts w:ascii="宋体" w:eastAsia="宋体" w:hAnsi="宋体" w:cs="宋体" w:hint="eastAsia"/>
            <w:color w:val="E8EAED"/>
            <w:sz w:val="36"/>
            <w:szCs w:val="36"/>
            <w:lang w:eastAsia="zh-CN"/>
          </w:rPr>
          <w:t>订阅过</w:t>
        </w:r>
        <w:r w:rsidRPr="00A36BE2">
          <w:rPr>
            <w:rFonts w:ascii="Yu Mincho" w:hAnsi="Yu Mincho" w:cs="Yu Mincho" w:hint="eastAsia"/>
            <w:color w:val="E8EAED"/>
            <w:sz w:val="36"/>
            <w:szCs w:val="36"/>
            <w:lang w:eastAsia="zh-CN"/>
          </w:rPr>
          <w:t>程的近</w:t>
        </w:r>
        <w:r w:rsidRPr="00A36BE2">
          <w:rPr>
            <w:rFonts w:ascii="宋体" w:eastAsia="宋体" w:hAnsi="宋体" w:cs="宋体" w:hint="eastAsia"/>
            <w:color w:val="E8EAED"/>
            <w:sz w:val="36"/>
            <w:szCs w:val="36"/>
            <w:lang w:eastAsia="zh-CN"/>
          </w:rPr>
          <w:t>实时</w:t>
        </w:r>
        <w:r w:rsidRPr="00A36BE2">
          <w:rPr>
            <w:rFonts w:ascii="inherit" w:eastAsia="宋体" w:hAnsi="inherit" w:cs="宋体" w:hint="eastAsia"/>
            <w:color w:val="E8EAED"/>
            <w:sz w:val="36"/>
            <w:szCs w:val="36"/>
            <w:lang w:eastAsia="zh-CN"/>
          </w:rPr>
          <w:t xml:space="preserve"> RIC </w:t>
        </w:r>
        <w:r w:rsidRPr="00A36BE2">
          <w:rPr>
            <w:rFonts w:ascii="inherit" w:eastAsia="宋体" w:hAnsi="inherit" w:cs="宋体" w:hint="eastAsia"/>
            <w:color w:val="E8EAED"/>
            <w:sz w:val="36"/>
            <w:szCs w:val="36"/>
            <w:lang w:eastAsia="zh-CN"/>
          </w:rPr>
          <w:t>功能。</w:t>
        </w:r>
      </w:ins>
    </w:p>
    <w:p w14:paraId="1FF7BCA2" w14:textId="77777777" w:rsidR="00A36BE2" w:rsidRPr="00094095" w:rsidRDefault="00A36BE2" w:rsidP="00096BF8">
      <w:pPr>
        <w:rPr>
          <w:lang w:eastAsia="zh-CN"/>
        </w:rPr>
      </w:pPr>
    </w:p>
    <w:p w14:paraId="4E8406BB" w14:textId="794C0CF4" w:rsidR="00096BF8" w:rsidRDefault="00096BF8" w:rsidP="00096BF8">
      <w:pPr>
        <w:rPr>
          <w:ins w:id="555" w:author="Crouse" w:date="2021-10-28T11:12:00Z"/>
        </w:rPr>
      </w:pPr>
      <w:r w:rsidRPr="00094095">
        <w:t xml:space="preserve">If present, the receiving </w:t>
      </w:r>
      <w:r w:rsidR="005E5F2D">
        <w:t>Near</w:t>
      </w:r>
      <w:r>
        <w:t>-RT RIC</w:t>
      </w:r>
      <w:r w:rsidRPr="00094095">
        <w:t xml:space="preserve"> </w:t>
      </w:r>
      <w:r w:rsidR="002E30F1">
        <w:t>may</w:t>
      </w:r>
      <w:r w:rsidR="002E30F1" w:rsidRPr="00094095">
        <w:t xml:space="preserve"> </w:t>
      </w:r>
      <w:r w:rsidRPr="00094095">
        <w:t xml:space="preserve">use the </w:t>
      </w:r>
      <w:r>
        <w:rPr>
          <w:i/>
        </w:rPr>
        <w:t xml:space="preserve">RIC Call Process ID </w:t>
      </w:r>
      <w:r w:rsidRPr="00094095">
        <w:t xml:space="preserve">IE in a subsequent </w:t>
      </w:r>
      <w:r w:rsidR="00A409E3">
        <w:t xml:space="preserve">RIC </w:t>
      </w:r>
      <w:r w:rsidR="00A409E3" w:rsidRPr="00094095">
        <w:t xml:space="preserve">Control </w:t>
      </w:r>
      <w:r w:rsidR="00A409E3">
        <w:t>procedure</w:t>
      </w:r>
      <w:r w:rsidRPr="00094095">
        <w:t>.</w:t>
      </w:r>
    </w:p>
    <w:p w14:paraId="7599E63F" w14:textId="245479F3" w:rsidR="003035BA" w:rsidRPr="00094095" w:rsidRDefault="00405367" w:rsidP="00096BF8">
      <w:ins w:id="556" w:author="Crouse" w:date="2021-10-28T11:14:00Z">
        <w:r>
          <w:rPr>
            <w:rFonts w:ascii="等线" w:eastAsia="等线" w:hAnsi="等线" w:hint="eastAsia"/>
            <w:lang w:eastAsia="zh-CN"/>
          </w:rPr>
          <w:t>如果存在，那么</w:t>
        </w:r>
      </w:ins>
      <w:ins w:id="557" w:author="Crouse" w:date="2021-10-28T11:15:00Z">
        <w:r w:rsidR="006D5100">
          <w:rPr>
            <w:rFonts w:ascii="等线" w:eastAsia="等线" w:hAnsi="等线" w:hint="eastAsia"/>
            <w:lang w:eastAsia="zh-CN"/>
          </w:rPr>
          <w:t>Near</w:t>
        </w:r>
        <w:r w:rsidR="006D5100">
          <w:rPr>
            <w:rFonts w:ascii="等线" w:eastAsia="等线" w:hAnsi="等线"/>
            <w:lang w:eastAsia="zh-CN"/>
          </w:rPr>
          <w:t>-RT RIC</w:t>
        </w:r>
        <w:r w:rsidR="006D5100">
          <w:rPr>
            <w:rFonts w:ascii="等线" w:eastAsia="等线" w:hAnsi="等线" w:hint="eastAsia"/>
            <w:lang w:eastAsia="zh-CN"/>
          </w:rPr>
          <w:t>应该在后续的RIC</w:t>
        </w:r>
        <w:r w:rsidR="006D5100">
          <w:rPr>
            <w:rFonts w:ascii="等线" w:eastAsia="等线" w:hAnsi="等线"/>
            <w:lang w:eastAsia="zh-CN"/>
          </w:rPr>
          <w:t xml:space="preserve"> </w:t>
        </w:r>
        <w:r w:rsidR="006D5100">
          <w:rPr>
            <w:rFonts w:ascii="等线" w:eastAsia="等线" w:hAnsi="等线" w:hint="eastAsia"/>
            <w:lang w:eastAsia="zh-CN"/>
          </w:rPr>
          <w:t>Control</w:t>
        </w:r>
      </w:ins>
      <w:ins w:id="558" w:author="Crouse" w:date="2021-10-28T11:16:00Z">
        <w:r w:rsidR="0083251A">
          <w:rPr>
            <w:rFonts w:ascii="等线" w:eastAsia="等线" w:hAnsi="等线" w:hint="eastAsia"/>
            <w:lang w:eastAsia="zh-CN"/>
          </w:rPr>
          <w:t>过程中</w:t>
        </w:r>
      </w:ins>
      <w:ins w:id="559" w:author="Crouse" w:date="2021-10-28T11:15:00Z">
        <w:r w:rsidR="006D5100">
          <w:rPr>
            <w:rFonts w:ascii="等线" w:eastAsia="等线" w:hAnsi="等线" w:hint="eastAsia"/>
            <w:lang w:eastAsia="zh-CN"/>
          </w:rPr>
          <w:t>使用RIC</w:t>
        </w:r>
        <w:r w:rsidR="006D5100">
          <w:rPr>
            <w:rFonts w:ascii="等线" w:eastAsia="等线" w:hAnsi="等线"/>
            <w:lang w:eastAsia="zh-CN"/>
          </w:rPr>
          <w:t xml:space="preserve"> </w:t>
        </w:r>
        <w:r w:rsidR="006D5100">
          <w:rPr>
            <w:rFonts w:ascii="等线" w:eastAsia="等线" w:hAnsi="等线" w:hint="eastAsia"/>
            <w:lang w:eastAsia="zh-CN"/>
          </w:rPr>
          <w:t>C</w:t>
        </w:r>
        <w:r w:rsidR="006D5100">
          <w:rPr>
            <w:rFonts w:ascii="等线" w:eastAsia="等线" w:hAnsi="等线"/>
            <w:lang w:eastAsia="zh-CN"/>
          </w:rPr>
          <w:t xml:space="preserve">all Process ID IE </w:t>
        </w:r>
      </w:ins>
      <w:ins w:id="560" w:author="Crouse" w:date="2021-10-28T11:16:00Z">
        <w:r w:rsidR="002B6A6D">
          <w:rPr>
            <w:rFonts w:ascii="等线" w:eastAsia="等线" w:hAnsi="等线" w:hint="eastAsia"/>
            <w:lang w:eastAsia="zh-CN"/>
          </w:rPr>
          <w:t>。</w:t>
        </w:r>
      </w:ins>
    </w:p>
    <w:p w14:paraId="3A0324B4" w14:textId="3665B485" w:rsidR="00096BF8" w:rsidRDefault="00096BF8" w:rsidP="00096BF8">
      <w:pPr>
        <w:rPr>
          <w:ins w:id="561" w:author="Crouse" w:date="2021-10-28T11:16:00Z"/>
        </w:rPr>
      </w:pPr>
      <w:r w:rsidRPr="00094095">
        <w:lastRenderedPageBreak/>
        <w:t xml:space="preserve">If the </w:t>
      </w:r>
      <w:r>
        <w:t>E2 Node</w:t>
      </w:r>
      <w:r w:rsidRPr="00094095">
        <w:t xml:space="preserve"> had stored an associated </w:t>
      </w:r>
      <w:r w:rsidRPr="00094095">
        <w:rPr>
          <w:i/>
        </w:rPr>
        <w:t xml:space="preserve">RIC Subsequent Action </w:t>
      </w:r>
      <w:r w:rsidRPr="00094095">
        <w:t>IE then, after successful transmission of the RIC INDICATION</w:t>
      </w:r>
      <w:r w:rsidR="00A409E3">
        <w:t xml:space="preserve"> message</w:t>
      </w:r>
      <w:r w:rsidRPr="00094095">
        <w:t xml:space="preserve">, the originating </w:t>
      </w:r>
      <w:r>
        <w:t>E2 Node</w:t>
      </w:r>
      <w:r w:rsidRPr="00094095">
        <w:t xml:space="preserve"> shall progress accordingly:</w:t>
      </w:r>
    </w:p>
    <w:p w14:paraId="76CB2D6D" w14:textId="69DB7AB4" w:rsidR="00CC4C63" w:rsidRPr="00EE70FF" w:rsidRDefault="00F8305E" w:rsidP="00096BF8">
      <w:pPr>
        <w:rPr>
          <w:rPrChange w:id="562" w:author="Crouse" w:date="2021-10-28T11:24:00Z">
            <w:rPr/>
          </w:rPrChange>
        </w:rPr>
      </w:pPr>
      <w:ins w:id="563" w:author="Crouse" w:date="2021-10-28T11:17:00Z">
        <w:r>
          <w:rPr>
            <w:rFonts w:ascii="等线" w:eastAsia="等线" w:hAnsi="等线" w:hint="eastAsia"/>
            <w:lang w:eastAsia="zh-CN"/>
          </w:rPr>
          <w:t>如果E2</w:t>
        </w:r>
        <w:r w:rsidR="00BC25BC">
          <w:rPr>
            <w:rFonts w:ascii="宋体" w:eastAsia="宋体" w:hAnsi="宋体" w:cs="宋体" w:hint="eastAsia"/>
            <w:lang w:eastAsia="zh-CN"/>
          </w:rPr>
          <w:t>节点存入</w:t>
        </w:r>
      </w:ins>
      <w:ins w:id="564" w:author="Crouse" w:date="2021-10-28T11:18:00Z">
        <w:r w:rsidR="00BC25BC">
          <w:rPr>
            <w:rFonts w:ascii="宋体" w:eastAsia="宋体" w:hAnsi="宋体" w:cs="宋体" w:hint="eastAsia"/>
            <w:lang w:eastAsia="zh-CN"/>
          </w:rPr>
          <w:t>了</w:t>
        </w:r>
      </w:ins>
      <w:ins w:id="565" w:author="Crouse" w:date="2021-10-28T11:24:00Z">
        <w:r w:rsidR="00EE70FF">
          <w:rPr>
            <w:rFonts w:ascii="宋体" w:eastAsia="宋体" w:hAnsi="宋体" w:cs="宋体" w:hint="eastAsia"/>
            <w:lang w:eastAsia="zh-CN"/>
          </w:rPr>
          <w:t>已关联</w:t>
        </w:r>
        <w:r w:rsidR="00EE70FF" w:rsidRPr="00094095">
          <w:rPr>
            <w:i/>
          </w:rPr>
          <w:t>RIC Subsequent Action</w:t>
        </w:r>
        <w:r w:rsidR="00EE70FF">
          <w:rPr>
            <w:rFonts w:ascii="等线" w:eastAsia="等线" w:hAnsi="等线" w:hint="eastAsia"/>
            <w:lang w:eastAsia="zh-CN"/>
          </w:rPr>
          <w:t>，那么</w:t>
        </w:r>
      </w:ins>
      <w:ins w:id="566" w:author="Crouse" w:date="2021-10-28T11:25:00Z">
        <w:r w:rsidR="00D77E2A">
          <w:rPr>
            <w:rFonts w:ascii="等线" w:eastAsia="等线" w:hAnsi="等线" w:hint="eastAsia"/>
            <w:lang w:eastAsia="zh-CN"/>
          </w:rPr>
          <w:t>在成功</w:t>
        </w:r>
      </w:ins>
      <w:ins w:id="567" w:author="Crouse" w:date="2021-10-28T11:27:00Z">
        <w:r w:rsidR="00DE4104">
          <w:rPr>
            <w:rFonts w:ascii="等线" w:eastAsia="等线" w:hAnsi="等线" w:hint="eastAsia"/>
            <w:lang w:eastAsia="zh-CN"/>
          </w:rPr>
          <w:t>传输</w:t>
        </w:r>
      </w:ins>
      <w:ins w:id="568" w:author="Crouse" w:date="2021-10-28T11:25:00Z">
        <w:r w:rsidR="00D77E2A">
          <w:rPr>
            <w:rFonts w:ascii="等线" w:eastAsia="等线" w:hAnsi="等线" w:hint="eastAsia"/>
            <w:lang w:eastAsia="zh-CN"/>
          </w:rPr>
          <w:t>RIC</w:t>
        </w:r>
        <w:r w:rsidR="00D77E2A">
          <w:rPr>
            <w:rFonts w:ascii="等线" w:eastAsia="等线" w:hAnsi="等线"/>
            <w:lang w:eastAsia="zh-CN"/>
          </w:rPr>
          <w:t xml:space="preserve"> </w:t>
        </w:r>
        <w:r w:rsidR="00D77E2A" w:rsidRPr="00094095">
          <w:t>INDICATION</w:t>
        </w:r>
        <w:r w:rsidR="00D77E2A">
          <w:rPr>
            <w:rFonts w:ascii="等线" w:eastAsia="等线" w:hAnsi="等线" w:hint="eastAsia"/>
            <w:lang w:eastAsia="zh-CN"/>
          </w:rPr>
          <w:t>消息</w:t>
        </w:r>
      </w:ins>
      <w:ins w:id="569" w:author="Crouse" w:date="2021-10-28T11:27:00Z">
        <w:r w:rsidR="00DE4104">
          <w:rPr>
            <w:rFonts w:ascii="等线" w:eastAsia="等线" w:hAnsi="等线" w:hint="eastAsia"/>
            <w:lang w:eastAsia="zh-CN"/>
          </w:rPr>
          <w:t>之后，</w:t>
        </w:r>
      </w:ins>
      <w:ins w:id="570" w:author="Crouse" w:date="2021-10-28T11:28:00Z">
        <w:r w:rsidR="00336E89">
          <w:rPr>
            <w:rFonts w:ascii="等线" w:eastAsia="等线" w:hAnsi="等线" w:hint="eastAsia"/>
            <w:lang w:eastAsia="zh-CN"/>
          </w:rPr>
          <w:t>始发</w:t>
        </w:r>
      </w:ins>
      <w:ins w:id="571" w:author="Crouse" w:date="2021-10-28T11:27:00Z">
        <w:r w:rsidR="00DE4104">
          <w:rPr>
            <w:rFonts w:ascii="等线" w:eastAsia="等线" w:hAnsi="等线" w:hint="eastAsia"/>
            <w:lang w:eastAsia="zh-CN"/>
          </w:rPr>
          <w:t>E2</w:t>
        </w:r>
      </w:ins>
      <w:ins w:id="572" w:author="Crouse" w:date="2021-10-28T11:28:00Z">
        <w:r w:rsidR="00DE4104">
          <w:rPr>
            <w:rFonts w:ascii="等线" w:eastAsia="等线" w:hAnsi="等线" w:hint="eastAsia"/>
            <w:lang w:eastAsia="zh-CN"/>
          </w:rPr>
          <w:t>节点</w:t>
        </w:r>
        <w:r w:rsidR="00336E89">
          <w:rPr>
            <w:rFonts w:ascii="等线" w:eastAsia="等线" w:hAnsi="等线" w:hint="eastAsia"/>
            <w:lang w:eastAsia="zh-CN"/>
          </w:rPr>
          <w:t>应该</w:t>
        </w:r>
      </w:ins>
      <w:ins w:id="573" w:author="Crouse" w:date="2021-10-28T11:29:00Z">
        <w:r w:rsidR="00336E89">
          <w:rPr>
            <w:rFonts w:ascii="等线" w:eastAsia="等线" w:hAnsi="等线" w:hint="eastAsia"/>
            <w:lang w:eastAsia="zh-CN"/>
          </w:rPr>
          <w:t>相应进行</w:t>
        </w:r>
        <w:r w:rsidR="00374BA3">
          <w:rPr>
            <w:rFonts w:ascii="等线" w:eastAsia="等线" w:hAnsi="等线" w:hint="eastAsia"/>
            <w:lang w:eastAsia="zh-CN"/>
          </w:rPr>
          <w:t>：</w:t>
        </w:r>
      </w:ins>
    </w:p>
    <w:p w14:paraId="25A3CF08" w14:textId="79827088" w:rsidR="00096BF8" w:rsidRDefault="00096BF8" w:rsidP="00096BF8">
      <w:pPr>
        <w:pStyle w:val="B1"/>
        <w:rPr>
          <w:ins w:id="574" w:author="Crouse" w:date="2021-10-28T11:29:00Z"/>
        </w:rPr>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w:t>
      </w:r>
      <w:r w:rsidRPr="00E0135B">
        <w:rPr>
          <w:color w:val="FF0000"/>
          <w:rPrChange w:id="575" w:author="Crouse" w:date="2021-10-28T14:37:00Z">
            <w:rPr/>
          </w:rPrChange>
        </w:rPr>
        <w:t>Continue or Halt</w:t>
      </w:r>
      <w:r w:rsidRPr="00094095">
        <w:t xml:space="preserve">, the associated </w:t>
      </w:r>
      <w:r w:rsidR="002E30F1" w:rsidRPr="001F7096">
        <w:rPr>
          <w:i/>
        </w:rPr>
        <w:t xml:space="preserve">RIC Time to </w:t>
      </w:r>
      <w:r w:rsidR="002E30F1" w:rsidRPr="00094095">
        <w:rPr>
          <w:i/>
        </w:rPr>
        <w:t>Wait</w:t>
      </w:r>
      <w:r w:rsidR="002E30F1">
        <w:rPr>
          <w:iCs/>
        </w:rPr>
        <w:t xml:space="preserve"> </w:t>
      </w:r>
      <w:r w:rsidRPr="00094095">
        <w:t>timer has not yet expired</w:t>
      </w:r>
      <w:r w:rsidR="002E30F1">
        <w:t>,</w:t>
      </w:r>
      <w:r w:rsidRPr="00094095">
        <w:t xml:space="preserve"> and a RIC CONTROL </w:t>
      </w:r>
      <w:r w:rsidR="00A409E3">
        <w:t xml:space="preserve">REQUEST </w:t>
      </w:r>
      <w:r w:rsidRPr="00094095">
        <w:t xml:space="preserve">message is received with </w:t>
      </w:r>
      <w:r w:rsidRPr="009D2856">
        <w:t xml:space="preserve">the same </w:t>
      </w:r>
      <w:r w:rsidRPr="009D2856">
        <w:rPr>
          <w:i/>
        </w:rPr>
        <w:t xml:space="preserve">RIC Call Process ID </w:t>
      </w:r>
      <w:r w:rsidRPr="00094095">
        <w:t xml:space="preserve">IE, then the </w:t>
      </w:r>
      <w:r w:rsidR="002E30F1">
        <w:t>E2 Node</w:t>
      </w:r>
      <w:r w:rsidRPr="00094095">
        <w:t xml:space="preserve"> shall use the RIC CONTROL</w:t>
      </w:r>
      <w:r w:rsidR="00A409E3">
        <w:t xml:space="preserve"> REQUEST</w:t>
      </w:r>
      <w:r w:rsidRPr="00094095">
        <w:t xml:space="preserve"> information along with the stored call state and continue to execute any remaining actions in the sequence of </w:t>
      </w:r>
      <w:r>
        <w:t>RIC</w:t>
      </w:r>
      <w:r w:rsidRPr="00094095">
        <w:t xml:space="preserve"> Actions defined in the </w:t>
      </w:r>
      <w:r>
        <w:t>RIC</w:t>
      </w:r>
      <w:r w:rsidRPr="00094095">
        <w:t xml:space="preserve"> </w:t>
      </w:r>
      <w:r w:rsidR="00A409E3" w:rsidRPr="00094095">
        <w:t xml:space="preserve">Subscription </w:t>
      </w:r>
      <w:r w:rsidR="00A409E3">
        <w:t>procedure</w:t>
      </w:r>
      <w:r w:rsidR="00A409E3" w:rsidRPr="00094095">
        <w:t xml:space="preserve"> </w:t>
      </w:r>
      <w:r w:rsidRPr="00094095">
        <w:t>prior to resuming normal functionality</w:t>
      </w:r>
      <w:r w:rsidR="00541953">
        <w:t xml:space="preserve"> of the associated RAN function</w:t>
      </w:r>
      <w:r w:rsidRPr="00094095">
        <w:t>.</w:t>
      </w:r>
    </w:p>
    <w:p w14:paraId="1C2409E5" w14:textId="19A2F82E" w:rsidR="0048650D" w:rsidRPr="00094095" w:rsidRDefault="00B81F1B" w:rsidP="00096BF8">
      <w:pPr>
        <w:pStyle w:val="B1"/>
      </w:pPr>
      <w:commentRangeStart w:id="576"/>
      <w:ins w:id="577" w:author="Crouse" w:date="2021-10-28T11:29:00Z">
        <w:r>
          <w:rPr>
            <w:rFonts w:ascii="等线" w:eastAsia="等线" w:hAnsi="等线" w:hint="eastAsia"/>
            <w:lang w:eastAsia="zh-CN"/>
          </w:rPr>
          <w:t>如果</w:t>
        </w:r>
      </w:ins>
      <w:ins w:id="578" w:author="Crouse" w:date="2021-10-28T11:30:00Z">
        <w:r w:rsidR="001D33C7" w:rsidRPr="00094095">
          <w:rPr>
            <w:i/>
          </w:rPr>
          <w:t>RIC Subsequent Action</w:t>
        </w:r>
        <w:r w:rsidR="001D33C7">
          <w:rPr>
            <w:i/>
          </w:rPr>
          <w:t xml:space="preserve"> Type</w:t>
        </w:r>
        <w:r w:rsidR="001D33C7" w:rsidRPr="00094095">
          <w:t xml:space="preserve"> IE</w:t>
        </w:r>
        <w:r w:rsidR="001D33C7">
          <w:t xml:space="preserve"> </w:t>
        </w:r>
        <w:r w:rsidR="001D33C7">
          <w:rPr>
            <w:rFonts w:ascii="等线" w:eastAsia="等线" w:hAnsi="等线" w:hint="eastAsia"/>
            <w:lang w:eastAsia="zh-CN"/>
          </w:rPr>
          <w:t>被</w:t>
        </w:r>
        <w:r w:rsidR="001D33C7">
          <w:rPr>
            <w:rFonts w:ascii="宋体" w:eastAsia="宋体" w:hAnsi="宋体" w:cs="宋体" w:hint="eastAsia"/>
            <w:lang w:eastAsia="zh-CN"/>
          </w:rPr>
          <w:t>设置成继续或者停止，</w:t>
        </w:r>
      </w:ins>
      <w:ins w:id="579" w:author="Crouse" w:date="2021-10-28T11:31:00Z">
        <w:r w:rsidR="001D33C7">
          <w:rPr>
            <w:rFonts w:ascii="宋体" w:eastAsia="宋体" w:hAnsi="宋体" w:cs="宋体" w:hint="eastAsia"/>
            <w:lang w:eastAsia="zh-CN"/>
          </w:rPr>
          <w:t>关联的</w:t>
        </w:r>
        <w:r w:rsidR="0040104C" w:rsidRPr="001F7096">
          <w:rPr>
            <w:i/>
          </w:rPr>
          <w:t xml:space="preserve">RIC Time to </w:t>
        </w:r>
        <w:r w:rsidR="0040104C" w:rsidRPr="00094095">
          <w:rPr>
            <w:i/>
          </w:rPr>
          <w:t>Wait</w:t>
        </w:r>
        <w:r w:rsidR="0040104C">
          <w:rPr>
            <w:iCs/>
          </w:rPr>
          <w:t xml:space="preserve"> </w:t>
        </w:r>
        <w:r w:rsidR="0040104C" w:rsidRPr="00094095">
          <w:t>timer</w:t>
        </w:r>
        <w:r w:rsidR="0040104C">
          <w:t xml:space="preserve"> </w:t>
        </w:r>
        <w:r w:rsidR="0040104C">
          <w:rPr>
            <w:rFonts w:ascii="宋体" w:eastAsia="宋体" w:hAnsi="宋体" w:cs="宋体" w:hint="eastAsia"/>
            <w:lang w:eastAsia="zh-CN"/>
          </w:rPr>
          <w:t>还没有过期，以及</w:t>
        </w:r>
      </w:ins>
      <w:ins w:id="580" w:author="Crouse" w:date="2021-10-28T11:32:00Z">
        <w:r w:rsidR="0040104C">
          <w:rPr>
            <w:rFonts w:ascii="宋体" w:eastAsia="宋体" w:hAnsi="宋体" w:cs="宋体" w:hint="eastAsia"/>
            <w:lang w:eastAsia="zh-CN"/>
          </w:rPr>
          <w:t>拥有相同的RIC</w:t>
        </w:r>
        <w:r w:rsidR="0040104C">
          <w:rPr>
            <w:rFonts w:ascii="宋体" w:eastAsia="宋体" w:hAnsi="宋体" w:cs="宋体"/>
            <w:lang w:eastAsia="zh-CN"/>
          </w:rPr>
          <w:t xml:space="preserve"> </w:t>
        </w:r>
        <w:r w:rsidR="0040104C">
          <w:rPr>
            <w:rFonts w:ascii="宋体" w:eastAsia="宋体" w:hAnsi="宋体" w:cs="宋体" w:hint="eastAsia"/>
            <w:lang w:eastAsia="zh-CN"/>
          </w:rPr>
          <w:t>Call</w:t>
        </w:r>
        <w:r w:rsidR="0040104C">
          <w:rPr>
            <w:rFonts w:ascii="宋体" w:eastAsia="宋体" w:hAnsi="宋体" w:cs="宋体"/>
            <w:lang w:eastAsia="zh-CN"/>
          </w:rPr>
          <w:t xml:space="preserve"> </w:t>
        </w:r>
        <w:r w:rsidR="0040104C">
          <w:rPr>
            <w:rFonts w:ascii="宋体" w:eastAsia="宋体" w:hAnsi="宋体" w:cs="宋体" w:hint="eastAsia"/>
            <w:lang w:eastAsia="zh-CN"/>
          </w:rPr>
          <w:t>Process</w:t>
        </w:r>
        <w:r w:rsidR="0040104C">
          <w:rPr>
            <w:rFonts w:ascii="宋体" w:eastAsia="宋体" w:hAnsi="宋体" w:cs="宋体"/>
            <w:lang w:eastAsia="zh-CN"/>
          </w:rPr>
          <w:t xml:space="preserve"> ID IE</w:t>
        </w:r>
        <w:r w:rsidR="00C82991">
          <w:rPr>
            <w:rFonts w:ascii="宋体" w:eastAsia="宋体" w:hAnsi="宋体" w:cs="宋体" w:hint="eastAsia"/>
            <w:lang w:eastAsia="zh-CN"/>
          </w:rPr>
          <w:t>的</w:t>
        </w:r>
        <w:r w:rsidR="00C82991" w:rsidRPr="00094095">
          <w:t xml:space="preserve">RIC CONTROL </w:t>
        </w:r>
        <w:r w:rsidR="00C82991">
          <w:t>REQUEST</w:t>
        </w:r>
        <w:r w:rsidR="00C82991">
          <w:rPr>
            <w:rFonts w:ascii="等线" w:eastAsia="等线" w:hAnsi="等线" w:hint="eastAsia"/>
            <w:lang w:eastAsia="zh-CN"/>
          </w:rPr>
          <w:t>消息被接收，</w:t>
        </w:r>
      </w:ins>
      <w:ins w:id="581" w:author="Crouse" w:date="2021-10-28T11:33:00Z">
        <w:r w:rsidR="00C82991">
          <w:rPr>
            <w:rFonts w:ascii="等线" w:eastAsia="等线" w:hAnsi="等线" w:hint="eastAsia"/>
            <w:lang w:eastAsia="zh-CN"/>
          </w:rPr>
          <w:t>那么E2节点应该使用</w:t>
        </w:r>
        <w:r w:rsidR="00C82991" w:rsidRPr="00094095">
          <w:t>RIC CONTROL</w:t>
        </w:r>
        <w:r w:rsidR="00C82991">
          <w:t xml:space="preserve"> REQUEST </w:t>
        </w:r>
        <w:r w:rsidR="00C82991">
          <w:rPr>
            <w:rFonts w:ascii="等线" w:eastAsia="等线" w:hAnsi="等线" w:hint="eastAsia"/>
            <w:lang w:eastAsia="zh-CN"/>
          </w:rPr>
          <w:t>消息</w:t>
        </w:r>
      </w:ins>
      <w:ins w:id="582" w:author="Crouse" w:date="2021-10-28T11:41:00Z">
        <w:r w:rsidR="00B02F7D">
          <w:rPr>
            <w:rFonts w:ascii="等线" w:eastAsia="等线" w:hAnsi="等线" w:hint="eastAsia"/>
            <w:lang w:eastAsia="zh-CN"/>
          </w:rPr>
          <w:t>以及存储调用状态</w:t>
        </w:r>
      </w:ins>
      <w:ins w:id="583" w:author="Crouse" w:date="2021-10-28T11:42:00Z">
        <w:r w:rsidR="0080079A">
          <w:rPr>
            <w:rFonts w:ascii="等线" w:eastAsia="等线" w:hAnsi="等线" w:hint="eastAsia"/>
            <w:lang w:eastAsia="zh-CN"/>
          </w:rPr>
          <w:t>，并且</w:t>
        </w:r>
      </w:ins>
      <w:ins w:id="584" w:author="Crouse" w:date="2021-10-28T14:22:00Z">
        <w:r w:rsidR="006461A6">
          <w:rPr>
            <w:rFonts w:ascii="等线" w:eastAsia="等线" w:hAnsi="等线" w:hint="eastAsia"/>
            <w:lang w:eastAsia="zh-CN"/>
          </w:rPr>
          <w:t>在</w:t>
        </w:r>
      </w:ins>
      <w:ins w:id="585" w:author="Crouse" w:date="2021-10-28T14:23:00Z">
        <w:r w:rsidR="006461A6">
          <w:rPr>
            <w:rFonts w:ascii="等线" w:eastAsia="等线" w:hAnsi="等线" w:hint="eastAsia"/>
            <w:lang w:eastAsia="zh-CN"/>
          </w:rPr>
          <w:t>恢复关联的RAN功能</w:t>
        </w:r>
        <w:r w:rsidR="001E40AF">
          <w:rPr>
            <w:rFonts w:ascii="等线" w:eastAsia="等线" w:hAnsi="等线" w:hint="eastAsia"/>
            <w:lang w:eastAsia="zh-CN"/>
          </w:rPr>
          <w:t>的</w:t>
        </w:r>
      </w:ins>
      <w:ins w:id="586" w:author="Crouse" w:date="2021-10-28T14:24:00Z">
        <w:r w:rsidR="001E40AF">
          <w:rPr>
            <w:rFonts w:ascii="等线" w:eastAsia="等线" w:hAnsi="等线" w:hint="eastAsia"/>
            <w:lang w:eastAsia="zh-CN"/>
          </w:rPr>
          <w:t>正常功能之前，</w:t>
        </w:r>
      </w:ins>
      <w:ins w:id="587" w:author="Crouse" w:date="2021-10-28T11:42:00Z">
        <w:r w:rsidR="0080079A">
          <w:rPr>
            <w:rFonts w:ascii="等线" w:eastAsia="等线" w:hAnsi="等线" w:hint="eastAsia"/>
            <w:lang w:eastAsia="zh-CN"/>
          </w:rPr>
          <w:t>继续执行</w:t>
        </w:r>
        <w:r w:rsidR="00E204A6">
          <w:rPr>
            <w:rFonts w:ascii="等线" w:eastAsia="等线" w:hAnsi="等线" w:hint="eastAsia"/>
            <w:lang w:eastAsia="zh-CN"/>
          </w:rPr>
          <w:t>在RIC动作</w:t>
        </w:r>
      </w:ins>
      <w:ins w:id="588" w:author="Crouse" w:date="2021-10-28T11:43:00Z">
        <w:r w:rsidR="00E204A6">
          <w:rPr>
            <w:rFonts w:ascii="等线" w:eastAsia="等线" w:hAnsi="等线" w:hint="eastAsia"/>
            <w:lang w:eastAsia="zh-CN"/>
          </w:rPr>
          <w:t>序列中</w:t>
        </w:r>
      </w:ins>
      <w:ins w:id="589" w:author="Crouse" w:date="2021-10-28T11:42:00Z">
        <w:r w:rsidR="0080079A">
          <w:rPr>
            <w:rFonts w:ascii="等线" w:eastAsia="等线" w:hAnsi="等线" w:hint="eastAsia"/>
            <w:lang w:eastAsia="zh-CN"/>
          </w:rPr>
          <w:t>任何保留的动作</w:t>
        </w:r>
      </w:ins>
      <w:ins w:id="590" w:author="Crouse" w:date="2021-10-28T11:43:00Z">
        <w:r w:rsidR="00E204A6">
          <w:rPr>
            <w:rFonts w:ascii="等线" w:eastAsia="等线" w:hAnsi="等线" w:hint="eastAsia"/>
            <w:lang w:eastAsia="zh-CN"/>
          </w:rPr>
          <w:t>，这个RIC动作序列</w:t>
        </w:r>
      </w:ins>
      <w:ins w:id="591" w:author="Crouse" w:date="2021-10-28T11:44:00Z">
        <w:r w:rsidR="003F0640">
          <w:rPr>
            <w:rFonts w:ascii="等线" w:eastAsia="等线" w:hAnsi="等线" w:hint="eastAsia"/>
            <w:lang w:eastAsia="zh-CN"/>
          </w:rPr>
          <w:t>在先前的</w:t>
        </w:r>
      </w:ins>
      <w:ins w:id="592" w:author="Crouse" w:date="2021-10-28T11:45:00Z">
        <w:r w:rsidR="003F0640">
          <w:rPr>
            <w:rFonts w:ascii="等线" w:eastAsia="等线" w:hAnsi="等线" w:hint="eastAsia"/>
            <w:lang w:eastAsia="zh-CN"/>
          </w:rPr>
          <w:t>RIC订阅过程中已经</w:t>
        </w:r>
        <w:r w:rsidR="004117A2">
          <w:rPr>
            <w:rFonts w:ascii="等线" w:eastAsia="等线" w:hAnsi="等线" w:hint="eastAsia"/>
            <w:lang w:eastAsia="zh-CN"/>
          </w:rPr>
          <w:t>定义</w:t>
        </w:r>
      </w:ins>
      <w:commentRangeEnd w:id="576"/>
      <w:ins w:id="593" w:author="Crouse" w:date="2021-10-28T14:24:00Z">
        <w:r w:rsidR="001E40AF">
          <w:rPr>
            <w:rStyle w:val="aa"/>
            <w:lang w:eastAsia="en-US"/>
          </w:rPr>
          <w:commentReference w:id="576"/>
        </w:r>
      </w:ins>
    </w:p>
    <w:p w14:paraId="184A1DE1" w14:textId="7C290D25" w:rsidR="00096BF8" w:rsidRDefault="00096BF8" w:rsidP="00096BF8">
      <w:pPr>
        <w:pStyle w:val="B1"/>
        <w:rPr>
          <w:ins w:id="594" w:author="Crouse" w:date="2021-10-28T14:26:00Z"/>
        </w:rPr>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w:t>
      </w:r>
      <w:r w:rsidRPr="00011D4E">
        <w:rPr>
          <w:color w:val="FF0000"/>
          <w:rPrChange w:id="595" w:author="Crouse" w:date="2021-10-28T14:37:00Z">
            <w:rPr/>
          </w:rPrChange>
        </w:rPr>
        <w:t xml:space="preserve">Continue </w:t>
      </w:r>
      <w:r w:rsidRPr="00094095">
        <w:t xml:space="preserve">and the associated </w:t>
      </w:r>
      <w:r w:rsidR="002E30F1" w:rsidRPr="001F7096">
        <w:rPr>
          <w:i/>
        </w:rPr>
        <w:t xml:space="preserve">RIC Time to </w:t>
      </w:r>
      <w:r w:rsidR="002E30F1" w:rsidRPr="00094095">
        <w:rPr>
          <w:i/>
        </w:rPr>
        <w:t>Wait</w:t>
      </w:r>
      <w:r w:rsidR="002E30F1">
        <w:rPr>
          <w:iCs/>
        </w:rPr>
        <w:t xml:space="preserve"> </w:t>
      </w:r>
      <w:r w:rsidRPr="00094095">
        <w:t xml:space="preserve">timer has expired or was set to zero, then the </w:t>
      </w:r>
      <w:r w:rsidR="002E30F1">
        <w:t>E2 Node</w:t>
      </w:r>
      <w:r w:rsidRPr="00094095">
        <w:t xml:space="preserve"> shall use the stored call state and continue to execute any remaining actions in the sequence of </w:t>
      </w:r>
      <w:r>
        <w:t>RIC</w:t>
      </w:r>
      <w:r w:rsidRPr="00094095">
        <w:t xml:space="preserve"> Actions defined in the </w:t>
      </w:r>
      <w:r>
        <w:t>RIC</w:t>
      </w:r>
      <w:r w:rsidRPr="00094095">
        <w:t xml:space="preserve"> </w:t>
      </w:r>
      <w:r w:rsidR="00A409E3" w:rsidRPr="00094095">
        <w:t xml:space="preserve">Subscription </w:t>
      </w:r>
      <w:r w:rsidR="00A409E3">
        <w:t xml:space="preserve">procedure </w:t>
      </w:r>
      <w:r w:rsidRPr="00094095">
        <w:t>prior to resuming normal functionality</w:t>
      </w:r>
      <w:r w:rsidR="00541953">
        <w:t xml:space="preserve"> of the associated RAN function.</w:t>
      </w:r>
    </w:p>
    <w:p w14:paraId="4DEA3B80" w14:textId="359BEF1D" w:rsidR="00223495" w:rsidRPr="00094095" w:rsidRDefault="00CD1F99" w:rsidP="00096BF8">
      <w:pPr>
        <w:pStyle w:val="B1"/>
        <w:rPr>
          <w:rFonts w:hint="eastAsia"/>
          <w:lang w:eastAsia="zh-CN"/>
        </w:rPr>
      </w:pPr>
      <w:ins w:id="596" w:author="Crouse" w:date="2021-10-28T14:26:00Z">
        <w:r>
          <w:rPr>
            <w:rFonts w:ascii="等线" w:eastAsia="等线" w:hAnsi="等线" w:hint="eastAsia"/>
            <w:lang w:eastAsia="zh-CN"/>
          </w:rPr>
          <w:t>如果</w:t>
        </w:r>
        <w:r w:rsidRPr="00094095">
          <w:rPr>
            <w:i/>
          </w:rPr>
          <w:t>RIC Subsequent Action</w:t>
        </w:r>
        <w:r>
          <w:rPr>
            <w:i/>
          </w:rPr>
          <w:t xml:space="preserve"> Type</w:t>
        </w:r>
        <w:r w:rsidRPr="00094095">
          <w:t xml:space="preserve"> IE</w:t>
        </w:r>
        <w:r>
          <w:t xml:space="preserve"> </w:t>
        </w:r>
        <w:r>
          <w:rPr>
            <w:rFonts w:ascii="等线" w:eastAsia="等线" w:hAnsi="等线" w:hint="eastAsia"/>
            <w:lang w:eastAsia="zh-CN"/>
          </w:rPr>
          <w:t>被</w:t>
        </w:r>
        <w:r>
          <w:rPr>
            <w:rFonts w:ascii="宋体" w:eastAsia="宋体" w:hAnsi="宋体" w:cs="宋体" w:hint="eastAsia"/>
            <w:lang w:eastAsia="zh-CN"/>
          </w:rPr>
          <w:t>设置成 C</w:t>
        </w:r>
        <w:r>
          <w:rPr>
            <w:rFonts w:ascii="宋体" w:eastAsia="宋体" w:hAnsi="宋体" w:cs="宋体"/>
            <w:lang w:eastAsia="zh-CN"/>
          </w:rPr>
          <w:t>ontinue</w:t>
        </w:r>
      </w:ins>
      <w:ins w:id="597" w:author="Crouse" w:date="2021-10-28T14:27:00Z">
        <w:r>
          <w:rPr>
            <w:rFonts w:ascii="宋体" w:eastAsia="宋体" w:hAnsi="宋体" w:cs="宋体" w:hint="eastAsia"/>
            <w:lang w:eastAsia="zh-CN"/>
          </w:rPr>
          <w:t>并且</w:t>
        </w:r>
        <w:r w:rsidR="000A1949">
          <w:rPr>
            <w:rFonts w:ascii="宋体" w:eastAsia="宋体" w:hAnsi="宋体" w:cs="宋体" w:hint="eastAsia"/>
            <w:lang w:eastAsia="zh-CN"/>
          </w:rPr>
          <w:t>关联的RIC</w:t>
        </w:r>
        <w:r w:rsidR="000A1949">
          <w:rPr>
            <w:rFonts w:ascii="宋体" w:eastAsia="宋体" w:hAnsi="宋体" w:cs="宋体"/>
            <w:lang w:eastAsia="zh-CN"/>
          </w:rPr>
          <w:t xml:space="preserve"> </w:t>
        </w:r>
        <w:r w:rsidR="000A1949">
          <w:rPr>
            <w:rFonts w:ascii="宋体" w:eastAsia="宋体" w:hAnsi="宋体" w:cs="宋体" w:hint="eastAsia"/>
            <w:lang w:eastAsia="zh-CN"/>
          </w:rPr>
          <w:t>Time</w:t>
        </w:r>
        <w:r w:rsidR="000A1949">
          <w:rPr>
            <w:rFonts w:ascii="宋体" w:eastAsia="宋体" w:hAnsi="宋体" w:cs="宋体"/>
            <w:lang w:eastAsia="zh-CN"/>
          </w:rPr>
          <w:t xml:space="preserve"> </w:t>
        </w:r>
        <w:r w:rsidR="000A1949">
          <w:rPr>
            <w:rFonts w:ascii="宋体" w:eastAsia="宋体" w:hAnsi="宋体" w:cs="宋体" w:hint="eastAsia"/>
            <w:lang w:eastAsia="zh-CN"/>
          </w:rPr>
          <w:t>to</w:t>
        </w:r>
        <w:r w:rsidR="000A1949">
          <w:rPr>
            <w:rFonts w:ascii="宋体" w:eastAsia="宋体" w:hAnsi="宋体" w:cs="宋体"/>
            <w:lang w:eastAsia="zh-CN"/>
          </w:rPr>
          <w:t xml:space="preserve"> </w:t>
        </w:r>
        <w:r w:rsidR="000A1949">
          <w:rPr>
            <w:rFonts w:ascii="宋体" w:eastAsia="宋体" w:hAnsi="宋体" w:cs="宋体" w:hint="eastAsia"/>
            <w:lang w:eastAsia="zh-CN"/>
          </w:rPr>
          <w:t>Wait</w:t>
        </w:r>
        <w:r w:rsidR="000A1949">
          <w:rPr>
            <w:rFonts w:ascii="宋体" w:eastAsia="宋体" w:hAnsi="宋体" w:cs="宋体"/>
            <w:lang w:eastAsia="zh-CN"/>
          </w:rPr>
          <w:t xml:space="preserve"> timer</w:t>
        </w:r>
      </w:ins>
      <w:ins w:id="598" w:author="Crouse" w:date="2021-10-28T14:28:00Z">
        <w:r w:rsidR="000A1949">
          <w:rPr>
            <w:rFonts w:ascii="宋体" w:eastAsia="宋体" w:hAnsi="宋体" w:cs="宋体" w:hint="eastAsia"/>
            <w:lang w:eastAsia="zh-CN"/>
          </w:rPr>
          <w:t>已经过期或者值为0，那么</w:t>
        </w:r>
        <w:r w:rsidR="00D61610">
          <w:rPr>
            <w:rFonts w:ascii="宋体" w:eastAsia="宋体" w:hAnsi="宋体" w:cs="宋体" w:hint="eastAsia"/>
            <w:lang w:eastAsia="zh-CN"/>
          </w:rPr>
          <w:t>E2节点应该</w:t>
        </w:r>
      </w:ins>
      <w:ins w:id="599" w:author="Crouse" w:date="2021-10-28T14:30:00Z">
        <w:r w:rsidR="00D201BA">
          <w:rPr>
            <w:rFonts w:ascii="宋体" w:eastAsia="宋体" w:hAnsi="宋体" w:cs="宋体" w:hint="eastAsia"/>
            <w:lang w:eastAsia="zh-CN"/>
          </w:rPr>
          <w:t>使用存储的</w:t>
        </w:r>
        <w:r w:rsidR="00AD7222">
          <w:rPr>
            <w:rFonts w:ascii="宋体" w:eastAsia="宋体" w:hAnsi="宋体" w:cs="宋体" w:hint="eastAsia"/>
            <w:lang w:eastAsia="zh-CN"/>
          </w:rPr>
          <w:t>调用状态并且</w:t>
        </w:r>
      </w:ins>
      <w:ins w:id="600" w:author="Crouse" w:date="2021-10-28T14:33:00Z">
        <w:r w:rsidR="005710E2">
          <w:rPr>
            <w:rFonts w:ascii="宋体" w:eastAsia="宋体" w:hAnsi="宋体" w:cs="宋体" w:hint="eastAsia"/>
            <w:lang w:eastAsia="zh-CN"/>
          </w:rPr>
          <w:t>在</w:t>
        </w:r>
      </w:ins>
      <w:ins w:id="601" w:author="Crouse" w:date="2021-10-28T14:34:00Z">
        <w:r w:rsidR="00333BF9">
          <w:rPr>
            <w:rFonts w:ascii="宋体" w:eastAsia="宋体" w:hAnsi="宋体" w:cs="宋体" w:hint="eastAsia"/>
            <w:lang w:eastAsia="zh-CN"/>
          </w:rPr>
          <w:t>恢复</w:t>
        </w:r>
      </w:ins>
      <w:ins w:id="602" w:author="Crouse" w:date="2021-10-28T14:33:00Z">
        <w:r w:rsidR="005710E2">
          <w:rPr>
            <w:rFonts w:ascii="宋体" w:eastAsia="宋体" w:hAnsi="宋体" w:cs="宋体" w:hint="eastAsia"/>
            <w:lang w:eastAsia="zh-CN"/>
          </w:rPr>
          <w:t>关联RAN</w:t>
        </w:r>
        <w:r w:rsidR="00333BF9">
          <w:rPr>
            <w:rFonts w:ascii="宋体" w:eastAsia="宋体" w:hAnsi="宋体" w:cs="宋体" w:hint="eastAsia"/>
            <w:lang w:eastAsia="zh-CN"/>
          </w:rPr>
          <w:t>功能</w:t>
        </w:r>
      </w:ins>
      <w:ins w:id="603" w:author="Crouse" w:date="2021-10-28T14:34:00Z">
        <w:r w:rsidR="00333BF9">
          <w:rPr>
            <w:rFonts w:ascii="宋体" w:eastAsia="宋体" w:hAnsi="宋体" w:cs="宋体" w:hint="eastAsia"/>
            <w:lang w:eastAsia="zh-CN"/>
          </w:rPr>
          <w:t>的正常功能之前</w:t>
        </w:r>
        <w:r w:rsidR="00E82598">
          <w:rPr>
            <w:rFonts w:ascii="宋体" w:eastAsia="宋体" w:hAnsi="宋体" w:cs="宋体" w:hint="eastAsia"/>
            <w:lang w:eastAsia="zh-CN"/>
          </w:rPr>
          <w:t>，继续</w:t>
        </w:r>
      </w:ins>
      <w:ins w:id="604" w:author="Crouse" w:date="2021-10-28T14:35:00Z">
        <w:r w:rsidR="00E82598">
          <w:rPr>
            <w:rFonts w:ascii="宋体" w:eastAsia="宋体" w:hAnsi="宋体" w:cs="宋体" w:hint="eastAsia"/>
            <w:lang w:eastAsia="zh-CN"/>
          </w:rPr>
          <w:t>执行定义在RIC订阅过程中RIC动作</w:t>
        </w:r>
        <w:r w:rsidR="000C67F4">
          <w:rPr>
            <w:rFonts w:ascii="宋体" w:eastAsia="宋体" w:hAnsi="宋体" w:cs="宋体" w:hint="eastAsia"/>
            <w:lang w:eastAsia="zh-CN"/>
          </w:rPr>
          <w:t>序列中任何保留动作。</w:t>
        </w:r>
      </w:ins>
    </w:p>
    <w:p w14:paraId="6E690E83" w14:textId="6A836BC8" w:rsidR="00096BF8"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w:t>
      </w:r>
      <w:r w:rsidRPr="00011D4E">
        <w:rPr>
          <w:color w:val="FF0000"/>
          <w:rPrChange w:id="605" w:author="Crouse" w:date="2021-10-28T14:37:00Z">
            <w:rPr/>
          </w:rPrChange>
        </w:rPr>
        <w:t xml:space="preserve">Halt </w:t>
      </w:r>
      <w:r w:rsidRPr="00094095">
        <w:t xml:space="preserve">and the associated </w:t>
      </w:r>
      <w:r w:rsidR="002E30F1" w:rsidRPr="001F7096">
        <w:rPr>
          <w:i/>
        </w:rPr>
        <w:t xml:space="preserve">RIC Time to </w:t>
      </w:r>
      <w:r w:rsidR="002E30F1" w:rsidRPr="00094095">
        <w:rPr>
          <w:i/>
        </w:rPr>
        <w:t>Wait</w:t>
      </w:r>
      <w:r w:rsidR="002E30F1">
        <w:rPr>
          <w:iCs/>
        </w:rPr>
        <w:t xml:space="preserve"> </w:t>
      </w:r>
      <w:r w:rsidRPr="00094095">
        <w:t xml:space="preserve">timer has expired or was set to zero, then the </w:t>
      </w:r>
      <w:r w:rsidR="002E30F1">
        <w:t>E2 Node</w:t>
      </w:r>
      <w:r w:rsidRPr="00094095">
        <w:t xml:space="preserve"> shall abort normal functionality</w:t>
      </w:r>
      <w:r w:rsidR="00541953">
        <w:t xml:space="preserve"> of the associated RAN function</w:t>
      </w:r>
      <w:r w:rsidRPr="00094095">
        <w:t xml:space="preserve">. In this </w:t>
      </w:r>
      <w:proofErr w:type="gramStart"/>
      <w:r w:rsidRPr="00094095">
        <w:t>case</w:t>
      </w:r>
      <w:r w:rsidR="002E30F1">
        <w:t xml:space="preserve">, </w:t>
      </w:r>
      <w:r w:rsidRPr="00094095">
        <w:t xml:space="preserve"> any</w:t>
      </w:r>
      <w:proofErr w:type="gramEnd"/>
      <w:r w:rsidRPr="00094095">
        <w:t xml:space="preserve"> remaining actions in the sequence of </w:t>
      </w:r>
      <w:r>
        <w:t>RIC</w:t>
      </w:r>
      <w:r w:rsidRPr="00094095">
        <w:t xml:space="preserve"> Actions defined in the </w:t>
      </w:r>
      <w:r>
        <w:t>RIC</w:t>
      </w:r>
      <w:r w:rsidRPr="00094095">
        <w:t xml:space="preserve"> Subscription </w:t>
      </w:r>
      <w:r w:rsidR="00A409E3">
        <w:t>procedure</w:t>
      </w:r>
      <w:r w:rsidRPr="00094095">
        <w:t xml:space="preserve"> shall also be aborted.</w:t>
      </w:r>
      <w:r>
        <w:br/>
      </w:r>
      <w:ins w:id="606" w:author="Crouse" w:date="2021-10-28T14:38:00Z">
        <w:r w:rsidR="00E0135B">
          <w:rPr>
            <w:rFonts w:ascii="等线" w:eastAsia="等线" w:hAnsi="等线" w:hint="eastAsia"/>
            <w:lang w:eastAsia="zh-CN"/>
          </w:rPr>
          <w:t>如果</w:t>
        </w:r>
        <w:r w:rsidR="00E0135B" w:rsidRPr="00094095">
          <w:rPr>
            <w:i/>
          </w:rPr>
          <w:t>RIC Subsequent Action</w:t>
        </w:r>
        <w:r w:rsidR="00E0135B">
          <w:rPr>
            <w:i/>
          </w:rPr>
          <w:t xml:space="preserve"> Type</w:t>
        </w:r>
        <w:r w:rsidR="00E0135B" w:rsidRPr="00094095">
          <w:t xml:space="preserve"> IE</w:t>
        </w:r>
        <w:r w:rsidR="00E0135B">
          <w:rPr>
            <w:rFonts w:ascii="宋体" w:eastAsia="宋体" w:hAnsi="宋体" w:cs="宋体" w:hint="eastAsia"/>
            <w:lang w:eastAsia="zh-CN"/>
          </w:rPr>
          <w:t>设置成为Halt并且关联的</w:t>
        </w:r>
        <w:r w:rsidR="00E0135B" w:rsidRPr="001F7096">
          <w:rPr>
            <w:i/>
          </w:rPr>
          <w:t xml:space="preserve">RIC Time to </w:t>
        </w:r>
        <w:r w:rsidR="00E0135B" w:rsidRPr="00094095">
          <w:rPr>
            <w:i/>
          </w:rPr>
          <w:t>Wait</w:t>
        </w:r>
        <w:r w:rsidR="00E0135B">
          <w:rPr>
            <w:iCs/>
          </w:rPr>
          <w:t xml:space="preserve"> </w:t>
        </w:r>
        <w:r w:rsidR="00E0135B" w:rsidRPr="00094095">
          <w:t>timer</w:t>
        </w:r>
        <w:r w:rsidR="00E0135B">
          <w:rPr>
            <w:rFonts w:ascii="等线" w:eastAsia="等线" w:hAnsi="等线" w:hint="eastAsia"/>
            <w:lang w:eastAsia="zh-CN"/>
          </w:rPr>
          <w:t>已经</w:t>
        </w:r>
        <w:r w:rsidR="00E0135B">
          <w:rPr>
            <w:rFonts w:ascii="宋体" w:eastAsia="宋体" w:hAnsi="宋体" w:cs="宋体" w:hint="eastAsia"/>
            <w:lang w:eastAsia="zh-CN"/>
          </w:rPr>
          <w:t>过期或者值为0，那么E2节点应该</w:t>
        </w:r>
      </w:ins>
      <w:ins w:id="607" w:author="Crouse" w:date="2021-10-28T14:39:00Z">
        <w:r w:rsidR="00E0135B">
          <w:rPr>
            <w:rFonts w:ascii="宋体" w:eastAsia="宋体" w:hAnsi="宋体" w:cs="宋体" w:hint="eastAsia"/>
            <w:lang w:eastAsia="zh-CN"/>
          </w:rPr>
          <w:t>终止</w:t>
        </w:r>
        <w:r w:rsidR="00DF6921">
          <w:rPr>
            <w:rFonts w:ascii="宋体" w:eastAsia="宋体" w:hAnsi="宋体" w:cs="宋体" w:hint="eastAsia"/>
            <w:lang w:eastAsia="zh-CN"/>
          </w:rPr>
          <w:t>关联RAN功能的正常功能。在这种情况下，任何</w:t>
        </w:r>
      </w:ins>
      <w:ins w:id="608" w:author="Crouse" w:date="2021-10-28T14:40:00Z">
        <w:r w:rsidR="00E0203D">
          <w:rPr>
            <w:rFonts w:ascii="宋体" w:eastAsia="宋体" w:hAnsi="宋体" w:cs="宋体" w:hint="eastAsia"/>
            <w:lang w:eastAsia="zh-CN"/>
          </w:rPr>
          <w:t>在RIC订阅过程中定义的RIC动作序列</w:t>
        </w:r>
      </w:ins>
      <w:ins w:id="609" w:author="Crouse" w:date="2021-10-28T14:41:00Z">
        <w:r w:rsidR="00E0203D">
          <w:rPr>
            <w:rFonts w:ascii="宋体" w:eastAsia="宋体" w:hAnsi="宋体" w:cs="宋体" w:hint="eastAsia"/>
            <w:lang w:eastAsia="zh-CN"/>
          </w:rPr>
          <w:t>中的保留的动作也应该终止。</w:t>
        </w:r>
      </w:ins>
    </w:p>
    <w:tbl>
      <w:tblPr>
        <w:tblStyle w:val="af2"/>
        <w:tblW w:w="10082" w:type="dxa"/>
        <w:tblLook w:val="04A0" w:firstRow="1" w:lastRow="0" w:firstColumn="1" w:lastColumn="0" w:noHBand="0" w:noVBand="1"/>
      </w:tblPr>
      <w:tblGrid>
        <w:gridCol w:w="1984"/>
        <w:gridCol w:w="2074"/>
        <w:gridCol w:w="1820"/>
        <w:gridCol w:w="4204"/>
      </w:tblGrid>
      <w:tr w:rsidR="00096BF8" w:rsidRPr="009D2856" w14:paraId="63C27C49" w14:textId="77777777" w:rsidTr="00076306">
        <w:trPr>
          <w:cnfStyle w:val="100000000000" w:firstRow="1" w:lastRow="0" w:firstColumn="0" w:lastColumn="0" w:oddVBand="0" w:evenVBand="0" w:oddHBand="0" w:evenHBand="0" w:firstRowFirstColumn="0" w:firstRowLastColumn="0" w:lastRowFirstColumn="0" w:lastRowLastColumn="0"/>
          <w:trHeight w:val="288"/>
        </w:trPr>
        <w:tc>
          <w:tcPr>
            <w:tcW w:w="1984" w:type="dxa"/>
            <w:noWrap/>
            <w:hideMark/>
          </w:tcPr>
          <w:p w14:paraId="4F5EA642"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Subsequent Action</w:t>
            </w:r>
          </w:p>
        </w:tc>
        <w:tc>
          <w:tcPr>
            <w:tcW w:w="2074" w:type="dxa"/>
            <w:noWrap/>
            <w:hideMark/>
          </w:tcPr>
          <w:p w14:paraId="7D1D16C0"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Wait timer</w:t>
            </w:r>
          </w:p>
        </w:tc>
        <w:tc>
          <w:tcPr>
            <w:tcW w:w="1820" w:type="dxa"/>
            <w:hideMark/>
          </w:tcPr>
          <w:p w14:paraId="5FFECFB7" w14:textId="20AE11E3" w:rsidR="00096BF8" w:rsidRPr="009D2856" w:rsidRDefault="00541953" w:rsidP="00EE61B3">
            <w:pPr>
              <w:keepNext/>
              <w:keepLines/>
              <w:spacing w:after="0"/>
              <w:rPr>
                <w:rFonts w:ascii="Calibri" w:eastAsia="Times New Roman" w:hAnsi="Calibri" w:cs="Calibri"/>
                <w:color w:val="FFFFFF" w:themeColor="background1"/>
                <w:sz w:val="22"/>
                <w:szCs w:val="22"/>
              </w:rPr>
            </w:pPr>
            <w:r>
              <w:rPr>
                <w:rFonts w:ascii="Calibri" w:eastAsia="Times New Roman" w:hAnsi="Calibri" w:cs="Calibri"/>
                <w:color w:val="FFFFFF" w:themeColor="background1"/>
                <w:sz w:val="22"/>
                <w:szCs w:val="22"/>
              </w:rPr>
              <w:t>Condition</w:t>
            </w:r>
          </w:p>
        </w:tc>
        <w:tc>
          <w:tcPr>
            <w:tcW w:w="4204" w:type="dxa"/>
            <w:hideMark/>
          </w:tcPr>
          <w:p w14:paraId="4D738502"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Outcome</w:t>
            </w:r>
          </w:p>
        </w:tc>
      </w:tr>
      <w:tr w:rsidR="00096BF8" w:rsidRPr="009D2856" w14:paraId="6EEB9959" w14:textId="77777777" w:rsidTr="00076306">
        <w:trPr>
          <w:trHeight w:val="1046"/>
        </w:trPr>
        <w:tc>
          <w:tcPr>
            <w:tcW w:w="1984" w:type="dxa"/>
            <w:noWrap/>
            <w:hideMark/>
          </w:tcPr>
          <w:p w14:paraId="3726DF33"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or Halt </w:t>
            </w:r>
          </w:p>
        </w:tc>
        <w:tc>
          <w:tcPr>
            <w:tcW w:w="2074" w:type="dxa"/>
            <w:noWrap/>
            <w:hideMark/>
          </w:tcPr>
          <w:p w14:paraId="694D89D5"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non-zero </w:t>
            </w:r>
          </w:p>
        </w:tc>
        <w:tc>
          <w:tcPr>
            <w:tcW w:w="1820" w:type="dxa"/>
            <w:hideMark/>
          </w:tcPr>
          <w:p w14:paraId="5EAD9634" w14:textId="121086B2" w:rsidR="00096BF8" w:rsidRPr="00541953" w:rsidRDefault="00541953" w:rsidP="00EE61B3">
            <w:pPr>
              <w:keepNext/>
              <w:keepLines/>
              <w:spacing w:after="0"/>
              <w:rPr>
                <w:rFonts w:eastAsia="Times New Roman"/>
                <w:color w:val="000000"/>
              </w:rPr>
            </w:pPr>
            <w:r>
              <w:rPr>
                <w:rFonts w:eastAsia="Times New Roman"/>
                <w:color w:val="000000"/>
              </w:rPr>
              <w:t xml:space="preserve">E2 Node detected the </w:t>
            </w:r>
            <w:r w:rsidRPr="00094095">
              <w:t>event trigger</w:t>
            </w:r>
            <w:r>
              <w:t xml:space="preserve"> in the </w:t>
            </w:r>
            <w:r>
              <w:rPr>
                <w:i/>
                <w:iCs/>
              </w:rPr>
              <w:t xml:space="preserve">RIC Event Trigger Definition </w:t>
            </w:r>
            <w:r>
              <w:t>IE.</w:t>
            </w:r>
          </w:p>
        </w:tc>
        <w:tc>
          <w:tcPr>
            <w:tcW w:w="4204" w:type="dxa"/>
            <w:hideMark/>
          </w:tcPr>
          <w:p w14:paraId="44684353" w14:textId="50423B40" w:rsidR="00096BF8" w:rsidRPr="000D3306" w:rsidRDefault="00096BF8" w:rsidP="00EE61B3">
            <w:pPr>
              <w:keepNext/>
              <w:keepLines/>
              <w:spacing w:after="0"/>
              <w:rPr>
                <w:rFonts w:eastAsia="Times New Roman"/>
                <w:color w:val="000000"/>
              </w:rPr>
            </w:pPr>
            <w:r w:rsidRPr="000D3306">
              <w:rPr>
                <w:rFonts w:eastAsia="Times New Roman"/>
                <w:color w:val="000000"/>
              </w:rPr>
              <w:t xml:space="preserve">RIC INDICATION message shall provide the </w:t>
            </w:r>
            <w:r w:rsidRPr="000D3306">
              <w:rPr>
                <w:rFonts w:eastAsia="Times New Roman"/>
                <w:i/>
                <w:iCs/>
                <w:color w:val="000000"/>
              </w:rPr>
              <w:t xml:space="preserve">RIC Call Process ID </w:t>
            </w:r>
            <w:r w:rsidRPr="000D3306">
              <w:rPr>
                <w:rFonts w:eastAsia="Times New Roman"/>
                <w:color w:val="000000"/>
              </w:rPr>
              <w:t xml:space="preserve">IE and </w:t>
            </w:r>
            <w:r w:rsidR="002E30F1">
              <w:rPr>
                <w:rFonts w:eastAsia="Times New Roman"/>
                <w:color w:val="000000"/>
              </w:rPr>
              <w:t xml:space="preserve">E2 Node </w:t>
            </w:r>
            <w:r w:rsidRPr="000D3306">
              <w:rPr>
                <w:rFonts w:eastAsia="Times New Roman"/>
                <w:color w:val="000000"/>
              </w:rPr>
              <w:t>shall store current call state and suspend further processing</w:t>
            </w:r>
            <w:r w:rsidR="00541953">
              <w:rPr>
                <w:rFonts w:eastAsia="Times New Roman"/>
                <w:color w:val="000000"/>
              </w:rPr>
              <w:t xml:space="preserve"> of the associated RAN function</w:t>
            </w:r>
            <w:r w:rsidRPr="000D3306">
              <w:rPr>
                <w:rFonts w:eastAsia="Times New Roman"/>
                <w:color w:val="000000"/>
              </w:rPr>
              <w:t>.</w:t>
            </w:r>
          </w:p>
        </w:tc>
      </w:tr>
      <w:tr w:rsidR="00096BF8" w:rsidRPr="009D2856" w14:paraId="299FDFB3" w14:textId="77777777" w:rsidTr="00076306">
        <w:trPr>
          <w:trHeight w:val="1671"/>
        </w:trPr>
        <w:tc>
          <w:tcPr>
            <w:tcW w:w="1984" w:type="dxa"/>
            <w:noWrap/>
            <w:hideMark/>
          </w:tcPr>
          <w:p w14:paraId="5F66CF23" w14:textId="17E7D64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or Halt </w:t>
            </w:r>
          </w:p>
        </w:tc>
        <w:tc>
          <w:tcPr>
            <w:tcW w:w="2074" w:type="dxa"/>
            <w:noWrap/>
            <w:hideMark/>
          </w:tcPr>
          <w:p w14:paraId="06254976"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not yet expired</w:t>
            </w:r>
          </w:p>
        </w:tc>
        <w:tc>
          <w:tcPr>
            <w:tcW w:w="1820" w:type="dxa"/>
            <w:hideMark/>
          </w:tcPr>
          <w:p w14:paraId="5F7FDBE1" w14:textId="01754A42" w:rsidR="00096BF8" w:rsidRPr="00EE61B3" w:rsidRDefault="00541953" w:rsidP="00EE61B3">
            <w:pPr>
              <w:keepNext/>
              <w:keepLines/>
              <w:spacing w:after="0"/>
              <w:rPr>
                <w:rFonts w:eastAsia="Times New Roman"/>
                <w:color w:val="000000"/>
              </w:rPr>
            </w:pPr>
            <w:r>
              <w:rPr>
                <w:rFonts w:eastAsia="Times New Roman"/>
                <w:color w:val="000000"/>
              </w:rPr>
              <w:t>E2 Node r</w:t>
            </w:r>
            <w:r w:rsidR="00096BF8" w:rsidRPr="00EE61B3">
              <w:rPr>
                <w:rFonts w:eastAsia="Times New Roman"/>
                <w:color w:val="000000"/>
              </w:rPr>
              <w:t xml:space="preserve">eceived </w:t>
            </w:r>
            <w:r>
              <w:rPr>
                <w:rFonts w:eastAsia="Times New Roman"/>
                <w:color w:val="000000"/>
              </w:rPr>
              <w:t xml:space="preserve">the </w:t>
            </w:r>
            <w:r w:rsidRPr="00094095">
              <w:t xml:space="preserve">RIC CONTROL </w:t>
            </w:r>
            <w:r>
              <w:t xml:space="preserve">REQUEST </w:t>
            </w:r>
            <w:r w:rsidRPr="00094095">
              <w:t xml:space="preserve">message </w:t>
            </w:r>
            <w:r>
              <w:t xml:space="preserve">with </w:t>
            </w:r>
            <w:r w:rsidR="00096BF8" w:rsidRPr="00EE61B3">
              <w:rPr>
                <w:rFonts w:eastAsia="Times New Roman"/>
                <w:color w:val="000000"/>
              </w:rPr>
              <w:t xml:space="preserve">the same </w:t>
            </w:r>
            <w:r w:rsidR="00096BF8" w:rsidRPr="00D85D9E">
              <w:rPr>
                <w:rFonts w:eastAsia="Times New Roman"/>
                <w:i/>
                <w:iCs/>
                <w:color w:val="000000"/>
              </w:rPr>
              <w:t>RIC call process ID</w:t>
            </w:r>
            <w:r w:rsidR="007B1215">
              <w:rPr>
                <w:rFonts w:eastAsia="Times New Roman"/>
                <w:color w:val="000000"/>
              </w:rPr>
              <w:t xml:space="preserve"> IE</w:t>
            </w:r>
            <w:r>
              <w:rPr>
                <w:rFonts w:eastAsia="Times New Roman"/>
                <w:color w:val="000000"/>
              </w:rPr>
              <w:t>.</w:t>
            </w:r>
          </w:p>
        </w:tc>
        <w:tc>
          <w:tcPr>
            <w:tcW w:w="4204" w:type="dxa"/>
            <w:hideMark/>
          </w:tcPr>
          <w:p w14:paraId="4723206D" w14:textId="46CCCF72" w:rsidR="00096BF8" w:rsidRPr="000D3306" w:rsidRDefault="00541953" w:rsidP="00EE61B3">
            <w:pPr>
              <w:keepNext/>
              <w:keepLines/>
              <w:spacing w:after="0"/>
              <w:rPr>
                <w:rFonts w:eastAsia="Times New Roman"/>
                <w:color w:val="000000"/>
              </w:rPr>
            </w:pPr>
            <w:r>
              <w:rPr>
                <w:rFonts w:eastAsia="Times New Roman"/>
                <w:color w:val="000000"/>
              </w:rPr>
              <w:t>E2 Node</w:t>
            </w:r>
            <w:r w:rsidR="00096BF8" w:rsidRPr="000D3306">
              <w:rPr>
                <w:rFonts w:eastAsia="Times New Roman"/>
                <w:color w:val="000000"/>
              </w:rPr>
              <w:t xml:space="preserve"> shall use the RIC CONTROL information along with the stored call state and continue to execute any remaining actions in the sequence of RIC Actions defined in the RIC Subscription </w:t>
            </w:r>
            <w:r>
              <w:rPr>
                <w:rFonts w:eastAsia="Times New Roman"/>
                <w:color w:val="000000"/>
              </w:rPr>
              <w:t xml:space="preserve">procedure </w:t>
            </w:r>
            <w:r w:rsidR="00096BF8" w:rsidRPr="000D3306">
              <w:rPr>
                <w:rFonts w:eastAsia="Times New Roman"/>
                <w:color w:val="000000"/>
              </w:rPr>
              <w:t>prior to resuming normal functionality</w:t>
            </w:r>
            <w:r>
              <w:rPr>
                <w:rFonts w:eastAsia="Times New Roman"/>
                <w:color w:val="000000"/>
              </w:rPr>
              <w:t xml:space="preserve"> </w:t>
            </w:r>
            <w:r>
              <w:t>of the associated RAN function</w:t>
            </w:r>
            <w:r w:rsidR="00096BF8" w:rsidRPr="000D3306">
              <w:rPr>
                <w:rFonts w:eastAsia="Times New Roman"/>
                <w:color w:val="000000"/>
              </w:rPr>
              <w:t>.</w:t>
            </w:r>
          </w:p>
        </w:tc>
      </w:tr>
      <w:tr w:rsidR="00096BF8" w:rsidRPr="009D2856" w14:paraId="6C03AA0A" w14:textId="77777777" w:rsidTr="00076306">
        <w:trPr>
          <w:trHeight w:val="1469"/>
        </w:trPr>
        <w:tc>
          <w:tcPr>
            <w:tcW w:w="1984" w:type="dxa"/>
            <w:noWrap/>
            <w:hideMark/>
          </w:tcPr>
          <w:p w14:paraId="7555914B"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w:t>
            </w:r>
          </w:p>
        </w:tc>
        <w:tc>
          <w:tcPr>
            <w:tcW w:w="2074" w:type="dxa"/>
            <w:noWrap/>
            <w:hideMark/>
          </w:tcPr>
          <w:p w14:paraId="6EB3DE15"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expired or was set to zero</w:t>
            </w:r>
          </w:p>
        </w:tc>
        <w:tc>
          <w:tcPr>
            <w:tcW w:w="1820" w:type="dxa"/>
            <w:hideMark/>
          </w:tcPr>
          <w:p w14:paraId="055BC4F1" w14:textId="77777777" w:rsidR="00096BF8" w:rsidRPr="00EE61B3" w:rsidRDefault="00096BF8" w:rsidP="00EE61B3">
            <w:pPr>
              <w:keepNext/>
              <w:keepLines/>
              <w:spacing w:after="0"/>
              <w:rPr>
                <w:rFonts w:eastAsia="Times New Roman"/>
                <w:color w:val="000000"/>
              </w:rPr>
            </w:pPr>
          </w:p>
        </w:tc>
        <w:tc>
          <w:tcPr>
            <w:tcW w:w="4204" w:type="dxa"/>
            <w:hideMark/>
          </w:tcPr>
          <w:p w14:paraId="2C9F0806" w14:textId="5377C4E3" w:rsidR="00096BF8" w:rsidRPr="000D3306" w:rsidRDefault="00541953" w:rsidP="00EE61B3">
            <w:pPr>
              <w:keepNext/>
              <w:keepLines/>
              <w:spacing w:after="0"/>
              <w:rPr>
                <w:rFonts w:eastAsia="Times New Roman"/>
                <w:color w:val="000000"/>
              </w:rPr>
            </w:pPr>
            <w:r>
              <w:rPr>
                <w:rFonts w:eastAsia="Times New Roman"/>
                <w:color w:val="000000"/>
              </w:rPr>
              <w:t xml:space="preserve">E2 Node </w:t>
            </w:r>
            <w:r w:rsidR="00096BF8" w:rsidRPr="000D3306">
              <w:rPr>
                <w:rFonts w:eastAsia="Times New Roman"/>
                <w:color w:val="000000"/>
              </w:rPr>
              <w:t xml:space="preserve">shall use the stored call state and continue to execute any remaining actions in the sequence of RIC Actions defined in the RIC Subscription </w:t>
            </w:r>
            <w:r>
              <w:rPr>
                <w:rFonts w:eastAsia="Times New Roman"/>
                <w:color w:val="000000"/>
              </w:rPr>
              <w:t>procedure</w:t>
            </w:r>
            <w:r w:rsidRPr="000D3306">
              <w:rPr>
                <w:rFonts w:eastAsia="Times New Roman"/>
                <w:color w:val="000000"/>
              </w:rPr>
              <w:t xml:space="preserve"> </w:t>
            </w:r>
            <w:r w:rsidR="00096BF8" w:rsidRPr="000D3306">
              <w:rPr>
                <w:rFonts w:eastAsia="Times New Roman"/>
                <w:color w:val="000000"/>
              </w:rPr>
              <w:t>prior to resuming normal functionality</w:t>
            </w:r>
            <w:r>
              <w:rPr>
                <w:rFonts w:eastAsia="Times New Roman"/>
                <w:color w:val="000000"/>
              </w:rPr>
              <w:t xml:space="preserve"> </w:t>
            </w:r>
            <w:r>
              <w:t>of the associated RAN function.</w:t>
            </w:r>
          </w:p>
        </w:tc>
      </w:tr>
      <w:tr w:rsidR="00096BF8" w:rsidRPr="009D2856" w14:paraId="2A9D8C50" w14:textId="77777777" w:rsidTr="00076306">
        <w:trPr>
          <w:trHeight w:val="693"/>
        </w:trPr>
        <w:tc>
          <w:tcPr>
            <w:tcW w:w="1984" w:type="dxa"/>
            <w:noWrap/>
            <w:hideMark/>
          </w:tcPr>
          <w:p w14:paraId="639F35FF"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Halt</w:t>
            </w:r>
          </w:p>
        </w:tc>
        <w:tc>
          <w:tcPr>
            <w:tcW w:w="2074" w:type="dxa"/>
            <w:noWrap/>
            <w:hideMark/>
          </w:tcPr>
          <w:p w14:paraId="6DE754EC"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expired or was set to zero</w:t>
            </w:r>
          </w:p>
        </w:tc>
        <w:tc>
          <w:tcPr>
            <w:tcW w:w="1820" w:type="dxa"/>
            <w:hideMark/>
          </w:tcPr>
          <w:p w14:paraId="5EB1C10B" w14:textId="77777777" w:rsidR="00096BF8" w:rsidRPr="00EE61B3" w:rsidRDefault="00096BF8" w:rsidP="00EE61B3">
            <w:pPr>
              <w:keepNext/>
              <w:keepLines/>
              <w:spacing w:after="0"/>
              <w:rPr>
                <w:rFonts w:eastAsia="Times New Roman"/>
                <w:color w:val="000000"/>
              </w:rPr>
            </w:pPr>
          </w:p>
        </w:tc>
        <w:tc>
          <w:tcPr>
            <w:tcW w:w="4204" w:type="dxa"/>
            <w:hideMark/>
          </w:tcPr>
          <w:p w14:paraId="64479EA2" w14:textId="34C90CC3" w:rsidR="00096BF8" w:rsidRPr="000D3306" w:rsidRDefault="00541953" w:rsidP="00EE61B3">
            <w:pPr>
              <w:keepNext/>
              <w:keepLines/>
              <w:spacing w:after="0"/>
              <w:rPr>
                <w:rFonts w:eastAsia="Times New Roman"/>
                <w:color w:val="000000"/>
              </w:rPr>
            </w:pPr>
            <w:r>
              <w:rPr>
                <w:rFonts w:eastAsia="Times New Roman"/>
                <w:color w:val="000000"/>
              </w:rPr>
              <w:t>E2 Node</w:t>
            </w:r>
            <w:r w:rsidR="00096BF8" w:rsidRPr="000D3306">
              <w:rPr>
                <w:rFonts w:eastAsia="Times New Roman"/>
                <w:color w:val="000000"/>
              </w:rPr>
              <w:t xml:space="preserve"> shall abort normal functionality</w:t>
            </w:r>
            <w:r w:rsidR="00850594">
              <w:rPr>
                <w:rFonts w:eastAsia="Times New Roman"/>
                <w:color w:val="000000"/>
              </w:rPr>
              <w:t xml:space="preserve"> </w:t>
            </w:r>
            <w:r w:rsidR="00850594">
              <w:t>of the associated RAN function</w:t>
            </w:r>
            <w:r w:rsidR="00096BF8" w:rsidRPr="000D3306">
              <w:rPr>
                <w:rFonts w:eastAsia="Times New Roman"/>
                <w:color w:val="000000"/>
              </w:rPr>
              <w:t>.</w:t>
            </w:r>
          </w:p>
        </w:tc>
      </w:tr>
    </w:tbl>
    <w:p w14:paraId="791C9C45" w14:textId="35C69DEB" w:rsidR="00096BF8" w:rsidRPr="00094095" w:rsidRDefault="00096BF8" w:rsidP="00096BF8">
      <w:pPr>
        <w:pStyle w:val="TF"/>
      </w:pPr>
      <w:r>
        <w:t>Table</w:t>
      </w:r>
      <w:r w:rsidRPr="00094095">
        <w:t xml:space="preserve"> 8.2.3.2-1: </w:t>
      </w:r>
      <w:r>
        <w:t>RIC</w:t>
      </w:r>
      <w:r w:rsidRPr="00094095">
        <w:t xml:space="preserve"> Indication</w:t>
      </w:r>
      <w:r w:rsidR="00A409E3">
        <w:t xml:space="preserve"> procedure</w:t>
      </w:r>
      <w:r w:rsidRPr="00094095">
        <w:t>, successful operation</w:t>
      </w:r>
    </w:p>
    <w:p w14:paraId="03B9A445" w14:textId="77777777" w:rsidR="00096BF8" w:rsidRPr="00094095" w:rsidRDefault="00096BF8" w:rsidP="00096BF8">
      <w:pPr>
        <w:pStyle w:val="B1"/>
      </w:pPr>
    </w:p>
    <w:p w14:paraId="03DF94E1" w14:textId="77777777" w:rsidR="00096BF8" w:rsidRPr="00094095" w:rsidRDefault="00096BF8" w:rsidP="00096BF8">
      <w:pPr>
        <w:pStyle w:val="4"/>
        <w:numPr>
          <w:ilvl w:val="0"/>
          <w:numId w:val="0"/>
        </w:numPr>
        <w:ind w:left="864" w:hanging="864"/>
        <w:rPr>
          <w:lang w:val="en-US"/>
        </w:rPr>
      </w:pPr>
      <w:r w:rsidRPr="00094095">
        <w:rPr>
          <w:lang w:val="en-US"/>
        </w:rPr>
        <w:lastRenderedPageBreak/>
        <w:t>8.2.3.3</w:t>
      </w:r>
      <w:r w:rsidRPr="00094095">
        <w:rPr>
          <w:lang w:val="en-US"/>
        </w:rPr>
        <w:tab/>
        <w:t>Unsuccessful Operation</w:t>
      </w:r>
    </w:p>
    <w:p w14:paraId="335F3CDA" w14:textId="77777777" w:rsidR="00096BF8" w:rsidRPr="00094095" w:rsidRDefault="00096BF8" w:rsidP="00096BF8">
      <w:r w:rsidRPr="00094095">
        <w:t>Not applicable.</w:t>
      </w:r>
    </w:p>
    <w:p w14:paraId="67AE4B1D" w14:textId="77777777" w:rsidR="00096BF8" w:rsidRPr="00094095" w:rsidRDefault="00096BF8" w:rsidP="00096BF8">
      <w:pPr>
        <w:pStyle w:val="4"/>
        <w:numPr>
          <w:ilvl w:val="0"/>
          <w:numId w:val="0"/>
        </w:numPr>
        <w:ind w:left="864" w:hanging="864"/>
        <w:rPr>
          <w:lang w:val="en-US"/>
        </w:rPr>
      </w:pPr>
      <w:r w:rsidRPr="00094095">
        <w:rPr>
          <w:lang w:val="en-US"/>
        </w:rPr>
        <w:t>8.2.3.4</w:t>
      </w:r>
      <w:r w:rsidRPr="00094095">
        <w:rPr>
          <w:lang w:val="en-US"/>
        </w:rPr>
        <w:tab/>
        <w:t>Abnormal Conditions</w:t>
      </w:r>
    </w:p>
    <w:p w14:paraId="24848229" w14:textId="77777777" w:rsidR="00096BF8" w:rsidRPr="00094095" w:rsidRDefault="00096BF8" w:rsidP="00096BF8">
      <w:r w:rsidRPr="00094095">
        <w:t>Not applicable.</w:t>
      </w:r>
    </w:p>
    <w:p w14:paraId="0A822495" w14:textId="18D26E47" w:rsidR="00096BF8" w:rsidRPr="00094095" w:rsidRDefault="00096BF8" w:rsidP="00096BF8">
      <w:pPr>
        <w:pStyle w:val="3"/>
        <w:numPr>
          <w:ilvl w:val="0"/>
          <w:numId w:val="0"/>
        </w:numPr>
        <w:ind w:left="720" w:hanging="720"/>
        <w:rPr>
          <w:lang w:val="en-US"/>
        </w:rPr>
      </w:pPr>
      <w:bookmarkStart w:id="610" w:name="_Toc6489260"/>
      <w:bookmarkStart w:id="611" w:name="_Toc31208981"/>
      <w:bookmarkStart w:id="612" w:name="_Hlk30090798"/>
      <w:bookmarkEnd w:id="504"/>
      <w:r w:rsidRPr="00094095">
        <w:rPr>
          <w:lang w:val="en-US"/>
        </w:rPr>
        <w:t>8.2.4</w:t>
      </w:r>
      <w:r w:rsidRPr="00094095">
        <w:rPr>
          <w:lang w:val="en-US"/>
        </w:rPr>
        <w:tab/>
      </w:r>
      <w:r>
        <w:rPr>
          <w:lang w:val="en-US"/>
        </w:rPr>
        <w:t>RIC</w:t>
      </w:r>
      <w:r w:rsidRPr="00094095">
        <w:rPr>
          <w:lang w:val="en-US"/>
        </w:rPr>
        <w:t xml:space="preserve"> Control</w:t>
      </w:r>
      <w:bookmarkEnd w:id="610"/>
      <w:r w:rsidR="00861EFC">
        <w:rPr>
          <w:lang w:val="en-US"/>
        </w:rPr>
        <w:t xml:space="preserve"> procedure</w:t>
      </w:r>
      <w:bookmarkEnd w:id="611"/>
    </w:p>
    <w:p w14:paraId="3DC218C2" w14:textId="77777777" w:rsidR="00096BF8" w:rsidRPr="00094095" w:rsidRDefault="00096BF8" w:rsidP="00096BF8">
      <w:pPr>
        <w:pStyle w:val="4"/>
        <w:numPr>
          <w:ilvl w:val="0"/>
          <w:numId w:val="0"/>
        </w:numPr>
        <w:ind w:left="864" w:hanging="864"/>
        <w:rPr>
          <w:lang w:val="en-US"/>
        </w:rPr>
      </w:pPr>
      <w:r w:rsidRPr="00094095">
        <w:rPr>
          <w:lang w:val="en-US"/>
        </w:rPr>
        <w:t>8.2.4.1</w:t>
      </w:r>
      <w:r w:rsidRPr="00094095">
        <w:rPr>
          <w:lang w:val="en-US"/>
        </w:rPr>
        <w:tab/>
        <w:t>General</w:t>
      </w:r>
    </w:p>
    <w:p w14:paraId="5A3C9FE5" w14:textId="3597CF0A" w:rsidR="00096BF8" w:rsidRDefault="00096BF8" w:rsidP="00096BF8">
      <w:pPr>
        <w:rPr>
          <w:ins w:id="613" w:author="Crouse" w:date="2021-10-28T14:43:00Z"/>
        </w:rPr>
      </w:pPr>
      <w:r w:rsidRPr="00094095">
        <w:t xml:space="preserve">The purpose of the </w:t>
      </w:r>
      <w:r>
        <w:t>RIC</w:t>
      </w:r>
      <w:r w:rsidRPr="00094095">
        <w:t xml:space="preserve"> Control procedure is to initiate or resume a specific functionality in the </w:t>
      </w:r>
      <w:r>
        <w:t>E2 Node</w:t>
      </w:r>
      <w:r w:rsidRPr="00094095">
        <w:t>.</w:t>
      </w:r>
    </w:p>
    <w:p w14:paraId="1BEE7A57" w14:textId="5BC32966" w:rsidR="00B722B2" w:rsidRPr="00094095" w:rsidRDefault="00B722B2" w:rsidP="00096BF8">
      <w:ins w:id="614" w:author="Crouse" w:date="2021-10-28T14:43:00Z">
        <w:r>
          <w:rPr>
            <w:rFonts w:ascii="等线" w:eastAsia="等线" w:hAnsi="等线" w:hint="eastAsia"/>
            <w:lang w:eastAsia="zh-CN"/>
          </w:rPr>
          <w:t>RIC控制</w:t>
        </w:r>
        <w:r>
          <w:rPr>
            <w:rFonts w:ascii="宋体" w:eastAsia="宋体" w:hAnsi="宋体" w:cs="宋体" w:hint="eastAsia"/>
            <w:lang w:eastAsia="zh-CN"/>
          </w:rPr>
          <w:t>过程的目的是</w:t>
        </w:r>
      </w:ins>
      <w:ins w:id="615" w:author="Crouse" w:date="2021-10-28T14:44:00Z">
        <w:r w:rsidR="009F5A02">
          <w:rPr>
            <w:rFonts w:ascii="宋体" w:eastAsia="宋体" w:hAnsi="宋体" w:cs="宋体" w:hint="eastAsia"/>
            <w:lang w:eastAsia="zh-CN"/>
          </w:rPr>
          <w:t>在E2节点中</w:t>
        </w:r>
        <w:r>
          <w:rPr>
            <w:rFonts w:ascii="宋体" w:eastAsia="宋体" w:hAnsi="宋体" w:cs="宋体" w:hint="eastAsia"/>
            <w:lang w:eastAsia="zh-CN"/>
          </w:rPr>
          <w:t>发起或者</w:t>
        </w:r>
        <w:r w:rsidR="009F5A02">
          <w:rPr>
            <w:rFonts w:ascii="宋体" w:eastAsia="宋体" w:hAnsi="宋体" w:cs="宋体" w:hint="eastAsia"/>
            <w:lang w:eastAsia="zh-CN"/>
          </w:rPr>
          <w:t>恢复一项特定的功能。</w:t>
        </w:r>
      </w:ins>
    </w:p>
    <w:p w14:paraId="62CEF0BA" w14:textId="77777777" w:rsidR="00096BF8" w:rsidRDefault="00096BF8" w:rsidP="00096BF8">
      <w:pPr>
        <w:pStyle w:val="4"/>
        <w:numPr>
          <w:ilvl w:val="0"/>
          <w:numId w:val="0"/>
        </w:numPr>
        <w:ind w:left="864" w:hanging="864"/>
        <w:rPr>
          <w:lang w:val="en-US"/>
        </w:rPr>
      </w:pPr>
      <w:r w:rsidRPr="00094095">
        <w:rPr>
          <w:lang w:val="en-US"/>
        </w:rPr>
        <w:t>8.2.4.2</w:t>
      </w:r>
      <w:r w:rsidRPr="00094095">
        <w:rPr>
          <w:lang w:val="en-US"/>
        </w:rPr>
        <w:tab/>
        <w:t>Successful Operation</w:t>
      </w:r>
    </w:p>
    <w:p w14:paraId="4E4CF953" w14:textId="77777777" w:rsidR="006B2452" w:rsidRPr="006B2452" w:rsidRDefault="006B2452" w:rsidP="006B2452">
      <w:pPr>
        <w:keepNext/>
        <w:keepLines/>
        <w:spacing w:before="60"/>
        <w:jc w:val="center"/>
        <w:rPr>
          <w:rFonts w:ascii="Arial" w:hAnsi="Arial"/>
          <w:b/>
          <w:lang w:eastAsia="x-none"/>
        </w:rPr>
      </w:pPr>
    </w:p>
    <w:p w14:paraId="7A05D398" w14:textId="77777777" w:rsidR="006B2452" w:rsidRPr="006B2452" w:rsidRDefault="006B2452" w:rsidP="001F7096">
      <w:pPr>
        <w:pStyle w:val="PlantUML"/>
        <w:rPr>
          <w:lang w:val="en-GB"/>
        </w:rPr>
      </w:pPr>
      <w:bookmarkStart w:id="616" w:name="_Hlk29395963"/>
      <w:r w:rsidRPr="006B2452">
        <w:rPr>
          <w:lang w:val="en-GB"/>
        </w:rPr>
        <w:t>@startuml</w:t>
      </w:r>
    </w:p>
    <w:p w14:paraId="4C936461" w14:textId="77777777" w:rsidR="006B2452" w:rsidRPr="006B2452" w:rsidRDefault="006B2452" w:rsidP="001F7096">
      <w:pPr>
        <w:pStyle w:val="PlantUML"/>
        <w:rPr>
          <w:lang w:val="en-GB"/>
        </w:rPr>
      </w:pPr>
    </w:p>
    <w:p w14:paraId="4D7EC84F" w14:textId="77777777" w:rsidR="006B2452" w:rsidRPr="006B2452" w:rsidRDefault="006B2452" w:rsidP="001F7096">
      <w:pPr>
        <w:pStyle w:val="PlantUML"/>
      </w:pPr>
      <w:r w:rsidRPr="006B2452">
        <w:rPr>
          <w:rFonts w:hint="eastAsia"/>
        </w:rPr>
        <w:t>skinparam ParticipantPadding 5</w:t>
      </w:r>
    </w:p>
    <w:p w14:paraId="13D76E32" w14:textId="77777777" w:rsidR="006B2452" w:rsidRPr="006B2452" w:rsidRDefault="006B2452" w:rsidP="001F7096">
      <w:pPr>
        <w:pStyle w:val="PlantUML"/>
      </w:pPr>
      <w:r w:rsidRPr="006B2452">
        <w:rPr>
          <w:rFonts w:hint="eastAsia"/>
        </w:rPr>
        <w:t>skinparam BoxPadding 10</w:t>
      </w:r>
    </w:p>
    <w:p w14:paraId="4AAB326E" w14:textId="77777777" w:rsidR="006B2452" w:rsidRPr="006B2452" w:rsidRDefault="006B2452" w:rsidP="001F7096">
      <w:pPr>
        <w:pStyle w:val="PlantUML"/>
      </w:pPr>
      <w:r w:rsidRPr="006B2452">
        <w:t>skinparam lifelineStrategy solid</w:t>
      </w:r>
    </w:p>
    <w:p w14:paraId="217250E6" w14:textId="77777777" w:rsidR="006B2452" w:rsidRPr="006B2452" w:rsidRDefault="006B2452" w:rsidP="001F7096">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39963F01" w14:textId="77777777" w:rsidR="006B2452" w:rsidRPr="006B2452" w:rsidRDefault="006B2452" w:rsidP="001F7096">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0A9F3D82" w14:textId="77777777" w:rsidR="006B2452" w:rsidRPr="006B2452" w:rsidRDefault="006B2452" w:rsidP="001F7096">
      <w:pPr>
        <w:pStyle w:val="PlantUML"/>
        <w:rPr>
          <w:lang w:val="en-GB"/>
        </w:rPr>
      </w:pPr>
      <w:r w:rsidRPr="006B2452">
        <w:rPr>
          <w:lang w:val="en-GB"/>
        </w:rPr>
        <w:t>ran&lt;-near: RIC CONTROL REQUEST</w:t>
      </w:r>
    </w:p>
    <w:p w14:paraId="49059A30" w14:textId="77777777" w:rsidR="006B2452" w:rsidRPr="006B2452" w:rsidRDefault="006B2452" w:rsidP="001F7096">
      <w:pPr>
        <w:pStyle w:val="PlantUML"/>
        <w:rPr>
          <w:lang w:val="en-GB"/>
        </w:rPr>
      </w:pPr>
      <w:r w:rsidRPr="006B2452">
        <w:rPr>
          <w:lang w:val="en-GB"/>
        </w:rPr>
        <w:t>ran--&gt;near: RIC CONTROL ACKNOWLEDGE</w:t>
      </w:r>
    </w:p>
    <w:p w14:paraId="76F90F1B" w14:textId="77777777" w:rsidR="006B2452" w:rsidRPr="006B2452" w:rsidRDefault="006B2452" w:rsidP="001F7096">
      <w:pPr>
        <w:pStyle w:val="PlantUML"/>
        <w:rPr>
          <w:lang w:val="en-GB"/>
        </w:rPr>
      </w:pPr>
    </w:p>
    <w:p w14:paraId="4BC57FAF" w14:textId="77777777" w:rsidR="006B2452" w:rsidRPr="006B2452" w:rsidRDefault="006B2452">
      <w:pPr>
        <w:pStyle w:val="PlantUML"/>
        <w:rPr>
          <w:lang w:val="en-GB"/>
        </w:rPr>
      </w:pPr>
      <w:r w:rsidRPr="006B2452">
        <w:rPr>
          <w:lang w:val="en-GB"/>
        </w:rPr>
        <w:t>@enduml</w:t>
      </w:r>
    </w:p>
    <w:bookmarkEnd w:id="616"/>
    <w:p w14:paraId="0F898571" w14:textId="134CFCD1" w:rsidR="005E2FC0" w:rsidRDefault="00877A45">
      <w:pPr>
        <w:pStyle w:val="PlantUMLImg"/>
      </w:pPr>
      <w:r>
        <w:rPr>
          <w:lang w:val="en-US"/>
        </w:rPr>
        <w:drawing>
          <wp:inline distT="0" distB="0" distL="0" distR="0" wp14:anchorId="0B8B923B" wp14:editId="394FEFA5">
            <wp:extent cx="3057525" cy="1524000"/>
            <wp:effectExtent l="0" t="0" r="9525" b="0"/>
            <wp:docPr id="35" name="Picture 35" descr="Generated by PlantUML"/>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28">
                      <a:extLst>
                        <a:ext uri="{28A0092B-C50C-407E-A947-70E740481C1C}">
                          <a14:useLocalDpi xmlns:a14="http://schemas.microsoft.com/office/drawing/2010/main" val="0"/>
                        </a:ext>
                      </a:extLst>
                    </a:blip>
                    <a:stretch>
                      <a:fillRect/>
                    </a:stretch>
                  </pic:blipFill>
                  <pic:spPr>
                    <a:xfrm>
                      <a:off x="0" y="0"/>
                      <a:ext cx="3057525" cy="1524000"/>
                    </a:xfrm>
                    <a:prstGeom prst="rect">
                      <a:avLst/>
                    </a:prstGeom>
                  </pic:spPr>
                </pic:pic>
              </a:graphicData>
            </a:graphic>
          </wp:inline>
        </w:drawing>
      </w:r>
    </w:p>
    <w:p w14:paraId="4D8D9B1E" w14:textId="3E082D24" w:rsidR="00096BF8" w:rsidRPr="00094095" w:rsidRDefault="00096BF8" w:rsidP="00096BF8">
      <w:pPr>
        <w:pStyle w:val="TF"/>
      </w:pPr>
      <w:r w:rsidRPr="00094095">
        <w:t xml:space="preserve">Figure 8.2.4.2-1: </w:t>
      </w:r>
      <w:r>
        <w:t>RIC</w:t>
      </w:r>
      <w:r w:rsidRPr="00094095">
        <w:t xml:space="preserve"> Control</w:t>
      </w:r>
      <w:r w:rsidR="00861EFC">
        <w:t xml:space="preserve"> procedure</w:t>
      </w:r>
      <w:r w:rsidRPr="00094095">
        <w:t>, successful operation</w:t>
      </w:r>
    </w:p>
    <w:p w14:paraId="726BE8B7" w14:textId="69181A06" w:rsidR="00861EFC" w:rsidRDefault="00096BF8" w:rsidP="00096BF8">
      <w:pPr>
        <w:rPr>
          <w:ins w:id="617" w:author="Crouse" w:date="2021-10-28T14:44:00Z"/>
        </w:rPr>
      </w:pPr>
      <w:r w:rsidRPr="00094095">
        <w:t xml:space="preserve">The </w:t>
      </w:r>
      <w:r w:rsidR="005E5F2D">
        <w:t>Near</w:t>
      </w:r>
      <w:r>
        <w:t>-RT RIC</w:t>
      </w:r>
      <w:r w:rsidRPr="00094095">
        <w:t xml:space="preserve"> initiates the procedure by sending </w:t>
      </w:r>
      <w:r w:rsidR="00541953">
        <w:t xml:space="preserve">the </w:t>
      </w:r>
      <w:r w:rsidRPr="00094095">
        <w:t>RIC CONTROL</w:t>
      </w:r>
      <w:r>
        <w:t xml:space="preserve"> REQUEST</w:t>
      </w:r>
      <w:r w:rsidRPr="00094095">
        <w:t xml:space="preserve"> message containing the associated </w:t>
      </w:r>
      <w:r w:rsidRPr="00094095">
        <w:rPr>
          <w:i/>
        </w:rPr>
        <w:t xml:space="preserve">RIC </w:t>
      </w:r>
      <w:r w:rsidR="00F16E0F">
        <w:rPr>
          <w:i/>
        </w:rPr>
        <w:t>Request</w:t>
      </w:r>
      <w:r w:rsidR="00F16E0F" w:rsidRPr="00094095">
        <w:rPr>
          <w:i/>
        </w:rPr>
        <w:t xml:space="preserve"> </w:t>
      </w:r>
      <w:r w:rsidRPr="00094095">
        <w:rPr>
          <w:i/>
        </w:rPr>
        <w:t>ID</w:t>
      </w:r>
      <w:r w:rsidRPr="00094095">
        <w:t xml:space="preserve"> IE, </w:t>
      </w:r>
      <w:r w:rsidRPr="00094095">
        <w:rPr>
          <w:i/>
        </w:rPr>
        <w:t>RAN Function ID</w:t>
      </w:r>
      <w:r w:rsidRPr="00094095">
        <w:t xml:space="preserve"> IE,</w:t>
      </w:r>
      <w:r w:rsidR="00861EFC">
        <w:t xml:space="preserve"> optional</w:t>
      </w:r>
      <w:r w:rsidR="00541953">
        <w:t>ly</w:t>
      </w:r>
      <w:r w:rsidRPr="00094095">
        <w:t xml:space="preserve"> </w:t>
      </w:r>
      <w:r>
        <w:rPr>
          <w:i/>
        </w:rPr>
        <w:t xml:space="preserve">RIC Call Process ID </w:t>
      </w:r>
      <w:r w:rsidRPr="00094095">
        <w:t>IE</w:t>
      </w:r>
      <w:r w:rsidR="00F16E0F">
        <w:t xml:space="preserve">, </w:t>
      </w:r>
      <w:r w:rsidR="00F16E0F" w:rsidRPr="00A6338C">
        <w:rPr>
          <w:i/>
        </w:rPr>
        <w:t xml:space="preserve">RIC Control Header </w:t>
      </w:r>
      <w:r w:rsidR="00F16E0F">
        <w:t>IE</w:t>
      </w:r>
      <w:r w:rsidR="00541953">
        <w:t xml:space="preserve">, </w:t>
      </w:r>
      <w:r w:rsidR="00F16E0F" w:rsidRPr="00A6338C">
        <w:rPr>
          <w:i/>
        </w:rPr>
        <w:t>RIC Control Message</w:t>
      </w:r>
      <w:r w:rsidR="00F16E0F">
        <w:t xml:space="preserve"> IE</w:t>
      </w:r>
      <w:r w:rsidRPr="00094095">
        <w:t xml:space="preserve"> and </w:t>
      </w:r>
      <w:r w:rsidR="00861EFC">
        <w:t>optional</w:t>
      </w:r>
      <w:r w:rsidR="00541953">
        <w:t>ly</w:t>
      </w:r>
      <w:r w:rsidRPr="00094095">
        <w:t xml:space="preserve"> </w:t>
      </w:r>
      <w:r w:rsidRPr="00094095">
        <w:rPr>
          <w:i/>
        </w:rPr>
        <w:t xml:space="preserve">RIC Control </w:t>
      </w:r>
      <w:r w:rsidR="00F16E0F">
        <w:rPr>
          <w:i/>
        </w:rPr>
        <w:t xml:space="preserve">Ack </w:t>
      </w:r>
      <w:r>
        <w:rPr>
          <w:i/>
        </w:rPr>
        <w:t xml:space="preserve">Request </w:t>
      </w:r>
      <w:r w:rsidRPr="00094095">
        <w:t xml:space="preserve">IE to the </w:t>
      </w:r>
      <w:r>
        <w:t xml:space="preserve">E2 Node. </w:t>
      </w:r>
    </w:p>
    <w:p w14:paraId="5CAB4E91" w14:textId="2E842FF8" w:rsidR="009F5A02" w:rsidRDefault="00210888" w:rsidP="00096BF8">
      <w:ins w:id="618" w:author="Crouse" w:date="2021-10-28T14:46:00Z">
        <w:r>
          <w:rPr>
            <w:rFonts w:ascii="等线" w:eastAsia="等线" w:hAnsi="等线" w:hint="eastAsia"/>
            <w:lang w:eastAsia="zh-CN"/>
          </w:rPr>
          <w:t>Near-RT</w:t>
        </w:r>
        <w:r>
          <w:t xml:space="preserve"> </w:t>
        </w:r>
        <w:r>
          <w:rPr>
            <w:rFonts w:ascii="等线" w:eastAsia="等线" w:hAnsi="等线" w:hint="eastAsia"/>
            <w:lang w:eastAsia="zh-CN"/>
          </w:rPr>
          <w:t>RIC</w:t>
        </w:r>
        <w:r>
          <w:rPr>
            <w:rFonts w:ascii="宋体" w:eastAsia="宋体" w:hAnsi="宋体" w:cs="宋体" w:hint="eastAsia"/>
            <w:lang w:eastAsia="zh-CN"/>
          </w:rPr>
          <w:t>发起一个</w:t>
        </w:r>
        <w:r w:rsidR="00035BB7">
          <w:rPr>
            <w:rFonts w:ascii="宋体" w:eastAsia="宋体" w:hAnsi="宋体" w:cs="宋体" w:hint="eastAsia"/>
            <w:lang w:eastAsia="zh-CN"/>
          </w:rPr>
          <w:t>控制</w:t>
        </w:r>
        <w:r>
          <w:rPr>
            <w:rFonts w:ascii="宋体" w:eastAsia="宋体" w:hAnsi="宋体" w:cs="宋体" w:hint="eastAsia"/>
            <w:lang w:eastAsia="zh-CN"/>
          </w:rPr>
          <w:t>过程</w:t>
        </w:r>
      </w:ins>
      <w:ins w:id="619" w:author="Crouse" w:date="2021-10-28T14:47:00Z">
        <w:r w:rsidR="00035BB7">
          <w:rPr>
            <w:rFonts w:ascii="宋体" w:eastAsia="宋体" w:hAnsi="宋体" w:cs="宋体" w:hint="eastAsia"/>
            <w:lang w:eastAsia="zh-CN"/>
          </w:rPr>
          <w:t>，这个控制过程通过</w:t>
        </w:r>
      </w:ins>
      <w:ins w:id="620" w:author="Crouse" w:date="2021-10-28T14:48:00Z">
        <w:r w:rsidR="00E22F46">
          <w:rPr>
            <w:rFonts w:ascii="宋体" w:eastAsia="宋体" w:hAnsi="宋体" w:cs="宋体" w:hint="eastAsia"/>
            <w:lang w:eastAsia="zh-CN"/>
          </w:rPr>
          <w:t>发送包含</w:t>
        </w:r>
        <w:r w:rsidR="00E22F46" w:rsidRPr="00094095">
          <w:rPr>
            <w:i/>
          </w:rPr>
          <w:t xml:space="preserve">RIC </w:t>
        </w:r>
        <w:r w:rsidR="00E22F46">
          <w:rPr>
            <w:i/>
          </w:rPr>
          <w:t>Request</w:t>
        </w:r>
        <w:r w:rsidR="00E22F46" w:rsidRPr="00094095">
          <w:rPr>
            <w:i/>
          </w:rPr>
          <w:t xml:space="preserve"> ID</w:t>
        </w:r>
        <w:r w:rsidR="00E22F46" w:rsidRPr="00094095">
          <w:t xml:space="preserve"> IE, </w:t>
        </w:r>
        <w:r w:rsidR="00E22F46" w:rsidRPr="00094095">
          <w:rPr>
            <w:i/>
          </w:rPr>
          <w:t>RAN Function ID</w:t>
        </w:r>
        <w:r w:rsidR="00E22F46" w:rsidRPr="00094095">
          <w:t xml:space="preserve"> IE,</w:t>
        </w:r>
        <w:r w:rsidR="00E22F46">
          <w:t xml:space="preserve"> optionally</w:t>
        </w:r>
        <w:r w:rsidR="00E22F46" w:rsidRPr="00094095">
          <w:t xml:space="preserve"> </w:t>
        </w:r>
        <w:r w:rsidR="00E22F46">
          <w:rPr>
            <w:i/>
          </w:rPr>
          <w:t xml:space="preserve">RIC Call Process ID </w:t>
        </w:r>
        <w:r w:rsidR="00E22F46" w:rsidRPr="00094095">
          <w:t>IE</w:t>
        </w:r>
        <w:r w:rsidR="00E22F46">
          <w:t xml:space="preserve">, </w:t>
        </w:r>
        <w:r w:rsidR="00E22F46" w:rsidRPr="00A6338C">
          <w:rPr>
            <w:i/>
          </w:rPr>
          <w:t xml:space="preserve">RIC Control Header </w:t>
        </w:r>
        <w:r w:rsidR="00E22F46">
          <w:t xml:space="preserve">IE, </w:t>
        </w:r>
        <w:r w:rsidR="00E22F46" w:rsidRPr="00A6338C">
          <w:rPr>
            <w:i/>
          </w:rPr>
          <w:t>RIC Control Message</w:t>
        </w:r>
        <w:r w:rsidR="00E22F46">
          <w:t xml:space="preserve"> IE</w:t>
        </w:r>
        <w:r w:rsidR="00E22F46">
          <w:rPr>
            <w:rFonts w:ascii="等线" w:eastAsia="等线" w:hAnsi="等线" w:hint="eastAsia"/>
            <w:lang w:eastAsia="zh-CN"/>
          </w:rPr>
          <w:t>和</w:t>
        </w:r>
        <w:r w:rsidR="00E22F46" w:rsidRPr="00094095">
          <w:rPr>
            <w:i/>
          </w:rPr>
          <w:t xml:space="preserve">RIC Control </w:t>
        </w:r>
        <w:r w:rsidR="00E22F46">
          <w:rPr>
            <w:i/>
          </w:rPr>
          <w:t xml:space="preserve">Ack Request </w:t>
        </w:r>
        <w:r w:rsidR="00E22F46" w:rsidRPr="00094095">
          <w:t>IE</w:t>
        </w:r>
        <w:r w:rsidR="00E22F46">
          <w:rPr>
            <w:rFonts w:ascii="等线" w:eastAsia="等线" w:hAnsi="等线" w:hint="eastAsia"/>
            <w:lang w:eastAsia="zh-CN"/>
          </w:rPr>
          <w:t>（可选择）</w:t>
        </w:r>
        <w:r w:rsidR="00CD74C6">
          <w:rPr>
            <w:rFonts w:ascii="等线" w:eastAsia="等线" w:hAnsi="等线" w:hint="eastAsia"/>
            <w:lang w:eastAsia="zh-CN"/>
          </w:rPr>
          <w:t>的</w:t>
        </w:r>
        <w:r w:rsidR="00CD74C6" w:rsidRPr="00094095">
          <w:t>RIC CONTROL</w:t>
        </w:r>
        <w:r w:rsidR="00CD74C6">
          <w:t xml:space="preserve"> REQUEST</w:t>
        </w:r>
        <w:r w:rsidR="00CD74C6">
          <w:rPr>
            <w:rFonts w:ascii="等线" w:eastAsia="等线" w:hAnsi="等线" w:hint="eastAsia"/>
            <w:lang w:eastAsia="zh-CN"/>
          </w:rPr>
          <w:t>消息</w:t>
        </w:r>
        <w:r w:rsidR="00CD74C6">
          <w:rPr>
            <w:rFonts w:ascii="宋体" w:eastAsia="宋体" w:hAnsi="宋体" w:cs="宋体" w:hint="eastAsia"/>
            <w:lang w:eastAsia="zh-CN"/>
          </w:rPr>
          <w:t>给</w:t>
        </w:r>
      </w:ins>
      <w:ins w:id="621" w:author="Crouse" w:date="2021-10-28T14:49:00Z">
        <w:r w:rsidR="00CD74C6">
          <w:rPr>
            <w:rFonts w:ascii="宋体" w:eastAsia="宋体" w:hAnsi="宋体" w:cs="宋体" w:hint="eastAsia"/>
            <w:lang w:eastAsia="zh-CN"/>
          </w:rPr>
          <w:t>E2节点。</w:t>
        </w:r>
      </w:ins>
    </w:p>
    <w:p w14:paraId="4C84AC75" w14:textId="6A808CAD" w:rsidR="00096BF8" w:rsidRDefault="00096BF8" w:rsidP="00096BF8">
      <w:pPr>
        <w:rPr>
          <w:ins w:id="622" w:author="Crouse" w:date="2021-10-28T14:52:00Z"/>
          <w:color w:val="FF0000"/>
          <w:vertAlign w:val="subscript"/>
        </w:rPr>
      </w:pPr>
      <w:r w:rsidRPr="00094095">
        <w:t xml:space="preserve">When the </w:t>
      </w:r>
      <w:r w:rsidR="00AA64A2">
        <w:t xml:space="preserve">Near-RT </w:t>
      </w:r>
      <w:r w:rsidRPr="00094095">
        <w:t xml:space="preserve">RIC sends the RIC </w:t>
      </w:r>
      <w:r>
        <w:t>CONTROL</w:t>
      </w:r>
      <w:r w:rsidRPr="00094095">
        <w:t xml:space="preserve"> </w:t>
      </w:r>
      <w:r>
        <w:t xml:space="preserve">REQUEST </w:t>
      </w:r>
      <w:r w:rsidRPr="00094095">
        <w:t>message</w:t>
      </w:r>
      <w:r>
        <w:t xml:space="preserve"> and </w:t>
      </w:r>
      <w:r w:rsidRPr="00094095">
        <w:t xml:space="preserve">the optional </w:t>
      </w:r>
      <w:r w:rsidRPr="00094095">
        <w:rPr>
          <w:i/>
        </w:rPr>
        <w:t xml:space="preserve">RIC </w:t>
      </w:r>
      <w:r w:rsidR="00A409E3" w:rsidRPr="00094095">
        <w:rPr>
          <w:i/>
        </w:rPr>
        <w:t>C</w:t>
      </w:r>
      <w:r w:rsidR="00A409E3">
        <w:rPr>
          <w:i/>
        </w:rPr>
        <w:t>ontrol Ack</w:t>
      </w:r>
      <w:r w:rsidR="00861EFC">
        <w:rPr>
          <w:i/>
        </w:rPr>
        <w:t xml:space="preserve"> Request</w:t>
      </w:r>
      <w:r w:rsidR="00A409E3">
        <w:t xml:space="preserve"> </w:t>
      </w:r>
      <w:r w:rsidRPr="00094095">
        <w:t>IE</w:t>
      </w:r>
      <w:r>
        <w:t xml:space="preserve"> has been set</w:t>
      </w:r>
      <w:r w:rsidR="000319C6">
        <w:t xml:space="preserve"> to Ack</w:t>
      </w:r>
      <w:r w:rsidRPr="00094095">
        <w:t xml:space="preserve">, it shall start </w:t>
      </w:r>
      <w:r w:rsidRPr="003666C3">
        <w:rPr>
          <w:color w:val="FF0000"/>
          <w:rPrChange w:id="623" w:author="Crouse" w:date="2021-08-29T16:49:00Z">
            <w:rPr/>
          </w:rPrChange>
        </w:rPr>
        <w:t>the timer T</w:t>
      </w:r>
      <w:r w:rsidRPr="003666C3">
        <w:rPr>
          <w:color w:val="FF0000"/>
          <w:vertAlign w:val="subscript"/>
          <w:rPrChange w:id="624" w:author="Crouse" w:date="2021-08-29T16:49:00Z">
            <w:rPr>
              <w:vertAlign w:val="subscript"/>
            </w:rPr>
          </w:rPrChange>
        </w:rPr>
        <w:t>RICcontrol.</w:t>
      </w:r>
    </w:p>
    <w:p w14:paraId="60A1C2E7" w14:textId="0F7D3BC6" w:rsidR="0077666C" w:rsidRPr="00094095" w:rsidRDefault="003540A4" w:rsidP="00096BF8">
      <w:ins w:id="625" w:author="Crouse" w:date="2021-10-28T14:52:00Z">
        <w:r>
          <w:rPr>
            <w:rFonts w:ascii="等线" w:eastAsia="等线" w:hAnsi="等线" w:hint="eastAsia"/>
            <w:lang w:eastAsia="zh-CN"/>
          </w:rPr>
          <w:t>当Near</w:t>
        </w:r>
        <w:r>
          <w:t>-RT RIC</w:t>
        </w:r>
        <w:r>
          <w:rPr>
            <w:rFonts w:ascii="宋体" w:eastAsia="宋体" w:hAnsi="宋体" w:cs="宋体" w:hint="eastAsia"/>
            <w:lang w:eastAsia="zh-CN"/>
          </w:rPr>
          <w:t>发送</w:t>
        </w:r>
      </w:ins>
      <w:ins w:id="626" w:author="Crouse" w:date="2021-10-28T14:53:00Z">
        <w:r w:rsidR="00A64567" w:rsidRPr="00094095">
          <w:t xml:space="preserve">RIC </w:t>
        </w:r>
        <w:r w:rsidR="00A64567">
          <w:t>CONTROL</w:t>
        </w:r>
        <w:r w:rsidR="00A64567" w:rsidRPr="00094095">
          <w:t xml:space="preserve"> </w:t>
        </w:r>
        <w:r w:rsidR="00A64567">
          <w:t>REQUEST</w:t>
        </w:r>
        <w:r w:rsidR="00A64567">
          <w:rPr>
            <w:rFonts w:ascii="等线" w:eastAsia="等线" w:hAnsi="等线" w:hint="eastAsia"/>
            <w:lang w:eastAsia="zh-CN"/>
          </w:rPr>
          <w:t>消息</w:t>
        </w:r>
      </w:ins>
      <w:ins w:id="627" w:author="Crouse" w:date="2021-10-28T14:56:00Z">
        <w:r w:rsidR="00B76195">
          <w:rPr>
            <w:rFonts w:ascii="宋体" w:eastAsia="宋体" w:hAnsi="宋体" w:cs="宋体" w:hint="eastAsia"/>
            <w:lang w:eastAsia="zh-CN"/>
          </w:rPr>
          <w:t>并且可选字段</w:t>
        </w:r>
        <w:r w:rsidR="00B76195" w:rsidRPr="00094095">
          <w:rPr>
            <w:i/>
          </w:rPr>
          <w:t>RIC C</w:t>
        </w:r>
        <w:r w:rsidR="00B76195">
          <w:rPr>
            <w:i/>
          </w:rPr>
          <w:t>ontrol Ack Request</w:t>
        </w:r>
        <w:r w:rsidR="00B76195">
          <w:t xml:space="preserve"> </w:t>
        </w:r>
        <w:r w:rsidR="00B76195" w:rsidRPr="00094095">
          <w:t>IE</w:t>
        </w:r>
        <w:r w:rsidR="00B76195">
          <w:rPr>
            <w:rFonts w:ascii="等线" w:eastAsia="等线" w:hAnsi="等线" w:hint="eastAsia"/>
            <w:lang w:eastAsia="zh-CN"/>
          </w:rPr>
          <w:t>已经被设置成Ack，</w:t>
        </w:r>
        <w:r w:rsidR="00B76195">
          <w:rPr>
            <w:rFonts w:ascii="等线" w:eastAsia="等线" w:hAnsi="等线"/>
            <w:lang w:eastAsia="zh-CN"/>
          </w:rPr>
          <w:t>Near-RT R</w:t>
        </w:r>
      </w:ins>
      <w:ins w:id="628" w:author="Crouse" w:date="2021-10-28T14:57:00Z">
        <w:r w:rsidR="00B76195">
          <w:rPr>
            <w:rFonts w:ascii="等线" w:eastAsia="等线" w:hAnsi="等线"/>
            <w:lang w:eastAsia="zh-CN"/>
          </w:rPr>
          <w:t>IC</w:t>
        </w:r>
        <w:r w:rsidR="00B76195">
          <w:rPr>
            <w:rFonts w:ascii="等线" w:eastAsia="等线" w:hAnsi="等线" w:hint="eastAsia"/>
            <w:lang w:eastAsia="zh-CN"/>
          </w:rPr>
          <w:t>应该开始</w:t>
        </w:r>
        <w:r w:rsidR="00725635" w:rsidRPr="008D1966">
          <w:rPr>
            <w:color w:val="FF0000"/>
          </w:rPr>
          <w:t>timer T</w:t>
        </w:r>
        <w:r w:rsidR="00725635" w:rsidRPr="008D1966">
          <w:rPr>
            <w:color w:val="FF0000"/>
            <w:vertAlign w:val="subscript"/>
          </w:rPr>
          <w:t>RICcontrol.</w:t>
        </w:r>
      </w:ins>
    </w:p>
    <w:p w14:paraId="18D8F2A7" w14:textId="526AD5BF" w:rsidR="00096BF8" w:rsidRDefault="00096BF8" w:rsidP="00096BF8">
      <w:pPr>
        <w:rPr>
          <w:ins w:id="629" w:author="Crouse" w:date="2021-10-28T14:57:00Z"/>
        </w:rPr>
      </w:pPr>
      <w:r w:rsidRPr="00094095">
        <w:rPr>
          <w:rFonts w:eastAsia="MS Mincho"/>
        </w:rPr>
        <w:t xml:space="preserve">At reception of the RIC </w:t>
      </w:r>
      <w:r w:rsidRPr="00094095">
        <w:t xml:space="preserve">CONTROL </w:t>
      </w:r>
      <w:r>
        <w:t xml:space="preserve">REQUEST </w:t>
      </w:r>
      <w:r w:rsidRPr="00094095">
        <w:t xml:space="preserve">message the target </w:t>
      </w:r>
      <w:r>
        <w:t xml:space="preserve">E2 </w:t>
      </w:r>
      <w:r w:rsidR="00CC76E3">
        <w:t>Node</w:t>
      </w:r>
      <w:r w:rsidR="00CC76E3" w:rsidRPr="00094095">
        <w:t xml:space="preserve"> </w:t>
      </w:r>
      <w:r w:rsidRPr="00094095">
        <w:t>shall:</w:t>
      </w:r>
    </w:p>
    <w:p w14:paraId="6796F0C7" w14:textId="7091657C" w:rsidR="00725635" w:rsidRPr="00094095" w:rsidRDefault="00725635" w:rsidP="00096BF8">
      <w:pPr>
        <w:rPr>
          <w:rFonts w:eastAsia="MS Mincho"/>
        </w:rPr>
      </w:pPr>
      <w:ins w:id="630" w:author="Crouse" w:date="2021-10-28T14:57:00Z">
        <w:r>
          <w:rPr>
            <w:rFonts w:ascii="等线" w:eastAsia="等线" w:hAnsi="等线" w:hint="eastAsia"/>
            <w:lang w:eastAsia="zh-CN"/>
          </w:rPr>
          <w:lastRenderedPageBreak/>
          <w:t>接收到了</w:t>
        </w:r>
        <w:r w:rsidRPr="00094095">
          <w:rPr>
            <w:rFonts w:eastAsia="MS Mincho"/>
          </w:rPr>
          <w:t xml:space="preserve">RIC </w:t>
        </w:r>
        <w:r w:rsidRPr="00094095">
          <w:t xml:space="preserve">CONTROL </w:t>
        </w:r>
        <w:r>
          <w:t>REQUEST</w:t>
        </w:r>
        <w:r>
          <w:rPr>
            <w:rFonts w:ascii="等线" w:eastAsia="等线" w:hAnsi="等线" w:hint="eastAsia"/>
            <w:lang w:eastAsia="zh-CN"/>
          </w:rPr>
          <w:t>消息</w:t>
        </w:r>
        <w:r>
          <w:rPr>
            <w:rFonts w:ascii="宋体" w:eastAsia="宋体" w:hAnsi="宋体" w:cs="宋体" w:hint="eastAsia"/>
            <w:lang w:eastAsia="zh-CN"/>
          </w:rPr>
          <w:t>E2节点应该做什么：</w:t>
        </w:r>
      </w:ins>
    </w:p>
    <w:p w14:paraId="5F7D853C" w14:textId="5B8747E4" w:rsidR="00541953" w:rsidRDefault="00096BF8" w:rsidP="00096BF8">
      <w:pPr>
        <w:pStyle w:val="B1"/>
        <w:rPr>
          <w:ins w:id="631" w:author="Crouse" w:date="2021-10-28T14:58:00Z"/>
        </w:rPr>
      </w:pPr>
      <w:r w:rsidRPr="00094095">
        <w:t>-</w:t>
      </w:r>
      <w:r w:rsidRPr="00094095">
        <w:tab/>
        <w:t xml:space="preserve">Determine the target function using the information in the </w:t>
      </w:r>
      <w:r w:rsidRPr="00094095">
        <w:rPr>
          <w:i/>
        </w:rPr>
        <w:t>RAN Function ID</w:t>
      </w:r>
      <w:r w:rsidRPr="00094095">
        <w:t xml:space="preserve"> IE and initiate the requested </w:t>
      </w:r>
      <w:r w:rsidR="00A409E3">
        <w:t xml:space="preserve">RIC </w:t>
      </w:r>
      <w:r w:rsidR="00A409E3" w:rsidRPr="00094095">
        <w:t xml:space="preserve">Control </w:t>
      </w:r>
      <w:r w:rsidR="00A409E3">
        <w:t xml:space="preserve">procedure </w:t>
      </w:r>
      <w:r w:rsidRPr="00094095">
        <w:t xml:space="preserve">action using information in the </w:t>
      </w:r>
      <w:r w:rsidRPr="00094095">
        <w:rPr>
          <w:i/>
        </w:rPr>
        <w:t>RIC Control Message</w:t>
      </w:r>
      <w:r w:rsidRPr="00094095">
        <w:t xml:space="preserve"> IE</w:t>
      </w:r>
      <w:r w:rsidR="00541953">
        <w:t>.</w:t>
      </w:r>
    </w:p>
    <w:p w14:paraId="6FDDE971" w14:textId="50865384" w:rsidR="00560FD0" w:rsidRDefault="00D12806" w:rsidP="00096BF8">
      <w:pPr>
        <w:pStyle w:val="B1"/>
        <w:rPr>
          <w:rFonts w:hint="eastAsia"/>
        </w:rPr>
      </w:pPr>
      <w:ins w:id="632" w:author="Crouse" w:date="2021-10-28T14:59:00Z">
        <w:r>
          <w:rPr>
            <w:rFonts w:ascii="等线" w:eastAsia="等线" w:hAnsi="等线" w:hint="eastAsia"/>
            <w:lang w:eastAsia="zh-CN"/>
          </w:rPr>
          <w:t>通过</w:t>
        </w:r>
        <w:r w:rsidRPr="00094095">
          <w:rPr>
            <w:i/>
          </w:rPr>
          <w:t>RAN Function ID</w:t>
        </w:r>
        <w:r w:rsidRPr="00094095">
          <w:t xml:space="preserve"> IE</w:t>
        </w:r>
      </w:ins>
      <w:ins w:id="633" w:author="Crouse" w:date="2021-10-28T15:00:00Z">
        <w:r>
          <w:rPr>
            <w:rFonts w:ascii="等线" w:eastAsia="等线" w:hAnsi="等线" w:hint="eastAsia"/>
            <w:lang w:eastAsia="zh-CN"/>
          </w:rPr>
          <w:t>中的信息决定目标函数和</w:t>
        </w:r>
        <w:r w:rsidR="009146DE">
          <w:rPr>
            <w:rFonts w:ascii="等线" w:eastAsia="等线" w:hAnsi="等线" w:hint="eastAsia"/>
            <w:lang w:eastAsia="zh-CN"/>
          </w:rPr>
          <w:t>通过</w:t>
        </w:r>
        <w:commentRangeStart w:id="634"/>
        <w:r w:rsidR="009146DE" w:rsidRPr="00094095">
          <w:rPr>
            <w:i/>
          </w:rPr>
          <w:t>RIC Control Message</w:t>
        </w:r>
        <w:r w:rsidR="009146DE" w:rsidRPr="00094095">
          <w:t xml:space="preserve"> IE</w:t>
        </w:r>
      </w:ins>
      <w:commentRangeEnd w:id="634"/>
      <w:ins w:id="635" w:author="Crouse" w:date="2021-10-28T15:04:00Z">
        <w:r w:rsidR="00511E55">
          <w:rPr>
            <w:rStyle w:val="aa"/>
            <w:lang w:eastAsia="en-US"/>
          </w:rPr>
          <w:commentReference w:id="634"/>
        </w:r>
      </w:ins>
      <w:ins w:id="636" w:author="Crouse" w:date="2021-10-28T15:00:00Z">
        <w:r w:rsidR="009146DE">
          <w:rPr>
            <w:rFonts w:ascii="等线" w:eastAsia="等线" w:hAnsi="等线" w:hint="eastAsia"/>
            <w:lang w:eastAsia="zh-CN"/>
          </w:rPr>
          <w:t>中信息</w:t>
        </w:r>
      </w:ins>
      <w:ins w:id="637" w:author="Crouse" w:date="2021-10-28T15:01:00Z">
        <w:r w:rsidR="009146DE">
          <w:rPr>
            <w:rFonts w:ascii="宋体" w:eastAsia="宋体" w:hAnsi="宋体" w:cs="宋体" w:hint="eastAsia"/>
            <w:lang w:eastAsia="zh-CN"/>
          </w:rPr>
          <w:t>发起</w:t>
        </w:r>
        <w:r w:rsidR="009146DE">
          <w:t xml:space="preserve">RIC </w:t>
        </w:r>
        <w:r w:rsidR="009146DE" w:rsidRPr="00094095">
          <w:t>Control</w:t>
        </w:r>
        <w:r w:rsidR="009146DE">
          <w:rPr>
            <w:rFonts w:ascii="宋体" w:eastAsia="宋体" w:hAnsi="宋体" w:cs="宋体" w:hint="eastAsia"/>
            <w:lang w:eastAsia="zh-CN"/>
          </w:rPr>
          <w:t>过程</w:t>
        </w:r>
      </w:ins>
      <w:ins w:id="638" w:author="Crouse" w:date="2021-11-02T17:33:00Z">
        <w:r w:rsidR="00EB6811">
          <w:rPr>
            <w:rFonts w:ascii="宋体" w:eastAsia="宋体" w:hAnsi="宋体" w:cs="宋体" w:hint="eastAsia"/>
            <w:lang w:eastAsia="zh-CN"/>
          </w:rPr>
          <w:t>动作</w:t>
        </w:r>
      </w:ins>
      <w:ins w:id="639" w:author="Crouse" w:date="2021-10-28T15:01:00Z">
        <w:r w:rsidR="00021682">
          <w:rPr>
            <w:rFonts w:ascii="宋体" w:eastAsia="宋体" w:hAnsi="宋体" w:cs="宋体" w:hint="eastAsia"/>
            <w:lang w:eastAsia="zh-CN"/>
          </w:rPr>
          <w:t>。</w:t>
        </w:r>
      </w:ins>
    </w:p>
    <w:p w14:paraId="55E1A498" w14:textId="7CD4656C" w:rsidR="00096BF8" w:rsidRDefault="00541953" w:rsidP="00096BF8">
      <w:pPr>
        <w:pStyle w:val="B1"/>
        <w:rPr>
          <w:ins w:id="640" w:author="Crouse" w:date="2021-10-28T15:03:00Z"/>
        </w:rPr>
      </w:pPr>
      <w:r>
        <w:t>-</w:t>
      </w:r>
      <w:r>
        <w:tab/>
        <w:t xml:space="preserve">If the </w:t>
      </w:r>
      <w:r w:rsidR="00096BF8">
        <w:rPr>
          <w:i/>
        </w:rPr>
        <w:t xml:space="preserve">RIC Call Process ID </w:t>
      </w:r>
      <w:r w:rsidR="00F16E0F" w:rsidRPr="00F16E0F">
        <w:t xml:space="preserve">IE </w:t>
      </w:r>
      <w:r>
        <w:t xml:space="preserve">is included in the RIC CONTROL REQUEST message, the E2 Node shall use this IE </w:t>
      </w:r>
      <w:r w:rsidR="00096BF8" w:rsidRPr="00F16E0F">
        <w:t>t</w:t>
      </w:r>
      <w:r w:rsidR="00096BF8" w:rsidRPr="00094095">
        <w:t xml:space="preserve">o identify </w:t>
      </w:r>
      <w:r>
        <w:t xml:space="preserve">a </w:t>
      </w:r>
      <w:r w:rsidR="00096BF8" w:rsidRPr="00094095">
        <w:t xml:space="preserve">specific </w:t>
      </w:r>
      <w:r w:rsidR="000319C6">
        <w:t>call process</w:t>
      </w:r>
      <w:r w:rsidR="00096BF8" w:rsidRPr="00094095">
        <w:t xml:space="preserve"> that was previously announced in </w:t>
      </w:r>
      <w:r>
        <w:t>the</w:t>
      </w:r>
      <w:r w:rsidRPr="00094095">
        <w:t xml:space="preserve"> </w:t>
      </w:r>
      <w:r w:rsidR="00861EFC">
        <w:t xml:space="preserve">RIC </w:t>
      </w:r>
      <w:r w:rsidR="00096BF8" w:rsidRPr="00094095">
        <w:t>INDICATION message.</w:t>
      </w:r>
    </w:p>
    <w:p w14:paraId="7B43D771" w14:textId="49F2FC67" w:rsidR="007D2581" w:rsidRPr="00094095" w:rsidRDefault="007D2581" w:rsidP="00096BF8">
      <w:pPr>
        <w:pStyle w:val="B1"/>
      </w:pPr>
      <w:ins w:id="641" w:author="Crouse" w:date="2021-10-28T15:03:00Z">
        <w:r>
          <w:rPr>
            <w:rFonts w:ascii="等线" w:eastAsia="等线" w:hAnsi="等线" w:hint="eastAsia"/>
            <w:lang w:eastAsia="zh-CN"/>
          </w:rPr>
          <w:t>如果</w:t>
        </w:r>
        <w:r w:rsidR="00511E55">
          <w:rPr>
            <w:rFonts w:ascii="等线" w:eastAsia="等线" w:hAnsi="等线" w:hint="eastAsia"/>
            <w:lang w:eastAsia="zh-CN"/>
          </w:rPr>
          <w:t>在</w:t>
        </w:r>
        <w:r w:rsidR="00511E55">
          <w:t>RIC CONTROL REQUEST</w:t>
        </w:r>
      </w:ins>
      <w:ins w:id="642" w:author="Crouse" w:date="2021-10-28T15:06:00Z">
        <w:r w:rsidR="00E01406">
          <w:rPr>
            <w:rFonts w:ascii="等线" w:eastAsia="等线" w:hAnsi="等线" w:hint="eastAsia"/>
            <w:lang w:eastAsia="zh-CN"/>
          </w:rPr>
          <w:t>消息中</w:t>
        </w:r>
        <w:r w:rsidR="00E44ABE">
          <w:rPr>
            <w:rFonts w:ascii="等线" w:eastAsia="等线" w:hAnsi="等线" w:hint="eastAsia"/>
            <w:lang w:eastAsia="zh-CN"/>
          </w:rPr>
          <w:t>包含</w:t>
        </w:r>
        <w:r w:rsidR="00E44ABE">
          <w:rPr>
            <w:i/>
          </w:rPr>
          <w:t xml:space="preserve">RIC Call Process ID </w:t>
        </w:r>
        <w:r w:rsidR="00E44ABE" w:rsidRPr="00F16E0F">
          <w:t>IE</w:t>
        </w:r>
      </w:ins>
      <w:ins w:id="643" w:author="Crouse" w:date="2021-10-28T15:08:00Z">
        <w:r w:rsidR="00030543">
          <w:rPr>
            <w:rFonts w:ascii="等线" w:eastAsia="等线" w:hAnsi="等线" w:hint="eastAsia"/>
            <w:lang w:eastAsia="zh-CN"/>
          </w:rPr>
          <w:t>，E2</w:t>
        </w:r>
        <w:r w:rsidR="00030543">
          <w:rPr>
            <w:rFonts w:ascii="宋体" w:eastAsia="宋体" w:hAnsi="宋体" w:cs="宋体" w:hint="eastAsia"/>
            <w:lang w:eastAsia="zh-CN"/>
          </w:rPr>
          <w:t>节点应该</w:t>
        </w:r>
      </w:ins>
      <w:ins w:id="644" w:author="Crouse" w:date="2021-10-28T15:09:00Z">
        <w:r w:rsidR="00030543">
          <w:rPr>
            <w:rFonts w:ascii="宋体" w:eastAsia="宋体" w:hAnsi="宋体" w:cs="宋体" w:hint="eastAsia"/>
            <w:lang w:eastAsia="zh-CN"/>
          </w:rPr>
          <w:t>使用这个IE去确定一个特定的调用过程，这个调用过程要在</w:t>
        </w:r>
        <w:r w:rsidR="00030543">
          <w:t xml:space="preserve">RIC </w:t>
        </w:r>
        <w:r w:rsidR="00030543" w:rsidRPr="00094095">
          <w:t>INDICATION</w:t>
        </w:r>
        <w:r w:rsidR="00030543">
          <w:rPr>
            <w:rFonts w:ascii="等线" w:eastAsia="等线" w:hAnsi="等线" w:hint="eastAsia"/>
            <w:lang w:eastAsia="zh-CN"/>
          </w:rPr>
          <w:t>消息中提前</w:t>
        </w:r>
      </w:ins>
      <w:ins w:id="645" w:author="Crouse" w:date="2021-10-28T15:10:00Z">
        <w:r w:rsidR="00030543">
          <w:rPr>
            <w:rFonts w:ascii="等线" w:eastAsia="等线" w:hAnsi="等线" w:hint="eastAsia"/>
            <w:lang w:eastAsia="zh-CN"/>
          </w:rPr>
          <w:t>声明</w:t>
        </w:r>
        <w:r w:rsidR="00CC3AD9">
          <w:rPr>
            <w:rFonts w:ascii="等线" w:eastAsia="等线" w:hAnsi="等线" w:hint="eastAsia"/>
            <w:lang w:eastAsia="zh-CN"/>
          </w:rPr>
          <w:t>。</w:t>
        </w:r>
      </w:ins>
    </w:p>
    <w:p w14:paraId="4C743056" w14:textId="3FE8ECA6" w:rsidR="00096BF8" w:rsidRDefault="00096BF8" w:rsidP="00096BF8">
      <w:pPr>
        <w:pStyle w:val="B1"/>
        <w:rPr>
          <w:ins w:id="646" w:author="Crouse" w:date="2021-10-28T15:10:00Z"/>
        </w:rPr>
      </w:pPr>
      <w:r w:rsidRPr="00094095">
        <w:t>-</w:t>
      </w:r>
      <w:r w:rsidRPr="00094095">
        <w:tab/>
        <w:t xml:space="preserve">If </w:t>
      </w:r>
      <w:r w:rsidR="00541953">
        <w:t>the RIC CONTROL REQUEST message</w:t>
      </w:r>
      <w:r w:rsidR="00541953" w:rsidRPr="00094095" w:rsidDel="00541953">
        <w:t xml:space="preserve"> </w:t>
      </w:r>
      <w:r w:rsidRPr="00094095">
        <w:t xml:space="preserve">contains the </w:t>
      </w:r>
      <w:r w:rsidRPr="00094095">
        <w:rPr>
          <w:i/>
        </w:rPr>
        <w:t>RIC Control Ack</w:t>
      </w:r>
      <w:r w:rsidR="00861EFC">
        <w:rPr>
          <w:i/>
        </w:rPr>
        <w:t xml:space="preserve"> Request</w:t>
      </w:r>
      <w:r w:rsidRPr="00094095">
        <w:t xml:space="preserve"> IE </w:t>
      </w:r>
      <w:r w:rsidR="007B1215">
        <w:t xml:space="preserve">set to “Ack” </w:t>
      </w:r>
      <w:r w:rsidRPr="00094095">
        <w:t xml:space="preserve">and the </w:t>
      </w:r>
      <w:r>
        <w:t xml:space="preserve">E2 </w:t>
      </w:r>
      <w:r w:rsidR="00CC76E3">
        <w:t>Node</w:t>
      </w:r>
      <w:r w:rsidR="00CC76E3" w:rsidRPr="00094095">
        <w:t xml:space="preserve"> </w:t>
      </w:r>
      <w:r w:rsidRPr="00094095">
        <w:t xml:space="preserve">has successfully processed the requested </w:t>
      </w:r>
      <w:r w:rsidR="00861EFC">
        <w:t xml:space="preserve">RIC </w:t>
      </w:r>
      <w:r w:rsidR="00861EFC" w:rsidRPr="00094095">
        <w:t xml:space="preserve">Control </w:t>
      </w:r>
      <w:r w:rsidR="00861EFC">
        <w:t xml:space="preserve">procedure </w:t>
      </w:r>
      <w:r w:rsidRPr="00094095">
        <w:t>action</w:t>
      </w:r>
      <w:r w:rsidR="00541953">
        <w:t>,</w:t>
      </w:r>
      <w:r w:rsidRPr="00094095">
        <w:t xml:space="preserve"> then the </w:t>
      </w:r>
      <w:r>
        <w:t xml:space="preserve">E2 </w:t>
      </w:r>
      <w:r w:rsidR="00CC76E3">
        <w:t>Node</w:t>
      </w:r>
      <w:r w:rsidR="00CC76E3" w:rsidRPr="00094095">
        <w:t xml:space="preserve"> </w:t>
      </w:r>
      <w:r w:rsidRPr="00094095">
        <w:t xml:space="preserve">shall respond with </w:t>
      </w:r>
      <w:r w:rsidR="00541953">
        <w:t xml:space="preserve">the </w:t>
      </w:r>
      <w:r w:rsidRPr="00094095">
        <w:t>RIC CONTROL ACKNOWLEDGE message</w:t>
      </w:r>
      <w:r w:rsidR="00541953">
        <w:t>.</w:t>
      </w:r>
    </w:p>
    <w:p w14:paraId="65CB7159" w14:textId="01F25CF6" w:rsidR="006A1628" w:rsidRDefault="006A1628" w:rsidP="00096BF8">
      <w:pPr>
        <w:pStyle w:val="B1"/>
      </w:pPr>
      <w:ins w:id="647" w:author="Crouse" w:date="2021-10-28T15:10:00Z">
        <w:r>
          <w:rPr>
            <w:rFonts w:ascii="等线" w:eastAsia="等线" w:hAnsi="等线" w:hint="eastAsia"/>
            <w:lang w:eastAsia="zh-CN"/>
          </w:rPr>
          <w:t>如果</w:t>
        </w:r>
        <w:r>
          <w:t>RIC CONTROL REQUEST</w:t>
        </w:r>
        <w:r>
          <w:rPr>
            <w:rFonts w:ascii="等线" w:eastAsia="等线" w:hAnsi="等线" w:hint="eastAsia"/>
            <w:lang w:eastAsia="zh-CN"/>
          </w:rPr>
          <w:t>消息中</w:t>
        </w:r>
      </w:ins>
      <w:ins w:id="648" w:author="Crouse" w:date="2021-10-28T15:11:00Z">
        <w:r>
          <w:rPr>
            <w:rFonts w:ascii="等线" w:eastAsia="等线" w:hAnsi="等线" w:hint="eastAsia"/>
            <w:lang w:eastAsia="zh-CN"/>
          </w:rPr>
          <w:t>包含</w:t>
        </w:r>
        <w:r w:rsidR="00ED7343" w:rsidRPr="00094095">
          <w:rPr>
            <w:i/>
          </w:rPr>
          <w:t>RIC Control Ack</w:t>
        </w:r>
        <w:r w:rsidR="00ED7343">
          <w:rPr>
            <w:i/>
          </w:rPr>
          <w:t xml:space="preserve"> Request</w:t>
        </w:r>
        <w:r w:rsidR="00ED7343" w:rsidRPr="00094095">
          <w:t xml:space="preserve"> IE</w:t>
        </w:r>
        <w:r w:rsidR="00ED7343">
          <w:rPr>
            <w:rFonts w:ascii="等线" w:eastAsia="等线" w:hAnsi="等线" w:hint="eastAsia"/>
            <w:lang w:eastAsia="zh-CN"/>
          </w:rPr>
          <w:t>被</w:t>
        </w:r>
        <w:r w:rsidR="00ED7343">
          <w:rPr>
            <w:rFonts w:ascii="宋体" w:eastAsia="宋体" w:hAnsi="宋体" w:cs="宋体" w:hint="eastAsia"/>
            <w:lang w:eastAsia="zh-CN"/>
          </w:rPr>
          <w:t>设置成“Ack”并且E2节点成功的</w:t>
        </w:r>
      </w:ins>
      <w:ins w:id="649" w:author="Crouse" w:date="2021-10-28T15:12:00Z">
        <w:r w:rsidR="00ED7343">
          <w:rPr>
            <w:rFonts w:ascii="宋体" w:eastAsia="宋体" w:hAnsi="宋体" w:cs="宋体" w:hint="eastAsia"/>
            <w:lang w:eastAsia="zh-CN"/>
          </w:rPr>
          <w:t>处理</w:t>
        </w:r>
      </w:ins>
      <w:ins w:id="650" w:author="Crouse" w:date="2021-10-28T15:13:00Z">
        <w:r w:rsidR="000645BA">
          <w:t xml:space="preserve">RIC </w:t>
        </w:r>
        <w:r w:rsidR="000645BA" w:rsidRPr="00094095">
          <w:t>Control</w:t>
        </w:r>
      </w:ins>
      <w:ins w:id="651" w:author="Crouse" w:date="2021-10-28T15:14:00Z">
        <w:r w:rsidR="000645BA">
          <w:rPr>
            <w:rFonts w:ascii="宋体" w:eastAsia="宋体" w:hAnsi="宋体" w:cs="宋体" w:hint="eastAsia"/>
            <w:lang w:eastAsia="zh-CN"/>
          </w:rPr>
          <w:t>过程的</w:t>
        </w:r>
        <w:r w:rsidR="00694A9D">
          <w:rPr>
            <w:rFonts w:ascii="宋体" w:eastAsia="宋体" w:hAnsi="宋体" w:cs="宋体" w:hint="eastAsia"/>
            <w:lang w:eastAsia="zh-CN"/>
          </w:rPr>
          <w:t>请求动作，那么E2节点应该响应一个R</w:t>
        </w:r>
        <w:r w:rsidR="00694A9D" w:rsidRPr="00094095">
          <w:t>IC CONTROL ACKNOWLEDGE</w:t>
        </w:r>
        <w:r w:rsidR="00694A9D">
          <w:rPr>
            <w:rFonts w:ascii="等线" w:eastAsia="等线" w:hAnsi="等线" w:hint="eastAsia"/>
            <w:lang w:eastAsia="zh-CN"/>
          </w:rPr>
          <w:t>消息。</w:t>
        </w:r>
      </w:ins>
    </w:p>
    <w:p w14:paraId="206F3A45" w14:textId="499D5BF7" w:rsidR="00096BF8" w:rsidRDefault="00096BF8" w:rsidP="00096BF8">
      <w:pPr>
        <w:overflowPunct w:val="0"/>
        <w:autoSpaceDE w:val="0"/>
        <w:autoSpaceDN w:val="0"/>
        <w:adjustRightInd w:val="0"/>
        <w:textAlignment w:val="baseline"/>
        <w:rPr>
          <w:ins w:id="652" w:author="Crouse" w:date="2021-10-28T15:15:00Z"/>
          <w:rFonts w:eastAsia="Times New Roman"/>
          <w:lang w:eastAsia="en-GB"/>
        </w:rPr>
      </w:pPr>
      <w:r w:rsidRPr="00B64C78">
        <w:rPr>
          <w:rFonts w:eastAsia="Times New Roman"/>
          <w:lang w:eastAsia="en-GB"/>
        </w:rPr>
        <w:t xml:space="preserve">Upon reception of the RIC CONTROL </w:t>
      </w:r>
      <w:r w:rsidR="00F16E0F" w:rsidRPr="00F16E0F">
        <w:rPr>
          <w:rFonts w:eastAsia="Times New Roman"/>
          <w:lang w:eastAsia="en-GB"/>
        </w:rPr>
        <w:t>ACKNOWLEDGE</w:t>
      </w:r>
      <w:r w:rsidRPr="00B64C78">
        <w:rPr>
          <w:rFonts w:eastAsia="Times New Roman"/>
          <w:lang w:eastAsia="en-GB"/>
        </w:rPr>
        <w:t xml:space="preserve"> </w:t>
      </w:r>
      <w:r w:rsidRPr="00B64C78">
        <w:rPr>
          <w:rFonts w:eastAsia="MS Mincho"/>
          <w:lang w:eastAsia="en-GB"/>
        </w:rPr>
        <w:t>message</w:t>
      </w:r>
      <w:r w:rsidR="00541953">
        <w:rPr>
          <w:rFonts w:eastAsia="MS Mincho"/>
          <w:lang w:eastAsia="en-GB"/>
        </w:rPr>
        <w:t>,</w:t>
      </w:r>
      <w:r w:rsidRPr="00B64C78">
        <w:rPr>
          <w:rFonts w:eastAsia="MS Mincho"/>
          <w:lang w:eastAsia="en-GB"/>
        </w:rPr>
        <w:t xml:space="preserve"> </w:t>
      </w:r>
      <w:r w:rsidRPr="00B64C78">
        <w:rPr>
          <w:rFonts w:eastAsia="Times New Roman"/>
          <w:lang w:eastAsia="en-GB"/>
        </w:rPr>
        <w:t xml:space="preserve">the </w:t>
      </w:r>
      <w:r w:rsidR="00541953">
        <w:rPr>
          <w:rFonts w:eastAsia="Times New Roman"/>
          <w:lang w:eastAsia="en-GB"/>
        </w:rPr>
        <w:t xml:space="preserve">Near-RT </w:t>
      </w:r>
      <w:r w:rsidRPr="00B64C78">
        <w:rPr>
          <w:rFonts w:eastAsia="Times New Roman"/>
          <w:lang w:eastAsia="en-GB"/>
        </w:rPr>
        <w:t>RIC shall stop the timer T</w:t>
      </w:r>
      <w:r w:rsidRPr="00B64C78">
        <w:rPr>
          <w:rFonts w:eastAsia="Times New Roman"/>
          <w:vertAlign w:val="subscript"/>
          <w:lang w:eastAsia="en-GB"/>
        </w:rPr>
        <w:t>RICcontrol</w:t>
      </w:r>
      <w:r w:rsidRPr="00B64C78">
        <w:rPr>
          <w:rFonts w:eastAsia="Times New Roman"/>
          <w:lang w:eastAsia="en-GB"/>
        </w:rPr>
        <w:t xml:space="preserve"> and terminate the RIC Control procedure.</w:t>
      </w:r>
      <w:r w:rsidR="00AA64A2">
        <w:rPr>
          <w:rFonts w:eastAsia="Times New Roman"/>
          <w:lang w:eastAsia="en-GB"/>
        </w:rPr>
        <w:t xml:space="preserve"> The Near-RT RIC may use </w:t>
      </w:r>
      <w:r w:rsidR="00541953">
        <w:rPr>
          <w:rFonts w:eastAsia="Times New Roman"/>
          <w:lang w:eastAsia="en-GB"/>
        </w:rPr>
        <w:t xml:space="preserve">the </w:t>
      </w:r>
      <w:r w:rsidR="00AA64A2">
        <w:rPr>
          <w:rFonts w:eastAsia="Times New Roman"/>
          <w:lang w:eastAsia="en-GB"/>
        </w:rPr>
        <w:t xml:space="preserve">information contained in </w:t>
      </w:r>
      <w:r w:rsidR="00541953">
        <w:rPr>
          <w:rFonts w:eastAsia="Times New Roman"/>
          <w:lang w:eastAsia="en-GB"/>
        </w:rPr>
        <w:t xml:space="preserve">the </w:t>
      </w:r>
      <w:r w:rsidR="00AA64A2" w:rsidRPr="00A6338C">
        <w:rPr>
          <w:rFonts w:eastAsia="Times New Roman"/>
          <w:i/>
          <w:lang w:eastAsia="en-GB"/>
        </w:rPr>
        <w:t>RIC Control Status</w:t>
      </w:r>
      <w:r w:rsidR="00AA64A2">
        <w:rPr>
          <w:rFonts w:eastAsia="Times New Roman"/>
          <w:lang w:eastAsia="en-GB"/>
        </w:rPr>
        <w:t xml:space="preserve"> IE and </w:t>
      </w:r>
      <w:r w:rsidR="00541953">
        <w:rPr>
          <w:rFonts w:eastAsia="Times New Roman"/>
          <w:lang w:eastAsia="en-GB"/>
        </w:rPr>
        <w:t xml:space="preserve">the </w:t>
      </w:r>
      <w:r w:rsidR="00AA64A2">
        <w:rPr>
          <w:rFonts w:eastAsia="Times New Roman"/>
          <w:lang w:eastAsia="en-GB"/>
        </w:rPr>
        <w:t xml:space="preserve">optional </w:t>
      </w:r>
      <w:r w:rsidR="00AA64A2" w:rsidRPr="00A6338C">
        <w:rPr>
          <w:rFonts w:eastAsia="Times New Roman"/>
          <w:i/>
          <w:lang w:eastAsia="en-GB"/>
        </w:rPr>
        <w:t>RIC Control Outcome</w:t>
      </w:r>
      <w:r w:rsidR="00AA64A2">
        <w:rPr>
          <w:rFonts w:eastAsia="Times New Roman"/>
          <w:lang w:eastAsia="en-GB"/>
        </w:rPr>
        <w:t xml:space="preserve"> IE to determine subsequent actions. </w:t>
      </w:r>
    </w:p>
    <w:p w14:paraId="34DDFD21" w14:textId="216E7FB2" w:rsidR="003662D1" w:rsidRPr="00B64C78" w:rsidRDefault="002E2F58" w:rsidP="00096BF8">
      <w:pPr>
        <w:overflowPunct w:val="0"/>
        <w:autoSpaceDE w:val="0"/>
        <w:autoSpaceDN w:val="0"/>
        <w:adjustRightInd w:val="0"/>
        <w:textAlignment w:val="baseline"/>
        <w:rPr>
          <w:rFonts w:eastAsia="Times New Roman"/>
          <w:lang w:eastAsia="en-GB"/>
        </w:rPr>
      </w:pPr>
      <w:ins w:id="653" w:author="Crouse" w:date="2021-10-28T15:15:00Z">
        <w:r>
          <w:rPr>
            <w:rFonts w:ascii="宋体" w:eastAsia="宋体" w:hAnsi="宋体" w:cs="宋体" w:hint="eastAsia"/>
            <w:lang w:eastAsia="zh-CN"/>
          </w:rPr>
          <w:t>在</w:t>
        </w:r>
        <w:r w:rsidRPr="00B64C78">
          <w:rPr>
            <w:rFonts w:eastAsia="Times New Roman"/>
            <w:lang w:eastAsia="en-GB"/>
          </w:rPr>
          <w:t xml:space="preserve">RIC CONTROL </w:t>
        </w:r>
        <w:r w:rsidRPr="00F16E0F">
          <w:rPr>
            <w:rFonts w:eastAsia="Times New Roman"/>
            <w:lang w:eastAsia="en-GB"/>
          </w:rPr>
          <w:t>ACKNOWLEDGE</w:t>
        </w:r>
        <w:r>
          <w:rPr>
            <w:rFonts w:ascii="宋体" w:eastAsia="宋体" w:hAnsi="宋体" w:cs="宋体" w:hint="eastAsia"/>
            <w:lang w:eastAsia="zh-CN"/>
          </w:rPr>
          <w:t>消息的接收上，</w:t>
        </w:r>
      </w:ins>
      <w:ins w:id="654" w:author="Crouse" w:date="2021-10-28T15:16:00Z">
        <w:r w:rsidR="003A464E">
          <w:rPr>
            <w:rFonts w:eastAsia="Times New Roman"/>
            <w:lang w:eastAsia="en-GB"/>
          </w:rPr>
          <w:t xml:space="preserve">Near-RT </w:t>
        </w:r>
        <w:r w:rsidR="003A464E" w:rsidRPr="00B64C78">
          <w:rPr>
            <w:rFonts w:eastAsia="Times New Roman"/>
            <w:lang w:eastAsia="en-GB"/>
          </w:rPr>
          <w:t>RIC</w:t>
        </w:r>
        <w:r w:rsidR="003A464E">
          <w:rPr>
            <w:rFonts w:ascii="宋体" w:eastAsia="宋体" w:hAnsi="宋体" w:cs="宋体" w:hint="eastAsia"/>
            <w:lang w:eastAsia="zh-CN"/>
          </w:rPr>
          <w:t>应该停止timer</w:t>
        </w:r>
        <w:r w:rsidR="003A464E">
          <w:rPr>
            <w:rFonts w:ascii="宋体" w:eastAsia="宋体" w:hAnsi="宋体" w:cs="宋体"/>
            <w:lang w:eastAsia="en-GB"/>
          </w:rPr>
          <w:t xml:space="preserve"> </w:t>
        </w:r>
        <w:r w:rsidR="003A464E" w:rsidRPr="00B64C78">
          <w:rPr>
            <w:rFonts w:eastAsia="Times New Roman"/>
            <w:lang w:eastAsia="en-GB"/>
          </w:rPr>
          <w:t>T</w:t>
        </w:r>
        <w:r w:rsidR="003A464E" w:rsidRPr="00B64C78">
          <w:rPr>
            <w:rFonts w:eastAsia="Times New Roman"/>
            <w:vertAlign w:val="subscript"/>
            <w:lang w:eastAsia="en-GB"/>
          </w:rPr>
          <w:t>RICcontrol</w:t>
        </w:r>
        <w:r w:rsidR="003A464E">
          <w:rPr>
            <w:rFonts w:eastAsia="Times New Roman"/>
            <w:vertAlign w:val="subscript"/>
            <w:lang w:eastAsia="en-GB"/>
          </w:rPr>
          <w:t xml:space="preserve"> </w:t>
        </w:r>
        <w:r w:rsidR="003A464E">
          <w:rPr>
            <w:rFonts w:ascii="宋体" w:eastAsia="宋体" w:hAnsi="宋体" w:cs="宋体" w:hint="eastAsia"/>
            <w:lang w:eastAsia="zh-CN"/>
          </w:rPr>
          <w:t>并且终止控制过程。</w:t>
        </w:r>
      </w:ins>
      <w:ins w:id="655" w:author="Crouse" w:date="2021-10-28T15:17:00Z">
        <w:r w:rsidR="00E949DE">
          <w:rPr>
            <w:rFonts w:ascii="宋体" w:eastAsia="宋体" w:hAnsi="宋体" w:cs="宋体" w:hint="eastAsia"/>
            <w:lang w:eastAsia="zh-CN"/>
          </w:rPr>
          <w:t>Near-RT</w:t>
        </w:r>
        <w:r w:rsidR="00E949DE">
          <w:rPr>
            <w:rFonts w:ascii="宋体" w:eastAsia="宋体" w:hAnsi="宋体" w:cs="宋体"/>
            <w:lang w:eastAsia="en-GB"/>
          </w:rPr>
          <w:t xml:space="preserve"> </w:t>
        </w:r>
        <w:r w:rsidR="00E949DE">
          <w:rPr>
            <w:rFonts w:ascii="宋体" w:eastAsia="宋体" w:hAnsi="宋体" w:cs="宋体" w:hint="eastAsia"/>
            <w:lang w:eastAsia="zh-CN"/>
          </w:rPr>
          <w:t>RIC应该使用</w:t>
        </w:r>
      </w:ins>
      <w:ins w:id="656" w:author="Crouse" w:date="2021-10-28T15:19:00Z">
        <w:r w:rsidR="00840480">
          <w:rPr>
            <w:rFonts w:ascii="宋体" w:eastAsia="宋体" w:hAnsi="宋体" w:cs="宋体" w:hint="eastAsia"/>
            <w:lang w:eastAsia="zh-CN"/>
          </w:rPr>
          <w:t>包含</w:t>
        </w:r>
        <w:r w:rsidR="00E9098F" w:rsidRPr="00A6338C">
          <w:rPr>
            <w:rFonts w:eastAsia="Times New Roman"/>
            <w:i/>
            <w:lang w:eastAsia="en-GB"/>
          </w:rPr>
          <w:t>RIC Control Status</w:t>
        </w:r>
        <w:r w:rsidR="00E9098F">
          <w:rPr>
            <w:rFonts w:eastAsia="Times New Roman"/>
            <w:lang w:eastAsia="en-GB"/>
          </w:rPr>
          <w:t xml:space="preserve"> IE </w:t>
        </w:r>
        <w:r w:rsidR="00E9098F">
          <w:rPr>
            <w:rFonts w:ascii="宋体" w:eastAsia="宋体" w:hAnsi="宋体" w:cs="宋体" w:hint="eastAsia"/>
            <w:lang w:eastAsia="zh-CN"/>
          </w:rPr>
          <w:t>和</w:t>
        </w:r>
        <w:r w:rsidR="00E9098F" w:rsidRPr="00A6338C">
          <w:rPr>
            <w:rFonts w:eastAsia="Times New Roman"/>
            <w:i/>
            <w:lang w:eastAsia="en-GB"/>
          </w:rPr>
          <w:t>RIC Control Outcome</w:t>
        </w:r>
        <w:r w:rsidR="00E9098F">
          <w:rPr>
            <w:rFonts w:eastAsia="Times New Roman"/>
            <w:lang w:eastAsia="en-GB"/>
          </w:rPr>
          <w:t xml:space="preserve"> IE</w:t>
        </w:r>
        <w:r w:rsidR="00E9098F">
          <w:rPr>
            <w:rFonts w:ascii="宋体" w:eastAsia="宋体" w:hAnsi="宋体" w:cs="宋体" w:hint="eastAsia"/>
            <w:lang w:eastAsia="zh-CN"/>
          </w:rPr>
          <w:t>（可选择）的信息去决定接下来的</w:t>
        </w:r>
      </w:ins>
      <w:ins w:id="657" w:author="Crouse" w:date="2021-10-28T15:20:00Z">
        <w:r w:rsidR="00E9098F">
          <w:rPr>
            <w:rFonts w:ascii="宋体" w:eastAsia="宋体" w:hAnsi="宋体" w:cs="宋体" w:hint="eastAsia"/>
            <w:lang w:eastAsia="zh-CN"/>
          </w:rPr>
          <w:t>动作。</w:t>
        </w:r>
      </w:ins>
    </w:p>
    <w:p w14:paraId="661B398A" w14:textId="77777777" w:rsidR="00096BF8" w:rsidRPr="00094095" w:rsidRDefault="00096BF8" w:rsidP="00096BF8">
      <w:pPr>
        <w:pStyle w:val="B1"/>
      </w:pPr>
    </w:p>
    <w:p w14:paraId="3D7B401F" w14:textId="77777777" w:rsidR="00096BF8" w:rsidRPr="00094095" w:rsidRDefault="00096BF8" w:rsidP="00096BF8">
      <w:pPr>
        <w:pStyle w:val="4"/>
        <w:numPr>
          <w:ilvl w:val="0"/>
          <w:numId w:val="0"/>
        </w:numPr>
        <w:ind w:left="864" w:hanging="864"/>
        <w:rPr>
          <w:lang w:val="en-US"/>
        </w:rPr>
      </w:pPr>
      <w:r w:rsidRPr="00094095">
        <w:rPr>
          <w:lang w:val="en-US"/>
        </w:rPr>
        <w:t>8.2.4.3</w:t>
      </w:r>
      <w:r w:rsidRPr="00094095">
        <w:rPr>
          <w:lang w:val="en-US"/>
        </w:rPr>
        <w:tab/>
        <w:t>Unsuccessful Operation</w:t>
      </w:r>
    </w:p>
    <w:p w14:paraId="7989AF6D" w14:textId="77777777" w:rsidR="00D4656E" w:rsidRPr="006B2452" w:rsidRDefault="00D4656E" w:rsidP="00877A45">
      <w:pPr>
        <w:pStyle w:val="PlantUML"/>
        <w:rPr>
          <w:lang w:val="en-GB"/>
        </w:rPr>
      </w:pPr>
      <w:bookmarkStart w:id="658" w:name="_Hlk29995416"/>
      <w:r w:rsidRPr="006B2452">
        <w:rPr>
          <w:lang w:val="en-GB"/>
        </w:rPr>
        <w:t>@startuml</w:t>
      </w:r>
    </w:p>
    <w:p w14:paraId="321BD71E" w14:textId="77777777" w:rsidR="00D4656E" w:rsidRPr="006B2452" w:rsidRDefault="00D4656E" w:rsidP="00877A45">
      <w:pPr>
        <w:pStyle w:val="PlantUML"/>
        <w:rPr>
          <w:lang w:val="en-GB"/>
        </w:rPr>
      </w:pPr>
    </w:p>
    <w:p w14:paraId="711870BD" w14:textId="77777777" w:rsidR="00D4656E" w:rsidRPr="006B2452" w:rsidRDefault="00D4656E" w:rsidP="00877A45">
      <w:pPr>
        <w:pStyle w:val="PlantUML"/>
      </w:pPr>
      <w:r w:rsidRPr="006B2452">
        <w:rPr>
          <w:rFonts w:hint="eastAsia"/>
        </w:rPr>
        <w:t>skinparam ParticipantPadding 5</w:t>
      </w:r>
    </w:p>
    <w:p w14:paraId="51A9F081" w14:textId="77777777" w:rsidR="00D4656E" w:rsidRPr="006B2452" w:rsidRDefault="00D4656E" w:rsidP="00877A45">
      <w:pPr>
        <w:pStyle w:val="PlantUML"/>
      </w:pPr>
      <w:r w:rsidRPr="006B2452">
        <w:rPr>
          <w:rFonts w:hint="eastAsia"/>
        </w:rPr>
        <w:t>skinparam BoxPadding 10</w:t>
      </w:r>
    </w:p>
    <w:p w14:paraId="7F7C69CA" w14:textId="77777777" w:rsidR="00D4656E" w:rsidRPr="006B2452" w:rsidRDefault="00D4656E" w:rsidP="00877A45">
      <w:pPr>
        <w:pStyle w:val="PlantUML"/>
      </w:pPr>
      <w:r w:rsidRPr="006B2452">
        <w:t>skinparam lifelineStrategy solid</w:t>
      </w:r>
    </w:p>
    <w:p w14:paraId="62F35DEC" w14:textId="77777777" w:rsidR="00D4656E" w:rsidRPr="006B2452" w:rsidRDefault="00D4656E" w:rsidP="00877A45">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2D67042C" w14:textId="77777777" w:rsidR="00D4656E" w:rsidRPr="006B2452" w:rsidRDefault="00D4656E" w:rsidP="00877A45">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6417D2DD" w14:textId="77777777" w:rsidR="00D4656E" w:rsidRPr="006B2452" w:rsidRDefault="00D4656E" w:rsidP="00877A45">
      <w:pPr>
        <w:pStyle w:val="PlantUML"/>
        <w:rPr>
          <w:lang w:val="en-GB"/>
        </w:rPr>
      </w:pPr>
      <w:r w:rsidRPr="006B2452">
        <w:rPr>
          <w:lang w:val="en-GB"/>
        </w:rPr>
        <w:t>ran&lt;-near: RIC CONTROL REQUEST</w:t>
      </w:r>
    </w:p>
    <w:p w14:paraId="0101620C" w14:textId="6D2DB55B" w:rsidR="00D4656E" w:rsidRPr="006B2452" w:rsidRDefault="00D4656E" w:rsidP="00877A45">
      <w:pPr>
        <w:pStyle w:val="PlantUML"/>
        <w:rPr>
          <w:lang w:val="en-GB"/>
        </w:rPr>
      </w:pPr>
      <w:r w:rsidRPr="006B2452">
        <w:rPr>
          <w:lang w:val="en-GB"/>
        </w:rPr>
        <w:t xml:space="preserve">ran-&gt;near: RIC CONTROL </w:t>
      </w:r>
      <w:r>
        <w:rPr>
          <w:lang w:val="en-GB"/>
        </w:rPr>
        <w:t>FAILURE</w:t>
      </w:r>
    </w:p>
    <w:p w14:paraId="2D1B2035" w14:textId="77777777" w:rsidR="00D4656E" w:rsidRPr="006B2452" w:rsidRDefault="00D4656E" w:rsidP="00877A45">
      <w:pPr>
        <w:pStyle w:val="PlantUML"/>
        <w:rPr>
          <w:lang w:val="en-GB"/>
        </w:rPr>
      </w:pPr>
    </w:p>
    <w:p w14:paraId="04AF4D6D" w14:textId="77777777" w:rsidR="00D4656E" w:rsidRPr="006B2452" w:rsidRDefault="00D4656E" w:rsidP="00877A45">
      <w:pPr>
        <w:pStyle w:val="PlantUML"/>
        <w:rPr>
          <w:lang w:val="en-GB"/>
        </w:rPr>
      </w:pPr>
      <w:r w:rsidRPr="006B2452">
        <w:rPr>
          <w:lang w:val="en-GB"/>
        </w:rPr>
        <w:t>@enduml</w:t>
      </w:r>
    </w:p>
    <w:bookmarkEnd w:id="658"/>
    <w:p w14:paraId="7CC0A264" w14:textId="7B867AB1" w:rsidR="005E2FC0" w:rsidRDefault="00877A45" w:rsidP="00F16E0F">
      <w:pPr>
        <w:pStyle w:val="PlantUMLImg"/>
      </w:pPr>
      <w:r>
        <w:rPr>
          <w:lang w:val="en-US"/>
        </w:rPr>
        <w:drawing>
          <wp:inline distT="0" distB="0" distL="0" distR="0" wp14:anchorId="711DBFC6" wp14:editId="339FA180">
            <wp:extent cx="2667000" cy="1524000"/>
            <wp:effectExtent l="0" t="0" r="0" b="0"/>
            <wp:docPr id="36" name="Picture 36" descr="Generated by PlantUML"/>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9">
                      <a:extLst>
                        <a:ext uri="{28A0092B-C50C-407E-A947-70E740481C1C}">
                          <a14:useLocalDpi xmlns:a14="http://schemas.microsoft.com/office/drawing/2010/main" val="0"/>
                        </a:ext>
                      </a:extLst>
                    </a:blip>
                    <a:stretch>
                      <a:fillRect/>
                    </a:stretch>
                  </pic:blipFill>
                  <pic:spPr>
                    <a:xfrm>
                      <a:off x="0" y="0"/>
                      <a:ext cx="2667000" cy="1524000"/>
                    </a:xfrm>
                    <a:prstGeom prst="rect">
                      <a:avLst/>
                    </a:prstGeom>
                  </pic:spPr>
                </pic:pic>
              </a:graphicData>
            </a:graphic>
          </wp:inline>
        </w:drawing>
      </w:r>
    </w:p>
    <w:p w14:paraId="09EFA0CA" w14:textId="70DF3C5C" w:rsidR="00096BF8" w:rsidRPr="00094095" w:rsidRDefault="00096BF8" w:rsidP="00096BF8">
      <w:pPr>
        <w:pStyle w:val="TF"/>
      </w:pPr>
      <w:r w:rsidRPr="00094095">
        <w:t xml:space="preserve">Figure 8.2.4.3-1: </w:t>
      </w:r>
      <w:r>
        <w:t>RIC</w:t>
      </w:r>
      <w:r w:rsidRPr="00094095">
        <w:t xml:space="preserve"> Control</w:t>
      </w:r>
      <w:r w:rsidR="00861EFC">
        <w:t xml:space="preserve"> procedure</w:t>
      </w:r>
      <w:r w:rsidRPr="00094095">
        <w:t>, unsuccessful operation</w:t>
      </w:r>
    </w:p>
    <w:p w14:paraId="48F81CFB" w14:textId="78AC9C00" w:rsidR="00096BF8" w:rsidRDefault="00096BF8" w:rsidP="00096BF8">
      <w:pPr>
        <w:rPr>
          <w:ins w:id="659" w:author="Crouse" w:date="2021-10-28T15:25:00Z"/>
        </w:rPr>
      </w:pPr>
      <w:r w:rsidRPr="00094095">
        <w:t>If the RIC CONTROL</w:t>
      </w:r>
      <w:r w:rsidR="00861EFC">
        <w:t xml:space="preserve"> REQUEST</w:t>
      </w:r>
      <w:r w:rsidRPr="00094095">
        <w:t xml:space="preserve"> message contains an </w:t>
      </w:r>
      <w:r w:rsidRPr="00F62591">
        <w:t xml:space="preserve">optional </w:t>
      </w:r>
      <w:r>
        <w:rPr>
          <w:i/>
        </w:rPr>
        <w:t xml:space="preserve">RIC Call Process ID </w:t>
      </w:r>
      <w:r w:rsidRPr="004A3CBF">
        <w:t>IE</w:t>
      </w:r>
      <w:r w:rsidRPr="00094095">
        <w:t xml:space="preserve"> that </w:t>
      </w:r>
      <w:r w:rsidR="00850594">
        <w:t xml:space="preserve">is invalid or </w:t>
      </w:r>
      <w:r w:rsidRPr="00094095">
        <w:t>refers to a</w:t>
      </w:r>
      <w:r w:rsidR="00850594">
        <w:t>n expired</w:t>
      </w:r>
      <w:r w:rsidRPr="00094095">
        <w:t xml:space="preserve"> Call Process</w:t>
      </w:r>
      <w:r w:rsidR="00850594">
        <w:t>,</w:t>
      </w:r>
      <w:r w:rsidRPr="00094095">
        <w:t xml:space="preserve"> then the </w:t>
      </w:r>
      <w:r>
        <w:t xml:space="preserve">E2 </w:t>
      </w:r>
      <w:r w:rsidR="00CC76E3">
        <w:t>Node</w:t>
      </w:r>
      <w:r w:rsidR="00CC76E3" w:rsidRPr="00094095">
        <w:t xml:space="preserve"> </w:t>
      </w:r>
      <w:r w:rsidRPr="00094095">
        <w:t>shall respond with a RIC CONTROL FAILURE message</w:t>
      </w:r>
      <w:r w:rsidR="00850594">
        <w:t xml:space="preserve"> </w:t>
      </w:r>
      <w:r w:rsidR="00850594" w:rsidRPr="00094095">
        <w:t xml:space="preserve">with an appropriate </w:t>
      </w:r>
      <w:r w:rsidR="00850594">
        <w:t xml:space="preserve">cause </w:t>
      </w:r>
      <w:r w:rsidR="00850594" w:rsidRPr="00094095">
        <w:t>value</w:t>
      </w:r>
      <w:r w:rsidRPr="00094095">
        <w:t>.</w:t>
      </w:r>
    </w:p>
    <w:p w14:paraId="10E9ACA8" w14:textId="20929C75" w:rsidR="007C14A3" w:rsidRPr="00094095" w:rsidRDefault="007C14A3" w:rsidP="00096BF8">
      <w:ins w:id="660" w:author="Crouse" w:date="2021-10-28T15:25:00Z">
        <w:r>
          <w:rPr>
            <w:rFonts w:ascii="等线" w:eastAsia="等线" w:hAnsi="等线" w:hint="eastAsia"/>
            <w:lang w:eastAsia="zh-CN"/>
          </w:rPr>
          <w:lastRenderedPageBreak/>
          <w:t>如果</w:t>
        </w:r>
      </w:ins>
      <w:ins w:id="661" w:author="Crouse" w:date="2021-10-28T15:26:00Z">
        <w:r w:rsidRPr="00094095">
          <w:t>RIC CONTROL</w:t>
        </w:r>
        <w:r>
          <w:t xml:space="preserve"> REQUEST</w:t>
        </w:r>
        <w:r>
          <w:rPr>
            <w:rFonts w:ascii="等线" w:eastAsia="等线" w:hAnsi="等线" w:hint="eastAsia"/>
            <w:lang w:eastAsia="zh-CN"/>
          </w:rPr>
          <w:t>消息中</w:t>
        </w:r>
        <w:r w:rsidR="00F54CD1">
          <w:rPr>
            <w:rFonts w:ascii="等线" w:eastAsia="等线" w:hAnsi="等线" w:hint="eastAsia"/>
            <w:lang w:eastAsia="zh-CN"/>
          </w:rPr>
          <w:t>包含无效或者参考一个</w:t>
        </w:r>
      </w:ins>
      <w:ins w:id="662" w:author="Crouse" w:date="2021-10-28T15:27:00Z">
        <w:r w:rsidR="00F54CD1">
          <w:rPr>
            <w:rFonts w:ascii="等线" w:eastAsia="等线" w:hAnsi="等线" w:hint="eastAsia"/>
            <w:lang w:eastAsia="zh-CN"/>
          </w:rPr>
          <w:t>过时的调用过程</w:t>
        </w:r>
        <w:r w:rsidR="006D30FD">
          <w:rPr>
            <w:rFonts w:ascii="等线" w:eastAsia="等线" w:hAnsi="等线" w:hint="eastAsia"/>
            <w:lang w:eastAsia="zh-CN"/>
          </w:rPr>
          <w:t>的</w:t>
        </w:r>
      </w:ins>
      <w:ins w:id="663" w:author="Crouse" w:date="2021-10-28T15:26:00Z">
        <w:r w:rsidR="00F54CD1">
          <w:rPr>
            <w:i/>
          </w:rPr>
          <w:t xml:space="preserve">RIC Call Process ID </w:t>
        </w:r>
        <w:r w:rsidR="00F54CD1" w:rsidRPr="004A3CBF">
          <w:t>IE</w:t>
        </w:r>
        <w:r w:rsidR="00F54CD1">
          <w:rPr>
            <w:rFonts w:ascii="等线" w:eastAsia="等线" w:hAnsi="等线" w:hint="eastAsia"/>
            <w:lang w:eastAsia="zh-CN"/>
          </w:rPr>
          <w:t>（可选择）</w:t>
        </w:r>
      </w:ins>
      <w:ins w:id="664" w:author="Crouse" w:date="2021-10-28T15:27:00Z">
        <w:r w:rsidR="006D30FD">
          <w:rPr>
            <w:rFonts w:ascii="等线" w:eastAsia="等线" w:hAnsi="等线" w:hint="eastAsia"/>
            <w:lang w:eastAsia="zh-CN"/>
          </w:rPr>
          <w:t>，</w:t>
        </w:r>
      </w:ins>
      <w:ins w:id="665" w:author="Crouse" w:date="2021-10-28T15:28:00Z">
        <w:r w:rsidR="006D30FD">
          <w:rPr>
            <w:rFonts w:ascii="等线" w:eastAsia="等线" w:hAnsi="等线" w:hint="eastAsia"/>
            <w:lang w:eastAsia="zh-CN"/>
          </w:rPr>
          <w:t>那么</w:t>
        </w:r>
      </w:ins>
      <w:ins w:id="666" w:author="Crouse" w:date="2021-10-28T15:27:00Z">
        <w:r w:rsidR="006D30FD">
          <w:rPr>
            <w:rFonts w:ascii="等线" w:eastAsia="等线" w:hAnsi="等线" w:hint="eastAsia"/>
            <w:lang w:eastAsia="zh-CN"/>
          </w:rPr>
          <w:t>E2节点应该</w:t>
        </w:r>
      </w:ins>
      <w:ins w:id="667" w:author="Crouse" w:date="2021-10-28T15:28:00Z">
        <w:r w:rsidR="006D30FD">
          <w:rPr>
            <w:rFonts w:ascii="等线" w:eastAsia="等线" w:hAnsi="等线" w:hint="eastAsia"/>
            <w:lang w:eastAsia="zh-CN"/>
          </w:rPr>
          <w:t>响应一个</w:t>
        </w:r>
        <w:r w:rsidR="006D30FD" w:rsidRPr="00094095">
          <w:t>RIC CONTROL FAILURE</w:t>
        </w:r>
        <w:r w:rsidR="006D30FD">
          <w:rPr>
            <w:rFonts w:ascii="等线" w:eastAsia="等线" w:hAnsi="等线" w:hint="eastAsia"/>
            <w:lang w:eastAsia="zh-CN"/>
          </w:rPr>
          <w:t>消息并且附上适当的值。</w:t>
        </w:r>
      </w:ins>
    </w:p>
    <w:p w14:paraId="717C9A7A" w14:textId="25A96E1D" w:rsidR="00096BF8" w:rsidRDefault="00096BF8" w:rsidP="00096BF8">
      <w:pPr>
        <w:rPr>
          <w:ins w:id="668" w:author="Crouse" w:date="2021-10-28T15:28:00Z"/>
        </w:rPr>
      </w:pPr>
      <w:r w:rsidRPr="00094095">
        <w:t xml:space="preserve">If the </w:t>
      </w:r>
      <w:r>
        <w:t xml:space="preserve">E2 </w:t>
      </w:r>
      <w:r w:rsidR="00CC76E3">
        <w:t>Node</w:t>
      </w:r>
      <w:r w:rsidR="00CC76E3" w:rsidRPr="00094095">
        <w:t xml:space="preserve"> </w:t>
      </w:r>
      <w:r w:rsidRPr="00094095">
        <w:t xml:space="preserve">fails to perform the requested </w:t>
      </w:r>
      <w:r w:rsidR="00861EFC">
        <w:t xml:space="preserve">RIC </w:t>
      </w:r>
      <w:r w:rsidR="00861EFC" w:rsidRPr="00094095">
        <w:t xml:space="preserve">Control </w:t>
      </w:r>
      <w:r w:rsidR="00861EFC">
        <w:t xml:space="preserve">procedure </w:t>
      </w:r>
      <w:r w:rsidRPr="00094095">
        <w:t xml:space="preserve">action, then the </w:t>
      </w:r>
      <w:r>
        <w:t xml:space="preserve">E2 </w:t>
      </w:r>
      <w:r w:rsidR="00CC76E3">
        <w:t>Node</w:t>
      </w:r>
      <w:r w:rsidR="00CC76E3" w:rsidRPr="00094095">
        <w:t xml:space="preserve"> </w:t>
      </w:r>
      <w:r w:rsidRPr="00094095">
        <w:t xml:space="preserve">shall respond with </w:t>
      </w:r>
      <w:r w:rsidR="00541953">
        <w:t>the</w:t>
      </w:r>
      <w:r w:rsidR="00541953" w:rsidRPr="00094095">
        <w:t xml:space="preserve"> </w:t>
      </w:r>
      <w:r w:rsidRPr="00094095">
        <w:t>RIC CONTROL FAILURE message</w:t>
      </w:r>
      <w:r w:rsidR="00541953" w:rsidRPr="00541953">
        <w:t xml:space="preserve"> </w:t>
      </w:r>
      <w:r w:rsidR="00541953" w:rsidRPr="00094095">
        <w:t xml:space="preserve">with an appropriate </w:t>
      </w:r>
      <w:r w:rsidR="00541953">
        <w:t xml:space="preserve">cause </w:t>
      </w:r>
      <w:r w:rsidR="00541953" w:rsidRPr="00094095">
        <w:t>value</w:t>
      </w:r>
      <w:r w:rsidRPr="00094095">
        <w:t>.</w:t>
      </w:r>
    </w:p>
    <w:p w14:paraId="6FF227C6" w14:textId="1A527F16" w:rsidR="00D77097" w:rsidRDefault="002A58BA" w:rsidP="00096BF8">
      <w:ins w:id="669" w:author="Crouse" w:date="2021-10-28T15:32:00Z">
        <w:r>
          <w:rPr>
            <w:rFonts w:ascii="等线" w:eastAsia="等线" w:hAnsi="等线" w:hint="eastAsia"/>
            <w:lang w:eastAsia="zh-CN"/>
          </w:rPr>
          <w:t>如果</w:t>
        </w:r>
        <w:r w:rsidR="005E09A3">
          <w:rPr>
            <w:rFonts w:ascii="等线" w:eastAsia="等线" w:hAnsi="等线" w:hint="eastAsia"/>
            <w:lang w:eastAsia="zh-CN"/>
          </w:rPr>
          <w:t>E2节点执行请求</w:t>
        </w:r>
      </w:ins>
      <w:ins w:id="670" w:author="Crouse" w:date="2021-10-28T15:33:00Z">
        <w:r w:rsidR="005E09A3">
          <w:t xml:space="preserve">RIC </w:t>
        </w:r>
        <w:r w:rsidR="005E09A3" w:rsidRPr="00094095">
          <w:t xml:space="preserve">Control </w:t>
        </w:r>
        <w:r w:rsidR="005E09A3">
          <w:rPr>
            <w:rFonts w:ascii="宋体" w:eastAsia="宋体" w:hAnsi="宋体" w:cs="宋体" w:hint="eastAsia"/>
            <w:lang w:eastAsia="zh-CN"/>
          </w:rPr>
          <w:t>过程动作失败，那么E2节点应该</w:t>
        </w:r>
        <w:r w:rsidR="000A65B8">
          <w:rPr>
            <w:rFonts w:ascii="宋体" w:eastAsia="宋体" w:hAnsi="宋体" w:cs="宋体" w:hint="eastAsia"/>
            <w:lang w:eastAsia="zh-CN"/>
          </w:rPr>
          <w:t>响应</w:t>
        </w:r>
        <w:r w:rsidR="000A65B8" w:rsidRPr="00094095">
          <w:t>RIC CONTROL FAILURE</w:t>
        </w:r>
        <w:r w:rsidR="000A65B8">
          <w:rPr>
            <w:rFonts w:ascii="等线" w:eastAsia="等线" w:hAnsi="等线" w:hint="eastAsia"/>
            <w:lang w:eastAsia="zh-CN"/>
          </w:rPr>
          <w:t>消息并且附加上适当的原因值。</w:t>
        </w:r>
      </w:ins>
    </w:p>
    <w:p w14:paraId="51349AA1" w14:textId="2E9720A3" w:rsidR="009E6D86" w:rsidRDefault="009E6D86" w:rsidP="00096BF8">
      <w:pPr>
        <w:rPr>
          <w:ins w:id="671" w:author="Crouse" w:date="2021-10-28T15:33:00Z"/>
          <w:rFonts w:eastAsia="Times New Roman"/>
          <w:lang w:eastAsia="en-GB"/>
        </w:rPr>
      </w:pPr>
      <w:r w:rsidRPr="00B64C78">
        <w:rPr>
          <w:rFonts w:eastAsia="Times New Roman"/>
          <w:lang w:eastAsia="en-GB"/>
        </w:rPr>
        <w:t xml:space="preserve">Upon reception of the RIC CONTROL </w:t>
      </w:r>
      <w:r>
        <w:rPr>
          <w:rFonts w:eastAsia="Times New Roman"/>
          <w:lang w:eastAsia="en-GB"/>
        </w:rPr>
        <w:t>FAILURE</w:t>
      </w:r>
      <w:r w:rsidRPr="00B64C78">
        <w:rPr>
          <w:rFonts w:eastAsia="Times New Roman"/>
          <w:lang w:eastAsia="en-GB"/>
        </w:rPr>
        <w:t xml:space="preserve"> </w:t>
      </w:r>
      <w:r w:rsidRPr="00B64C78">
        <w:rPr>
          <w:rFonts w:eastAsia="MS Mincho"/>
          <w:lang w:eastAsia="en-GB"/>
        </w:rPr>
        <w:t xml:space="preserve">message </w:t>
      </w:r>
      <w:r w:rsidRPr="00B64C78">
        <w:rPr>
          <w:rFonts w:eastAsia="Times New Roman"/>
          <w:lang w:eastAsia="en-GB"/>
        </w:rPr>
        <w:t xml:space="preserve">the </w:t>
      </w:r>
      <w:r w:rsidR="008A2976">
        <w:rPr>
          <w:rFonts w:eastAsia="Times New Roman"/>
          <w:lang w:eastAsia="en-GB"/>
        </w:rPr>
        <w:t xml:space="preserve">Near-RT </w:t>
      </w:r>
      <w:r w:rsidRPr="00B64C78">
        <w:rPr>
          <w:rFonts w:eastAsia="Times New Roman"/>
          <w:lang w:eastAsia="en-GB"/>
        </w:rPr>
        <w:t>RIC shall stop the timer T</w:t>
      </w:r>
      <w:r w:rsidRPr="00B64C78">
        <w:rPr>
          <w:rFonts w:eastAsia="Times New Roman"/>
          <w:vertAlign w:val="subscript"/>
          <w:lang w:eastAsia="en-GB"/>
        </w:rPr>
        <w:t>RICcontrol</w:t>
      </w:r>
      <w:r w:rsidR="00541953">
        <w:rPr>
          <w:rFonts w:eastAsia="Times New Roman"/>
          <w:vertAlign w:val="subscript"/>
          <w:lang w:eastAsia="en-GB"/>
        </w:rPr>
        <w:t>,</w:t>
      </w:r>
      <w:r w:rsidRPr="00B64C78">
        <w:rPr>
          <w:rFonts w:eastAsia="Times New Roman"/>
          <w:lang w:eastAsia="en-GB"/>
        </w:rPr>
        <w:t xml:space="preserve"> </w:t>
      </w:r>
      <w:r w:rsidR="00541953">
        <w:rPr>
          <w:rFonts w:eastAsia="Times New Roman"/>
          <w:lang w:eastAsia="en-GB"/>
        </w:rPr>
        <w:t xml:space="preserve">if running, </w:t>
      </w:r>
      <w:r w:rsidRPr="00B64C78">
        <w:rPr>
          <w:rFonts w:eastAsia="Times New Roman"/>
          <w:lang w:eastAsia="en-GB"/>
        </w:rPr>
        <w:t>and terminate the RIC Control procedure.</w:t>
      </w:r>
    </w:p>
    <w:p w14:paraId="76CBEB3F" w14:textId="10A8242B" w:rsidR="000B19C7" w:rsidRPr="00094095" w:rsidRDefault="00033A19" w:rsidP="00096BF8">
      <w:ins w:id="672" w:author="Crouse" w:date="2021-10-28T15:34:00Z">
        <w:r>
          <w:rPr>
            <w:rFonts w:ascii="等线" w:eastAsia="等线" w:hAnsi="等线" w:hint="eastAsia"/>
            <w:lang w:eastAsia="zh-CN"/>
          </w:rPr>
          <w:t>在接收到</w:t>
        </w:r>
        <w:r w:rsidRPr="00B64C78">
          <w:rPr>
            <w:rFonts w:eastAsia="Times New Roman"/>
            <w:lang w:eastAsia="en-GB"/>
          </w:rPr>
          <w:t xml:space="preserve">RIC CONTROL </w:t>
        </w:r>
        <w:r>
          <w:rPr>
            <w:rFonts w:eastAsia="Times New Roman"/>
            <w:lang w:eastAsia="en-GB"/>
          </w:rPr>
          <w:t>FAILURE</w:t>
        </w:r>
        <w:r>
          <w:rPr>
            <w:rFonts w:ascii="宋体" w:eastAsia="宋体" w:hAnsi="宋体" w:cs="宋体" w:hint="eastAsia"/>
            <w:lang w:eastAsia="zh-CN"/>
          </w:rPr>
          <w:t>消息后，Near-RT</w:t>
        </w:r>
        <w:r>
          <w:rPr>
            <w:rFonts w:ascii="宋体" w:eastAsia="宋体" w:hAnsi="宋体" w:cs="宋体"/>
            <w:lang w:eastAsia="en-GB"/>
          </w:rPr>
          <w:t xml:space="preserve"> </w:t>
        </w:r>
        <w:r>
          <w:rPr>
            <w:rFonts w:ascii="宋体" w:eastAsia="宋体" w:hAnsi="宋体" w:cs="宋体" w:hint="eastAsia"/>
            <w:lang w:eastAsia="zh-CN"/>
          </w:rPr>
          <w:t>RIC平台</w:t>
        </w:r>
      </w:ins>
      <w:ins w:id="673" w:author="Crouse" w:date="2021-10-28T15:35:00Z">
        <w:r>
          <w:rPr>
            <w:rFonts w:ascii="宋体" w:eastAsia="宋体" w:hAnsi="宋体" w:cs="宋体" w:hint="eastAsia"/>
            <w:lang w:eastAsia="zh-CN"/>
          </w:rPr>
          <w:t>应该停止timer</w:t>
        </w:r>
        <w:r>
          <w:rPr>
            <w:rFonts w:ascii="宋体" w:eastAsia="宋体" w:hAnsi="宋体" w:cs="宋体"/>
            <w:lang w:eastAsia="en-GB"/>
          </w:rPr>
          <w:t xml:space="preserve"> </w:t>
        </w:r>
        <w:r w:rsidRPr="00B64C78">
          <w:rPr>
            <w:rFonts w:eastAsia="Times New Roman"/>
            <w:lang w:eastAsia="en-GB"/>
          </w:rPr>
          <w:t>T</w:t>
        </w:r>
        <w:r w:rsidRPr="00B64C78">
          <w:rPr>
            <w:rFonts w:eastAsia="Times New Roman"/>
            <w:vertAlign w:val="subscript"/>
            <w:lang w:eastAsia="en-GB"/>
          </w:rPr>
          <w:t>RICcontrol</w:t>
        </w:r>
        <w:r w:rsidR="00343810">
          <w:rPr>
            <w:rFonts w:ascii="宋体" w:eastAsia="宋体" w:hAnsi="宋体" w:cs="宋体" w:hint="eastAsia"/>
            <w:vertAlign w:val="subscript"/>
            <w:lang w:eastAsia="zh-CN"/>
          </w:rPr>
          <w:t xml:space="preserve"> </w:t>
        </w:r>
        <w:r w:rsidR="00343810">
          <w:rPr>
            <w:rFonts w:ascii="等线" w:eastAsia="等线" w:hAnsi="等线" w:hint="eastAsia"/>
            <w:lang w:eastAsia="zh-CN"/>
          </w:rPr>
          <w:t>（如果timer在运行）并且终止RIC</w:t>
        </w:r>
        <w:r w:rsidR="00343810">
          <w:rPr>
            <w:rFonts w:ascii="等线" w:eastAsia="等线" w:hAnsi="等线"/>
            <w:lang w:eastAsia="zh-CN"/>
          </w:rPr>
          <w:t xml:space="preserve"> </w:t>
        </w:r>
        <w:r w:rsidR="00343810">
          <w:rPr>
            <w:rFonts w:ascii="等线" w:eastAsia="等线" w:hAnsi="等线" w:hint="eastAsia"/>
            <w:lang w:eastAsia="zh-CN"/>
          </w:rPr>
          <w:t>Control过程。</w:t>
        </w:r>
      </w:ins>
    </w:p>
    <w:p w14:paraId="543F3D98" w14:textId="615F46BA" w:rsidR="00096BF8" w:rsidRPr="00094095" w:rsidRDefault="00096BF8" w:rsidP="00096BF8">
      <w:pPr>
        <w:pStyle w:val="4"/>
        <w:numPr>
          <w:ilvl w:val="0"/>
          <w:numId w:val="0"/>
        </w:numPr>
        <w:ind w:left="864" w:hanging="864"/>
        <w:rPr>
          <w:lang w:val="en-US"/>
        </w:rPr>
      </w:pPr>
      <w:r w:rsidRPr="00094095">
        <w:rPr>
          <w:lang w:val="en-US"/>
        </w:rPr>
        <w:t>8.2.4.4</w:t>
      </w:r>
      <w:r w:rsidRPr="00094095">
        <w:rPr>
          <w:lang w:val="en-US"/>
        </w:rPr>
        <w:tab/>
        <w:t>Abnormal Conditions</w:t>
      </w:r>
      <w:ins w:id="674" w:author="Crouse" w:date="2021-10-28T15:36:00Z">
        <w:r w:rsidR="00163AD5">
          <w:rPr>
            <w:rFonts w:ascii="等线" w:eastAsia="等线" w:hAnsi="等线" w:hint="eastAsia"/>
            <w:lang w:val="en-US" w:eastAsia="zh-CN"/>
          </w:rPr>
          <w:t>异常</w:t>
        </w:r>
        <w:r w:rsidR="00163AD5">
          <w:rPr>
            <w:rFonts w:ascii="宋体" w:eastAsia="宋体" w:hAnsi="宋体" w:cs="宋体" w:hint="eastAsia"/>
            <w:lang w:val="en-US" w:eastAsia="zh-CN"/>
          </w:rPr>
          <w:t>过程</w:t>
        </w:r>
      </w:ins>
    </w:p>
    <w:p w14:paraId="26AF6807" w14:textId="06208614" w:rsidR="009E6D86" w:rsidRDefault="00096BF8" w:rsidP="00096BF8">
      <w:pPr>
        <w:rPr>
          <w:ins w:id="675" w:author="Crouse" w:date="2021-10-28T15:36:00Z"/>
        </w:rPr>
      </w:pPr>
      <w:r w:rsidRPr="00094095">
        <w:t xml:space="preserve">If the target </w:t>
      </w:r>
      <w:r>
        <w:t xml:space="preserve">E2 </w:t>
      </w:r>
      <w:r w:rsidR="00CC76E3">
        <w:t>Node</w:t>
      </w:r>
      <w:r w:rsidR="00CC76E3" w:rsidRPr="00094095">
        <w:t xml:space="preserve"> </w:t>
      </w:r>
      <w:r w:rsidRPr="00094095">
        <w:t>receives a RIC CONTROL</w:t>
      </w:r>
      <w:r w:rsidR="00A409E3">
        <w:t xml:space="preserve"> REQUEST</w:t>
      </w:r>
      <w:r w:rsidRPr="00094095">
        <w:t xml:space="preserve"> message </w:t>
      </w:r>
      <w:r w:rsidR="00D449D6">
        <w:t xml:space="preserve">which </w:t>
      </w:r>
      <w:r w:rsidRPr="00094095">
        <w:t xml:space="preserve">contains a </w:t>
      </w:r>
      <w:r w:rsidRPr="00094095">
        <w:rPr>
          <w:i/>
        </w:rPr>
        <w:t>RAN Function ID</w:t>
      </w:r>
      <w:r w:rsidRPr="00094095">
        <w:rPr>
          <w:i/>
          <w:iCs/>
        </w:rPr>
        <w:t xml:space="preserve"> </w:t>
      </w:r>
      <w:r w:rsidRPr="00094095">
        <w:t xml:space="preserve">IE that was not previously announced as a supported </w:t>
      </w:r>
      <w:r w:rsidR="005D175E">
        <w:t>RAN</w:t>
      </w:r>
      <w:r w:rsidR="005D175E" w:rsidRPr="00094095">
        <w:t xml:space="preserve"> </w:t>
      </w:r>
      <w:r w:rsidRPr="00094095">
        <w:t xml:space="preserve">function in the </w:t>
      </w:r>
      <w:r w:rsidR="0005572E" w:rsidRPr="0005572E">
        <w:t xml:space="preserve">E2 Setup procedure </w:t>
      </w:r>
      <w:r w:rsidR="00D449D6">
        <w:t xml:space="preserve">or the </w:t>
      </w:r>
      <w:r w:rsidR="0005572E" w:rsidRPr="00094095">
        <w:t>RIC Service</w:t>
      </w:r>
      <w:r w:rsidR="0005572E" w:rsidRPr="00094095">
        <w:rPr>
          <w:lang w:eastAsia="ja-JP"/>
        </w:rPr>
        <w:t xml:space="preserve"> Update</w:t>
      </w:r>
      <w:r w:rsidR="0005572E">
        <w:rPr>
          <w:lang w:eastAsia="ja-JP"/>
        </w:rPr>
        <w:t xml:space="preserve"> procedure</w:t>
      </w:r>
      <w:r w:rsidR="00D449D6">
        <w:rPr>
          <w:lang w:eastAsia="ja-JP"/>
        </w:rPr>
        <w:t>,</w:t>
      </w:r>
      <w:r w:rsidRPr="00094095">
        <w:rPr>
          <w:lang w:eastAsia="ja-JP"/>
        </w:rPr>
        <w:t xml:space="preserve"> or the </w:t>
      </w:r>
      <w:r>
        <w:rPr>
          <w:lang w:eastAsia="ja-JP"/>
        </w:rPr>
        <w:t xml:space="preserve">E2 </w:t>
      </w:r>
      <w:r w:rsidR="00CC76E3">
        <w:rPr>
          <w:lang w:eastAsia="ja-JP"/>
        </w:rPr>
        <w:t>Node</w:t>
      </w:r>
      <w:r w:rsidR="00CC76E3" w:rsidRPr="00094095">
        <w:rPr>
          <w:lang w:eastAsia="ja-JP"/>
        </w:rPr>
        <w:t xml:space="preserve"> </w:t>
      </w:r>
      <w:r w:rsidRPr="00094095">
        <w:rPr>
          <w:lang w:eastAsia="ja-JP"/>
        </w:rPr>
        <w:t xml:space="preserve">does not support the specific </w:t>
      </w:r>
      <w:r w:rsidR="00CC76E3">
        <w:rPr>
          <w:lang w:eastAsia="ja-JP"/>
        </w:rPr>
        <w:t xml:space="preserve">RIC </w:t>
      </w:r>
      <w:r w:rsidR="00CC76E3" w:rsidRPr="00094095">
        <w:rPr>
          <w:lang w:eastAsia="ja-JP"/>
        </w:rPr>
        <w:t xml:space="preserve">Control </w:t>
      </w:r>
      <w:r w:rsidR="00CC76E3">
        <w:rPr>
          <w:lang w:eastAsia="ja-JP"/>
        </w:rPr>
        <w:t xml:space="preserve">procedure </w:t>
      </w:r>
      <w:r w:rsidRPr="00094095">
        <w:rPr>
          <w:lang w:eastAsia="ja-JP"/>
        </w:rPr>
        <w:t>action</w:t>
      </w:r>
      <w:r w:rsidRPr="00094095">
        <w:t xml:space="preserve">, then the target </w:t>
      </w:r>
      <w:r>
        <w:t xml:space="preserve">E2 </w:t>
      </w:r>
      <w:r w:rsidR="00CC76E3">
        <w:t>Node</w:t>
      </w:r>
      <w:r w:rsidR="00CC76E3" w:rsidRPr="00094095">
        <w:t xml:space="preserve"> </w:t>
      </w:r>
      <w:r w:rsidRPr="00094095">
        <w:t xml:space="preserve">shall ignore message and send an ERROR INDICATION message to the </w:t>
      </w:r>
      <w:r w:rsidR="005E5F2D">
        <w:t>Near</w:t>
      </w:r>
      <w:r>
        <w:t>-RT RIC</w:t>
      </w:r>
      <w:r w:rsidRPr="00094095">
        <w:t>.</w:t>
      </w:r>
      <w:r w:rsidR="009E6D86">
        <w:t xml:space="preserve">  </w:t>
      </w:r>
    </w:p>
    <w:p w14:paraId="28C4677D" w14:textId="602F37EB" w:rsidR="00897CAF" w:rsidRDefault="000D1938" w:rsidP="00096BF8">
      <w:pPr>
        <w:rPr>
          <w:lang w:eastAsia="zh-CN"/>
        </w:rPr>
      </w:pPr>
      <w:ins w:id="676" w:author="Crouse" w:date="2021-10-28T15:36:00Z">
        <w:r>
          <w:rPr>
            <w:rFonts w:ascii="等线" w:eastAsia="等线" w:hAnsi="等线" w:hint="eastAsia"/>
            <w:lang w:eastAsia="zh-CN"/>
          </w:rPr>
          <w:t>如果目标E2</w:t>
        </w:r>
        <w:r>
          <w:rPr>
            <w:rFonts w:ascii="宋体" w:eastAsia="宋体" w:hAnsi="宋体" w:cs="宋体" w:hint="eastAsia"/>
            <w:lang w:eastAsia="zh-CN"/>
          </w:rPr>
          <w:t>节点接收到了一个包含RAN</w:t>
        </w:r>
        <w:r>
          <w:rPr>
            <w:rFonts w:ascii="宋体" w:eastAsia="宋体" w:hAnsi="宋体" w:cs="宋体"/>
            <w:lang w:eastAsia="zh-CN"/>
          </w:rPr>
          <w:t xml:space="preserve"> </w:t>
        </w:r>
        <w:r>
          <w:rPr>
            <w:rFonts w:ascii="宋体" w:eastAsia="宋体" w:hAnsi="宋体" w:cs="宋体" w:hint="eastAsia"/>
            <w:lang w:eastAsia="zh-CN"/>
          </w:rPr>
          <w:t>Function</w:t>
        </w:r>
        <w:r>
          <w:rPr>
            <w:rFonts w:ascii="宋体" w:eastAsia="宋体" w:hAnsi="宋体" w:cs="宋体"/>
          </w:rPr>
          <w:t xml:space="preserve"> </w:t>
        </w:r>
      </w:ins>
      <w:ins w:id="677" w:author="Crouse" w:date="2021-10-28T15:37:00Z">
        <w:r>
          <w:rPr>
            <w:rFonts w:ascii="宋体" w:eastAsia="宋体" w:hAnsi="宋体" w:cs="宋体" w:hint="eastAsia"/>
            <w:lang w:eastAsia="zh-CN"/>
          </w:rPr>
          <w:t>ID</w:t>
        </w:r>
        <w:r>
          <w:rPr>
            <w:rFonts w:ascii="宋体" w:eastAsia="宋体" w:hAnsi="宋体" w:cs="宋体"/>
          </w:rPr>
          <w:t xml:space="preserve"> </w:t>
        </w:r>
        <w:r>
          <w:rPr>
            <w:rFonts w:ascii="宋体" w:eastAsia="宋体" w:hAnsi="宋体" w:cs="宋体" w:hint="eastAsia"/>
            <w:lang w:eastAsia="zh-CN"/>
          </w:rPr>
          <w:t>IE（这个IE没有被在</w:t>
        </w:r>
        <w:r w:rsidR="003300AA">
          <w:rPr>
            <w:rFonts w:ascii="宋体" w:eastAsia="宋体" w:hAnsi="宋体" w:cs="宋体" w:hint="eastAsia"/>
            <w:lang w:eastAsia="zh-CN"/>
          </w:rPr>
          <w:t>先前</w:t>
        </w:r>
      </w:ins>
      <w:ins w:id="678" w:author="Crouse" w:date="2021-10-28T15:38:00Z">
        <w:r w:rsidR="003300AA">
          <w:rPr>
            <w:rFonts w:ascii="宋体" w:eastAsia="宋体" w:hAnsi="宋体" w:cs="宋体" w:hint="eastAsia"/>
            <w:lang w:eastAsia="zh-CN"/>
          </w:rPr>
          <w:t>E2</w:t>
        </w:r>
        <w:r w:rsidR="003300AA">
          <w:rPr>
            <w:rFonts w:ascii="宋体" w:eastAsia="宋体" w:hAnsi="宋体" w:cs="宋体"/>
            <w:lang w:eastAsia="zh-CN"/>
          </w:rPr>
          <w:t xml:space="preserve"> Setup</w:t>
        </w:r>
        <w:r w:rsidR="003300AA">
          <w:rPr>
            <w:rFonts w:ascii="宋体" w:eastAsia="宋体" w:hAnsi="宋体" w:cs="宋体" w:hint="eastAsia"/>
            <w:lang w:eastAsia="zh-CN"/>
          </w:rPr>
          <w:t>过程或者</w:t>
        </w:r>
        <w:r w:rsidR="00090D40">
          <w:rPr>
            <w:rFonts w:ascii="宋体" w:eastAsia="宋体" w:hAnsi="宋体" w:cs="宋体" w:hint="eastAsia"/>
            <w:lang w:eastAsia="zh-CN"/>
          </w:rPr>
          <w:t>RIC</w:t>
        </w:r>
        <w:r w:rsidR="00090D40">
          <w:rPr>
            <w:rFonts w:ascii="宋体" w:eastAsia="宋体" w:hAnsi="宋体" w:cs="宋体"/>
            <w:lang w:eastAsia="zh-CN"/>
          </w:rPr>
          <w:t xml:space="preserve"> </w:t>
        </w:r>
        <w:r w:rsidR="00090D40">
          <w:rPr>
            <w:rFonts w:ascii="宋体" w:eastAsia="宋体" w:hAnsi="宋体" w:cs="宋体" w:hint="eastAsia"/>
            <w:lang w:eastAsia="zh-CN"/>
          </w:rPr>
          <w:t>Ser</w:t>
        </w:r>
        <w:r w:rsidR="00090D40">
          <w:rPr>
            <w:rFonts w:ascii="宋体" w:eastAsia="宋体" w:hAnsi="宋体" w:cs="宋体"/>
            <w:lang w:eastAsia="zh-CN"/>
          </w:rPr>
          <w:t>vice Update</w:t>
        </w:r>
        <w:r w:rsidR="00090D40">
          <w:rPr>
            <w:rFonts w:ascii="宋体" w:eastAsia="宋体" w:hAnsi="宋体" w:cs="宋体" w:hint="eastAsia"/>
            <w:lang w:eastAsia="zh-CN"/>
          </w:rPr>
          <w:t>过程中</w:t>
        </w:r>
      </w:ins>
      <w:ins w:id="679" w:author="Crouse" w:date="2021-10-28T15:39:00Z">
        <w:r w:rsidR="00090D40">
          <w:rPr>
            <w:rFonts w:ascii="宋体" w:eastAsia="宋体" w:hAnsi="宋体" w:cs="宋体" w:hint="eastAsia"/>
            <w:lang w:eastAsia="zh-CN"/>
          </w:rPr>
          <w:t>作为一个支持的RAN功能</w:t>
        </w:r>
        <w:r w:rsidR="00FA2347">
          <w:rPr>
            <w:rFonts w:ascii="宋体" w:eastAsia="宋体" w:hAnsi="宋体" w:cs="宋体" w:hint="eastAsia"/>
            <w:lang w:eastAsia="zh-CN"/>
          </w:rPr>
          <w:t>所声明</w:t>
        </w:r>
      </w:ins>
      <w:ins w:id="680" w:author="Crouse" w:date="2021-10-28T15:37:00Z">
        <w:r>
          <w:rPr>
            <w:rFonts w:ascii="宋体" w:eastAsia="宋体" w:hAnsi="宋体" w:cs="宋体" w:hint="eastAsia"/>
            <w:lang w:eastAsia="zh-CN"/>
          </w:rPr>
          <w:t>）</w:t>
        </w:r>
      </w:ins>
      <w:ins w:id="681" w:author="Crouse" w:date="2021-10-28T15:40:00Z">
        <w:r w:rsidR="00FA2347">
          <w:rPr>
            <w:rFonts w:ascii="宋体" w:eastAsia="宋体" w:hAnsi="宋体" w:cs="宋体" w:hint="eastAsia"/>
            <w:lang w:eastAsia="zh-CN"/>
          </w:rPr>
          <w:t>或者E2节点</w:t>
        </w:r>
        <w:r w:rsidR="00966027">
          <w:rPr>
            <w:rFonts w:ascii="宋体" w:eastAsia="宋体" w:hAnsi="宋体" w:cs="宋体" w:hint="eastAsia"/>
            <w:lang w:eastAsia="zh-CN"/>
          </w:rPr>
          <w:t>并没有支持</w:t>
        </w:r>
      </w:ins>
      <w:ins w:id="682" w:author="Crouse" w:date="2021-10-28T15:41:00Z">
        <w:r w:rsidR="00966027">
          <w:rPr>
            <w:rFonts w:ascii="宋体" w:eastAsia="宋体" w:hAnsi="宋体" w:cs="宋体" w:hint="eastAsia"/>
            <w:lang w:eastAsia="zh-CN"/>
          </w:rPr>
          <w:t>特定RIC</w:t>
        </w:r>
        <w:r w:rsidR="00966027">
          <w:rPr>
            <w:rFonts w:ascii="宋体" w:eastAsia="宋体" w:hAnsi="宋体" w:cs="宋体"/>
            <w:lang w:eastAsia="zh-CN"/>
          </w:rPr>
          <w:t xml:space="preserve"> </w:t>
        </w:r>
        <w:r w:rsidR="00966027">
          <w:rPr>
            <w:rFonts w:ascii="宋体" w:eastAsia="宋体" w:hAnsi="宋体" w:cs="宋体" w:hint="eastAsia"/>
            <w:lang w:eastAsia="zh-CN"/>
          </w:rPr>
          <w:t>控制过程动作，然后目标E2节点应该</w:t>
        </w:r>
        <w:r w:rsidR="006F4B6E">
          <w:rPr>
            <w:rFonts w:ascii="宋体" w:eastAsia="宋体" w:hAnsi="宋体" w:cs="宋体" w:hint="eastAsia"/>
            <w:lang w:eastAsia="zh-CN"/>
          </w:rPr>
          <w:t>忽略</w:t>
        </w:r>
      </w:ins>
      <w:ins w:id="683" w:author="Crouse" w:date="2021-10-28T15:44:00Z">
        <w:r w:rsidR="009B5EB7">
          <w:rPr>
            <w:rFonts w:ascii="宋体" w:eastAsia="宋体" w:hAnsi="宋体" w:cs="宋体" w:hint="eastAsia"/>
            <w:lang w:eastAsia="zh-CN"/>
          </w:rPr>
          <w:t>该</w:t>
        </w:r>
      </w:ins>
      <w:ins w:id="684" w:author="Crouse" w:date="2021-10-28T15:41:00Z">
        <w:r w:rsidR="006F4B6E">
          <w:rPr>
            <w:rFonts w:ascii="宋体" w:eastAsia="宋体" w:hAnsi="宋体" w:cs="宋体" w:hint="eastAsia"/>
            <w:lang w:eastAsia="zh-CN"/>
          </w:rPr>
          <w:t>消息并且发送一个</w:t>
        </w:r>
      </w:ins>
      <w:ins w:id="685" w:author="Crouse" w:date="2021-10-28T15:42:00Z">
        <w:r w:rsidR="006F4B6E" w:rsidRPr="00094095">
          <w:t>ERROR INDICATION</w:t>
        </w:r>
        <w:r w:rsidR="006F4B6E">
          <w:rPr>
            <w:rFonts w:ascii="等线" w:eastAsia="等线" w:hAnsi="等线" w:hint="eastAsia"/>
            <w:lang w:eastAsia="zh-CN"/>
          </w:rPr>
          <w:t>消息</w:t>
        </w:r>
        <w:r w:rsidR="006F4B6E">
          <w:rPr>
            <w:rFonts w:ascii="宋体" w:eastAsia="宋体" w:hAnsi="宋体" w:cs="宋体" w:hint="eastAsia"/>
            <w:lang w:eastAsia="zh-CN"/>
          </w:rPr>
          <w:t>给</w:t>
        </w:r>
      </w:ins>
      <w:ins w:id="686" w:author="Crouse" w:date="2021-10-28T15:44:00Z">
        <w:r w:rsidR="005677BC">
          <w:rPr>
            <w:rFonts w:ascii="宋体" w:eastAsia="宋体" w:hAnsi="宋体" w:cs="宋体" w:hint="eastAsia"/>
            <w:lang w:eastAsia="zh-CN"/>
          </w:rPr>
          <w:t>N</w:t>
        </w:r>
        <w:r w:rsidR="005677BC">
          <w:rPr>
            <w:rFonts w:ascii="宋体" w:eastAsia="宋体" w:hAnsi="宋体" w:cs="宋体"/>
            <w:lang w:eastAsia="zh-CN"/>
          </w:rPr>
          <w:t>ear-RT RIC</w:t>
        </w:r>
        <w:r w:rsidR="003335D5">
          <w:rPr>
            <w:rFonts w:ascii="宋体" w:eastAsia="宋体" w:hAnsi="宋体" w:cs="宋体" w:hint="eastAsia"/>
            <w:lang w:eastAsia="zh-CN"/>
          </w:rPr>
          <w:t>。</w:t>
        </w:r>
      </w:ins>
    </w:p>
    <w:p w14:paraId="192AD30D" w14:textId="70EBF49C" w:rsidR="00096BF8" w:rsidRDefault="009E6D86" w:rsidP="00096BF8">
      <w:pPr>
        <w:rPr>
          <w:ins w:id="687" w:author="Crouse" w:date="2021-10-28T15:44:00Z"/>
          <w:rFonts w:eastAsia="Times New Roman"/>
          <w:lang w:eastAsia="en-GB"/>
        </w:rPr>
      </w:pPr>
      <w:commentRangeStart w:id="688"/>
      <w:r w:rsidRPr="00B64C78">
        <w:rPr>
          <w:rFonts w:eastAsia="Times New Roman"/>
          <w:lang w:eastAsia="en-GB"/>
        </w:rPr>
        <w:t xml:space="preserve">Upon reception of the </w:t>
      </w:r>
      <w:r>
        <w:rPr>
          <w:rFonts w:eastAsia="Times New Roman"/>
          <w:lang w:eastAsia="en-GB"/>
        </w:rPr>
        <w:t>ERROR INDICATION</w:t>
      </w:r>
      <w:r w:rsidRPr="00B64C78">
        <w:rPr>
          <w:rFonts w:eastAsia="Times New Roman"/>
          <w:lang w:eastAsia="en-GB"/>
        </w:rPr>
        <w:t xml:space="preserve"> </w:t>
      </w:r>
      <w:r w:rsidRPr="00B64C78">
        <w:rPr>
          <w:rFonts w:eastAsia="MS Mincho"/>
          <w:lang w:eastAsia="en-GB"/>
        </w:rPr>
        <w:t xml:space="preserve">message </w:t>
      </w:r>
      <w:r>
        <w:rPr>
          <w:rFonts w:eastAsia="MS Mincho"/>
          <w:lang w:eastAsia="en-GB"/>
        </w:rPr>
        <w:t xml:space="preserve">with Cause IE related to </w:t>
      </w:r>
      <w:r w:rsidRPr="00B64C78">
        <w:rPr>
          <w:rFonts w:eastAsia="Times New Roman"/>
          <w:lang w:eastAsia="en-GB"/>
        </w:rPr>
        <w:t xml:space="preserve">the </w:t>
      </w:r>
      <w:r w:rsidRPr="00094095">
        <w:t>RIC CONTROL</w:t>
      </w:r>
      <w:r>
        <w:t xml:space="preserve"> REQUEST</w:t>
      </w:r>
      <w:r>
        <w:rPr>
          <w:rFonts w:eastAsia="Times New Roman"/>
          <w:lang w:eastAsia="en-GB"/>
        </w:rPr>
        <w:t xml:space="preserve"> the Near-RT </w:t>
      </w:r>
      <w:r w:rsidRPr="00B64C78">
        <w:rPr>
          <w:rFonts w:eastAsia="Times New Roman"/>
          <w:lang w:eastAsia="en-GB"/>
        </w:rPr>
        <w:t>RIC shall stop the timer T</w:t>
      </w:r>
      <w:r w:rsidRPr="00B64C78">
        <w:rPr>
          <w:rFonts w:eastAsia="Times New Roman"/>
          <w:vertAlign w:val="subscript"/>
          <w:lang w:eastAsia="en-GB"/>
        </w:rPr>
        <w:t>RICcontrol</w:t>
      </w:r>
      <w:r w:rsidRPr="00B64C78">
        <w:rPr>
          <w:rFonts w:eastAsia="Times New Roman"/>
          <w:lang w:eastAsia="en-GB"/>
        </w:rPr>
        <w:t xml:space="preserve"> and terminate the RIC Control procedure.</w:t>
      </w:r>
      <w:commentRangeEnd w:id="688"/>
      <w:r w:rsidR="00B67B0D">
        <w:rPr>
          <w:rStyle w:val="aa"/>
        </w:rPr>
        <w:commentReference w:id="688"/>
      </w:r>
    </w:p>
    <w:p w14:paraId="2713FD29" w14:textId="077E5D1B" w:rsidR="001C55A2" w:rsidRDefault="001C55A2" w:rsidP="00096BF8">
      <w:ins w:id="689" w:author="Crouse" w:date="2021-10-28T15:44:00Z">
        <w:r>
          <w:rPr>
            <w:rFonts w:ascii="等线" w:eastAsia="等线" w:hAnsi="等线" w:hint="eastAsia"/>
            <w:lang w:eastAsia="zh-CN"/>
          </w:rPr>
          <w:t>在</w:t>
        </w:r>
      </w:ins>
      <w:ins w:id="690" w:author="Crouse" w:date="2021-10-28T15:50:00Z">
        <w:r w:rsidR="007939D6">
          <w:rPr>
            <w:rFonts w:ascii="宋体" w:eastAsia="宋体" w:hAnsi="宋体" w:cs="宋体" w:hint="eastAsia"/>
            <w:lang w:eastAsia="zh-CN"/>
          </w:rPr>
          <w:t>带有</w:t>
        </w:r>
      </w:ins>
      <w:ins w:id="691" w:author="Crouse" w:date="2021-10-28T15:55:00Z">
        <w:r w:rsidR="00C64F71">
          <w:rPr>
            <w:rFonts w:ascii="宋体" w:eastAsia="宋体" w:hAnsi="宋体" w:cs="宋体" w:hint="eastAsia"/>
            <w:lang w:eastAsia="zh-CN"/>
          </w:rPr>
          <w:t>关联</w:t>
        </w:r>
        <w:r w:rsidR="00C64F71" w:rsidRPr="00094095">
          <w:t>RIC CONTROL</w:t>
        </w:r>
        <w:r w:rsidR="00C64F71">
          <w:t xml:space="preserve"> REQUEST</w:t>
        </w:r>
        <w:r w:rsidR="00C64F71">
          <w:rPr>
            <w:rFonts w:ascii="宋体" w:eastAsia="宋体" w:hAnsi="宋体" w:cs="宋体" w:hint="eastAsia"/>
            <w:lang w:eastAsia="zh-CN"/>
          </w:rPr>
          <w:t xml:space="preserve"> 的</w:t>
        </w:r>
      </w:ins>
      <w:ins w:id="692" w:author="Crouse" w:date="2021-10-28T15:50:00Z">
        <w:r w:rsidR="007939D6">
          <w:rPr>
            <w:rFonts w:ascii="宋体" w:eastAsia="宋体" w:hAnsi="宋体" w:cs="宋体" w:hint="eastAsia"/>
            <w:lang w:eastAsia="zh-CN"/>
          </w:rPr>
          <w:t>Ca</w:t>
        </w:r>
        <w:r w:rsidR="007939D6">
          <w:rPr>
            <w:rFonts w:ascii="宋体" w:eastAsia="宋体" w:hAnsi="宋体" w:cs="宋体"/>
            <w:lang w:eastAsia="zh-CN"/>
          </w:rPr>
          <w:t>use IE</w:t>
        </w:r>
      </w:ins>
      <w:ins w:id="693" w:author="Crouse" w:date="2021-10-28T15:52:00Z">
        <w:r w:rsidR="00131E06">
          <w:rPr>
            <w:rFonts w:ascii="宋体" w:eastAsia="宋体" w:hAnsi="宋体" w:cs="宋体" w:hint="eastAsia"/>
            <w:lang w:eastAsia="zh-CN"/>
          </w:rPr>
          <w:t>的</w:t>
        </w:r>
      </w:ins>
      <w:ins w:id="694" w:author="Crouse" w:date="2021-10-28T15:46:00Z">
        <w:r w:rsidR="002B6596">
          <w:rPr>
            <w:rFonts w:eastAsia="Times New Roman"/>
            <w:lang w:eastAsia="en-GB"/>
          </w:rPr>
          <w:t>ERROR INDICATION</w:t>
        </w:r>
      </w:ins>
      <w:ins w:id="695" w:author="Crouse" w:date="2021-10-28T15:52:00Z">
        <w:r w:rsidR="00131E06">
          <w:rPr>
            <w:rFonts w:ascii="宋体" w:eastAsia="宋体" w:hAnsi="宋体" w:cs="宋体" w:hint="eastAsia"/>
            <w:lang w:eastAsia="zh-CN"/>
          </w:rPr>
          <w:t>消息</w:t>
        </w:r>
      </w:ins>
      <w:ins w:id="696" w:author="Crouse" w:date="2021-10-28T15:57:00Z">
        <w:r w:rsidR="003A1C6D">
          <w:rPr>
            <w:rFonts w:ascii="宋体" w:eastAsia="宋体" w:hAnsi="宋体" w:cs="宋体" w:hint="eastAsia"/>
            <w:lang w:eastAsia="zh-CN"/>
          </w:rPr>
          <w:t>上，</w:t>
        </w:r>
        <w:r w:rsidR="00641D3E">
          <w:rPr>
            <w:rFonts w:ascii="宋体" w:eastAsia="宋体" w:hAnsi="宋体" w:cs="宋体" w:hint="eastAsia"/>
            <w:lang w:eastAsia="zh-CN"/>
          </w:rPr>
          <w:t>Near</w:t>
        </w:r>
        <w:r w:rsidR="00641D3E">
          <w:rPr>
            <w:rFonts w:ascii="宋体" w:eastAsia="宋体" w:hAnsi="宋体" w:cs="宋体"/>
            <w:lang w:eastAsia="zh-CN"/>
          </w:rPr>
          <w:t>-RT RIC</w:t>
        </w:r>
        <w:r w:rsidR="00641D3E">
          <w:rPr>
            <w:rFonts w:ascii="宋体" w:eastAsia="宋体" w:hAnsi="宋体" w:cs="宋体" w:hint="eastAsia"/>
            <w:lang w:eastAsia="zh-CN"/>
          </w:rPr>
          <w:t>应该停止timer</w:t>
        </w:r>
        <w:r w:rsidR="00641D3E">
          <w:rPr>
            <w:rFonts w:ascii="宋体" w:eastAsia="宋体" w:hAnsi="宋体" w:cs="宋体"/>
            <w:lang w:eastAsia="zh-CN"/>
          </w:rPr>
          <w:t xml:space="preserve"> </w:t>
        </w:r>
        <w:r w:rsidR="00641D3E" w:rsidRPr="00B64C78">
          <w:rPr>
            <w:rFonts w:eastAsia="Times New Roman"/>
            <w:lang w:eastAsia="en-GB"/>
          </w:rPr>
          <w:t>T</w:t>
        </w:r>
        <w:r w:rsidR="00641D3E" w:rsidRPr="00B64C78">
          <w:rPr>
            <w:rFonts w:eastAsia="Times New Roman"/>
            <w:vertAlign w:val="subscript"/>
            <w:lang w:eastAsia="en-GB"/>
          </w:rPr>
          <w:t>RICcontrol</w:t>
        </w:r>
        <w:r w:rsidR="00641D3E">
          <w:rPr>
            <w:rFonts w:eastAsia="Times New Roman"/>
            <w:vertAlign w:val="subscript"/>
            <w:lang w:eastAsia="en-GB"/>
          </w:rPr>
          <w:t xml:space="preserve"> </w:t>
        </w:r>
        <w:r w:rsidR="00641D3E">
          <w:rPr>
            <w:rFonts w:ascii="等线" w:eastAsia="等线" w:hAnsi="等线" w:hint="eastAsia"/>
            <w:lang w:eastAsia="zh-CN"/>
          </w:rPr>
          <w:t>和停止</w:t>
        </w:r>
      </w:ins>
      <w:ins w:id="697" w:author="Crouse" w:date="2021-10-28T15:58:00Z">
        <w:r w:rsidR="00641D3E">
          <w:rPr>
            <w:rFonts w:ascii="等线" w:eastAsia="等线" w:hAnsi="等线" w:hint="eastAsia"/>
            <w:lang w:eastAsia="zh-CN"/>
          </w:rPr>
          <w:t>RIC控制</w:t>
        </w:r>
        <w:r w:rsidR="00641D3E">
          <w:rPr>
            <w:rFonts w:ascii="宋体" w:eastAsia="宋体" w:hAnsi="宋体" w:cs="宋体" w:hint="eastAsia"/>
            <w:lang w:eastAsia="zh-CN"/>
          </w:rPr>
          <w:t>过程。</w:t>
        </w:r>
      </w:ins>
    </w:p>
    <w:p w14:paraId="3526305D" w14:textId="38ADBF57" w:rsidR="00E257DE" w:rsidRDefault="00096BF8" w:rsidP="00096BF8">
      <w:pPr>
        <w:rPr>
          <w:ins w:id="698" w:author="Crouse" w:date="2021-10-28T16:05:00Z"/>
          <w:rFonts w:eastAsia="MS Gothic"/>
        </w:rPr>
      </w:pPr>
      <w:r w:rsidRPr="00094095">
        <w:t xml:space="preserve">If there is no response from the </w:t>
      </w:r>
      <w:r w:rsidRPr="009D2856">
        <w:t>target E2</w:t>
      </w:r>
      <w:r w:rsidRPr="00094095">
        <w:t xml:space="preserve"> Node to the RIC </w:t>
      </w:r>
      <w:r>
        <w:t>CONTROL</w:t>
      </w:r>
      <w:r w:rsidRPr="00094095">
        <w:t xml:space="preserve"> </w:t>
      </w:r>
      <w:r w:rsidR="00861EFC">
        <w:t xml:space="preserve">REQUEST </w:t>
      </w:r>
      <w:r w:rsidRPr="00094095">
        <w:t xml:space="preserve">message </w:t>
      </w:r>
      <w:r>
        <w:t xml:space="preserve">with </w:t>
      </w:r>
      <w:r w:rsidRPr="00094095">
        <w:t xml:space="preserve">the optional </w:t>
      </w:r>
      <w:r w:rsidRPr="00094095">
        <w:rPr>
          <w:i/>
        </w:rPr>
        <w:t>RIC Control Ack</w:t>
      </w:r>
      <w:r w:rsidRPr="00094095">
        <w:t xml:space="preserve"> IE</w:t>
      </w:r>
      <w:r>
        <w:t xml:space="preserve"> set</w:t>
      </w:r>
      <w:r w:rsidRPr="00094095">
        <w:t xml:space="preserve"> </w:t>
      </w:r>
      <w:r w:rsidR="00B237B4">
        <w:t xml:space="preserve">to Ack </w:t>
      </w:r>
      <w:r w:rsidRPr="00094095">
        <w:t>before timer T</w:t>
      </w:r>
      <w:r w:rsidRPr="00094095">
        <w:rPr>
          <w:vertAlign w:val="subscript"/>
        </w:rPr>
        <w:t>RIC</w:t>
      </w:r>
      <w:r>
        <w:rPr>
          <w:vertAlign w:val="subscript"/>
        </w:rPr>
        <w:t>control</w:t>
      </w:r>
      <w:r w:rsidRPr="00094095">
        <w:t xml:space="preserve"> expires in the RIC, the </w:t>
      </w:r>
      <w:r w:rsidR="00AA64A2">
        <w:t xml:space="preserve">Near-RT </w:t>
      </w:r>
      <w:r w:rsidRPr="00094095">
        <w:t xml:space="preserve">RIC should </w:t>
      </w:r>
      <w:r>
        <w:t xml:space="preserve">send an </w:t>
      </w:r>
      <w:r w:rsidR="00AA64A2">
        <w:t>ERROR INDICATION</w:t>
      </w:r>
      <w:r>
        <w:t xml:space="preserve"> with </w:t>
      </w:r>
      <w:r w:rsidRPr="00094095">
        <w:t xml:space="preserve">the appropriate value for the </w:t>
      </w:r>
      <w:r w:rsidRPr="00094095">
        <w:rPr>
          <w:i/>
        </w:rPr>
        <w:t>Cause</w:t>
      </w:r>
      <w:r w:rsidRPr="00094095">
        <w:t xml:space="preserve"> IE</w:t>
      </w:r>
      <w:r w:rsidRPr="00094095">
        <w:rPr>
          <w:rFonts w:eastAsia="MS Gothic"/>
        </w:rPr>
        <w:t>.</w:t>
      </w:r>
    </w:p>
    <w:p w14:paraId="7C923210" w14:textId="58AC06C4" w:rsidR="00975070" w:rsidRPr="00975070" w:rsidRDefault="00975070" w:rsidP="00096BF8">
      <w:pPr>
        <w:rPr>
          <w:rFonts w:eastAsia="MS Gothic" w:hint="eastAsia"/>
          <w:rPrChange w:id="699" w:author="Crouse" w:date="2021-10-28T16:05:00Z">
            <w:rPr/>
          </w:rPrChange>
        </w:rPr>
      </w:pPr>
      <w:ins w:id="700" w:author="Crouse" w:date="2021-10-28T16:05:00Z">
        <w:r>
          <w:rPr>
            <w:rFonts w:ascii="等线" w:eastAsia="等线" w:hAnsi="等线" w:hint="eastAsia"/>
            <w:lang w:eastAsia="zh-CN"/>
          </w:rPr>
          <w:t>如果在R</w:t>
        </w:r>
        <w:r>
          <w:rPr>
            <w:rFonts w:ascii="等线" w:eastAsia="等线" w:hAnsi="等线"/>
            <w:lang w:eastAsia="zh-CN"/>
          </w:rPr>
          <w:t>IC</w:t>
        </w:r>
        <w:r>
          <w:rPr>
            <w:rFonts w:ascii="等线" w:eastAsia="等线" w:hAnsi="等线" w:hint="eastAsia"/>
            <w:lang w:eastAsia="zh-CN"/>
          </w:rPr>
          <w:t>中timer</w:t>
        </w:r>
        <w:r>
          <w:rPr>
            <w:rFonts w:eastAsia="MS Gothic"/>
          </w:rPr>
          <w:t xml:space="preserve"> </w:t>
        </w:r>
        <w:r w:rsidRPr="00094095">
          <w:t>T</w:t>
        </w:r>
        <w:r w:rsidRPr="00094095">
          <w:rPr>
            <w:vertAlign w:val="subscript"/>
          </w:rPr>
          <w:t>RIC</w:t>
        </w:r>
        <w:r>
          <w:rPr>
            <w:vertAlign w:val="subscript"/>
          </w:rPr>
          <w:t>control</w:t>
        </w:r>
      </w:ins>
      <w:ins w:id="701" w:author="Crouse" w:date="2021-10-28T16:06:00Z">
        <w:r>
          <w:rPr>
            <w:vertAlign w:val="subscript"/>
          </w:rPr>
          <w:t xml:space="preserve"> </w:t>
        </w:r>
        <w:r>
          <w:rPr>
            <w:rFonts w:ascii="等线" w:eastAsia="等线" w:hAnsi="等线" w:hint="eastAsia"/>
            <w:lang w:eastAsia="zh-CN"/>
          </w:rPr>
          <w:t>之前</w:t>
        </w:r>
        <w:r w:rsidR="008B1EB8">
          <w:rPr>
            <w:rFonts w:ascii="等线" w:eastAsia="等线" w:hAnsi="等线" w:hint="eastAsia"/>
            <w:lang w:eastAsia="zh-CN"/>
          </w:rPr>
          <w:t>，没有来自目标</w:t>
        </w:r>
        <w:r w:rsidR="008B1EB8" w:rsidRPr="008B1EB8">
          <w:rPr>
            <w:rFonts w:ascii="等线" w:eastAsia="等线" w:hAnsi="等线" w:cs="微软雅黑" w:hint="eastAsia"/>
            <w:lang w:eastAsia="zh-CN"/>
            <w:rPrChange w:id="702" w:author="Crouse" w:date="2021-10-28T16:07:00Z">
              <w:rPr>
                <w:rFonts w:ascii="微软雅黑" w:eastAsia="微软雅黑" w:hAnsi="微软雅黑" w:cs="微软雅黑" w:hint="eastAsia"/>
                <w:lang w:eastAsia="zh-CN"/>
              </w:rPr>
            </w:rPrChange>
          </w:rPr>
          <w:t>节点E2</w:t>
        </w:r>
      </w:ins>
      <w:ins w:id="703" w:author="Crouse" w:date="2021-10-28T16:07:00Z">
        <w:r w:rsidR="00525225">
          <w:rPr>
            <w:rFonts w:ascii="等线" w:eastAsia="等线" w:hAnsi="等线" w:cs="微软雅黑" w:hint="eastAsia"/>
            <w:lang w:eastAsia="zh-CN"/>
          </w:rPr>
          <w:t>到</w:t>
        </w:r>
      </w:ins>
      <w:ins w:id="704" w:author="Crouse" w:date="2021-10-28T16:25:00Z">
        <w:r w:rsidR="00555708">
          <w:rPr>
            <w:rFonts w:ascii="等线" w:eastAsia="等线" w:hAnsi="等线" w:cs="微软雅黑" w:hint="eastAsia"/>
            <w:lang w:eastAsia="zh-CN"/>
          </w:rPr>
          <w:t>设置成</w:t>
        </w:r>
        <w:r w:rsidR="00D64BEB">
          <w:rPr>
            <w:rFonts w:ascii="等线" w:eastAsia="等线" w:hAnsi="等线" w:cs="微软雅黑" w:hint="eastAsia"/>
            <w:lang w:eastAsia="zh-CN"/>
          </w:rPr>
          <w:t>值为</w:t>
        </w:r>
      </w:ins>
      <w:ins w:id="705" w:author="Crouse" w:date="2021-10-28T16:26:00Z">
        <w:r w:rsidR="00D64BEB">
          <w:rPr>
            <w:rFonts w:ascii="等线" w:eastAsia="等线" w:hAnsi="等线" w:cs="微软雅黑" w:hint="eastAsia"/>
            <w:lang w:eastAsia="zh-CN"/>
          </w:rPr>
          <w:t>Ack的</w:t>
        </w:r>
      </w:ins>
      <w:ins w:id="706" w:author="Crouse" w:date="2021-10-28T16:25:00Z">
        <w:r w:rsidR="00D64BEB" w:rsidRPr="00094095">
          <w:rPr>
            <w:i/>
          </w:rPr>
          <w:t>RIC Control Ack</w:t>
        </w:r>
        <w:r w:rsidR="00D64BEB" w:rsidRPr="00094095">
          <w:t xml:space="preserve"> IE</w:t>
        </w:r>
      </w:ins>
      <w:ins w:id="707" w:author="Crouse" w:date="2021-10-28T16:27:00Z">
        <w:r w:rsidR="006A1E67">
          <w:rPr>
            <w:rFonts w:ascii="等线" w:eastAsia="等线" w:hAnsi="等线" w:hint="eastAsia"/>
            <w:lang w:eastAsia="zh-CN"/>
          </w:rPr>
          <w:t>的响应，Near</w:t>
        </w:r>
        <w:r w:rsidR="006A1E67">
          <w:rPr>
            <w:rFonts w:ascii="等线" w:eastAsia="等线" w:hAnsi="等线"/>
            <w:lang w:eastAsia="zh-CN"/>
          </w:rPr>
          <w:t>-RT RIC</w:t>
        </w:r>
        <w:r w:rsidR="006A1E67">
          <w:rPr>
            <w:rFonts w:ascii="等线" w:eastAsia="等线" w:hAnsi="等线" w:hint="eastAsia"/>
            <w:lang w:eastAsia="zh-CN"/>
          </w:rPr>
          <w:t>应该发送</w:t>
        </w:r>
        <w:r w:rsidR="00472708">
          <w:t xml:space="preserve">ERROR INDICATION </w:t>
        </w:r>
        <w:r w:rsidR="00472708">
          <w:rPr>
            <w:rFonts w:ascii="等线" w:eastAsia="等线" w:hAnsi="等线" w:hint="eastAsia"/>
            <w:lang w:eastAsia="zh-CN"/>
          </w:rPr>
          <w:t>并</w:t>
        </w:r>
        <w:r w:rsidR="00472708">
          <w:rPr>
            <w:rFonts w:ascii="宋体" w:eastAsia="宋体" w:hAnsi="宋体" w:cs="宋体" w:hint="eastAsia"/>
            <w:lang w:eastAsia="zh-CN"/>
          </w:rPr>
          <w:t>带有</w:t>
        </w:r>
      </w:ins>
      <w:ins w:id="708" w:author="Crouse" w:date="2021-10-28T16:28:00Z">
        <w:r w:rsidR="00472708">
          <w:rPr>
            <w:rFonts w:ascii="宋体" w:eastAsia="宋体" w:hAnsi="宋体" w:cs="宋体" w:hint="eastAsia"/>
            <w:lang w:eastAsia="zh-CN"/>
          </w:rPr>
          <w:t>适当的Ca</w:t>
        </w:r>
        <w:r w:rsidR="00472708">
          <w:rPr>
            <w:rFonts w:ascii="宋体" w:eastAsia="宋体" w:hAnsi="宋体" w:cs="宋体"/>
          </w:rPr>
          <w:t>use IE</w:t>
        </w:r>
        <w:r w:rsidR="00472708">
          <w:rPr>
            <w:rFonts w:ascii="宋体" w:eastAsia="宋体" w:hAnsi="宋体" w:cs="宋体" w:hint="eastAsia"/>
            <w:lang w:eastAsia="zh-CN"/>
          </w:rPr>
          <w:t>的值。</w:t>
        </w:r>
      </w:ins>
    </w:p>
    <w:p w14:paraId="0DB5E7FB" w14:textId="77777777" w:rsidR="00096BF8" w:rsidRPr="002C473D" w:rsidRDefault="00096BF8" w:rsidP="00096BF8">
      <w:pPr>
        <w:pStyle w:val="20"/>
        <w:ind w:left="576" w:hanging="576"/>
        <w:rPr>
          <w:lang w:val="it-IT"/>
        </w:rPr>
      </w:pPr>
      <w:bookmarkStart w:id="709" w:name="_Toc31208982"/>
      <w:bookmarkEnd w:id="272"/>
      <w:bookmarkEnd w:id="612"/>
      <w:r w:rsidRPr="002C473D">
        <w:rPr>
          <w:lang w:val="it-IT"/>
        </w:rPr>
        <w:t>8.3</w:t>
      </w:r>
      <w:r w:rsidRPr="002C473D">
        <w:rPr>
          <w:lang w:val="it-IT"/>
        </w:rPr>
        <w:tab/>
        <w:t>Global Procedures</w:t>
      </w:r>
      <w:bookmarkEnd w:id="709"/>
    </w:p>
    <w:p w14:paraId="16913358" w14:textId="18DD3842" w:rsidR="00096BF8" w:rsidRPr="002C473D" w:rsidRDefault="00096BF8" w:rsidP="00096BF8">
      <w:pPr>
        <w:pStyle w:val="3"/>
        <w:numPr>
          <w:ilvl w:val="0"/>
          <w:numId w:val="0"/>
        </w:numPr>
        <w:ind w:left="720" w:hanging="720"/>
        <w:rPr>
          <w:lang w:val="it-IT"/>
        </w:rPr>
      </w:pPr>
      <w:bookmarkStart w:id="710" w:name="_Toc6489263"/>
      <w:bookmarkStart w:id="711" w:name="_Toc31208983"/>
      <w:r w:rsidRPr="002C473D">
        <w:rPr>
          <w:lang w:val="it-IT"/>
        </w:rPr>
        <w:t>8.3.1</w:t>
      </w:r>
      <w:r w:rsidRPr="002C473D">
        <w:rPr>
          <w:lang w:val="it-IT"/>
        </w:rPr>
        <w:tab/>
        <w:t>E2 Setup</w:t>
      </w:r>
      <w:bookmarkEnd w:id="710"/>
      <w:r w:rsidR="00FF12E6" w:rsidRPr="002C473D">
        <w:rPr>
          <w:lang w:val="it-IT"/>
        </w:rPr>
        <w:t xml:space="preserve"> procedure</w:t>
      </w:r>
      <w:bookmarkEnd w:id="711"/>
    </w:p>
    <w:p w14:paraId="5B6B826C" w14:textId="77777777" w:rsidR="00096BF8" w:rsidRPr="002C473D" w:rsidRDefault="00096BF8" w:rsidP="00096BF8">
      <w:pPr>
        <w:pStyle w:val="4"/>
        <w:numPr>
          <w:ilvl w:val="0"/>
          <w:numId w:val="0"/>
        </w:numPr>
        <w:rPr>
          <w:lang w:val="it-IT"/>
        </w:rPr>
      </w:pPr>
      <w:r w:rsidRPr="002C473D">
        <w:rPr>
          <w:lang w:val="it-IT"/>
        </w:rPr>
        <w:t>8.3.1.1</w:t>
      </w:r>
      <w:r w:rsidRPr="002C473D">
        <w:rPr>
          <w:lang w:val="it-IT"/>
        </w:rPr>
        <w:tab/>
        <w:t>General</w:t>
      </w:r>
    </w:p>
    <w:p w14:paraId="46773FB4" w14:textId="6258C492" w:rsidR="00096BF8" w:rsidRDefault="00096BF8" w:rsidP="00096BF8">
      <w:pPr>
        <w:rPr>
          <w:ins w:id="712" w:author="Crouse" w:date="2021-10-28T16:28:00Z"/>
        </w:rPr>
      </w:pPr>
      <w:r>
        <w:rPr>
          <w:rFonts w:cs="Arial"/>
        </w:rPr>
        <w:t xml:space="preserve">The purpose of the E2 Setup procedure </w:t>
      </w:r>
      <w:r>
        <w:t xml:space="preserve">is to establish the signaling connection between E2 Node and </w:t>
      </w:r>
      <w:r w:rsidR="005E5F2D">
        <w:t>Near</w:t>
      </w:r>
      <w:r>
        <w:t>-RT RIC. This procedure erases any existing application level configuration data in the two nodes and replaces it by the one received. This procedure also resets the E2 interface like a Reset procedure would do.</w:t>
      </w:r>
    </w:p>
    <w:p w14:paraId="0279F5A0" w14:textId="56FC55C4" w:rsidR="00300A40" w:rsidRDefault="00300A40" w:rsidP="00096BF8">
      <w:pPr>
        <w:rPr>
          <w:rFonts w:hint="eastAsia"/>
          <w:lang w:eastAsia="zh-CN"/>
        </w:rPr>
      </w:pPr>
      <w:ins w:id="713" w:author="Crouse" w:date="2021-10-28T16:28:00Z">
        <w:r>
          <w:rPr>
            <w:rFonts w:ascii="等线" w:eastAsia="等线" w:hAnsi="等线" w:hint="eastAsia"/>
            <w:lang w:eastAsia="zh-CN"/>
          </w:rPr>
          <w:t>E2</w:t>
        </w:r>
        <w:r>
          <w:t xml:space="preserve"> Set</w:t>
        </w:r>
        <w:r w:rsidR="00CB4B50">
          <w:t>up</w:t>
        </w:r>
        <w:r w:rsidR="00CB4B50">
          <w:rPr>
            <w:rFonts w:ascii="宋体" w:eastAsia="宋体" w:hAnsi="宋体" w:cs="宋体" w:hint="eastAsia"/>
            <w:lang w:eastAsia="zh-CN"/>
          </w:rPr>
          <w:t>过程</w:t>
        </w:r>
      </w:ins>
      <w:ins w:id="714" w:author="Crouse" w:date="2021-10-28T16:29:00Z">
        <w:r w:rsidR="00CB4B50">
          <w:rPr>
            <w:rFonts w:ascii="宋体" w:eastAsia="宋体" w:hAnsi="宋体" w:cs="宋体" w:hint="eastAsia"/>
            <w:lang w:eastAsia="zh-CN"/>
          </w:rPr>
          <w:t>是去在E2节点与Ne</w:t>
        </w:r>
        <w:r w:rsidR="00CB4B50">
          <w:rPr>
            <w:rFonts w:ascii="宋体" w:eastAsia="宋体" w:hAnsi="宋体" w:cs="宋体"/>
            <w:lang w:eastAsia="zh-CN"/>
          </w:rPr>
          <w:t xml:space="preserve">ar-RT </w:t>
        </w:r>
        <w:r w:rsidR="00CB4B50">
          <w:rPr>
            <w:rFonts w:ascii="宋体" w:eastAsia="宋体" w:hAnsi="宋体" w:cs="宋体" w:hint="eastAsia"/>
            <w:lang w:eastAsia="zh-CN"/>
          </w:rPr>
          <w:t>RIC中间建立信令连接</w:t>
        </w:r>
        <w:r w:rsidR="001139CA">
          <w:rPr>
            <w:rFonts w:ascii="宋体" w:eastAsia="宋体" w:hAnsi="宋体" w:cs="宋体" w:hint="eastAsia"/>
            <w:lang w:eastAsia="zh-CN"/>
          </w:rPr>
          <w:t>。这个</w:t>
        </w:r>
      </w:ins>
      <w:ins w:id="715" w:author="Crouse" w:date="2021-10-28T16:30:00Z">
        <w:r w:rsidR="001139CA">
          <w:rPr>
            <w:rFonts w:ascii="宋体" w:eastAsia="宋体" w:hAnsi="宋体" w:cs="宋体" w:hint="eastAsia"/>
            <w:lang w:eastAsia="zh-CN"/>
          </w:rPr>
          <w:t>过程</w:t>
        </w:r>
      </w:ins>
      <w:ins w:id="716" w:author="Crouse" w:date="2021-10-28T16:31:00Z">
        <w:r w:rsidR="00FC692D">
          <w:rPr>
            <w:rFonts w:ascii="宋体" w:eastAsia="宋体" w:hAnsi="宋体" w:cs="宋体" w:hint="eastAsia"/>
            <w:lang w:eastAsia="zh-CN"/>
          </w:rPr>
          <w:t>删除了任何在两个节点存在的应用等级配置数据</w:t>
        </w:r>
        <w:r w:rsidR="007630D4">
          <w:rPr>
            <w:rFonts w:ascii="宋体" w:eastAsia="宋体" w:hAnsi="宋体" w:cs="宋体" w:hint="eastAsia"/>
            <w:lang w:eastAsia="zh-CN"/>
          </w:rPr>
          <w:t>并</w:t>
        </w:r>
      </w:ins>
      <w:ins w:id="717" w:author="Crouse" w:date="2021-10-28T16:33:00Z">
        <w:r w:rsidR="00702724">
          <w:rPr>
            <w:rFonts w:ascii="宋体" w:eastAsia="宋体" w:hAnsi="宋体" w:cs="宋体" w:hint="eastAsia"/>
            <w:lang w:eastAsia="zh-CN"/>
          </w:rPr>
          <w:t>将其配置为现在的数据</w:t>
        </w:r>
      </w:ins>
      <w:ins w:id="718" w:author="Crouse" w:date="2021-10-28T16:32:00Z">
        <w:r w:rsidR="007630D4">
          <w:rPr>
            <w:rFonts w:ascii="宋体" w:eastAsia="宋体" w:hAnsi="宋体" w:cs="宋体" w:hint="eastAsia"/>
            <w:lang w:eastAsia="zh-CN"/>
          </w:rPr>
          <w:t>。</w:t>
        </w:r>
      </w:ins>
      <w:ins w:id="719" w:author="Crouse" w:date="2021-10-28T16:33:00Z">
        <w:r w:rsidR="00702724">
          <w:rPr>
            <w:rFonts w:ascii="宋体" w:eastAsia="宋体" w:hAnsi="宋体" w:cs="宋体" w:hint="eastAsia"/>
            <w:lang w:eastAsia="zh-CN"/>
          </w:rPr>
          <w:t>这个过程同样重置了E2接口</w:t>
        </w:r>
      </w:ins>
      <w:ins w:id="720" w:author="Crouse" w:date="2021-10-28T16:34:00Z">
        <w:r w:rsidR="00915AEB">
          <w:rPr>
            <w:rFonts w:ascii="宋体" w:eastAsia="宋体" w:hAnsi="宋体" w:cs="宋体" w:hint="eastAsia"/>
            <w:lang w:eastAsia="zh-CN"/>
          </w:rPr>
          <w:t>像Reset过程一样。</w:t>
        </w:r>
      </w:ins>
    </w:p>
    <w:p w14:paraId="67D3A764" w14:textId="6B5EDFF0" w:rsidR="00096BF8" w:rsidRDefault="00096BF8" w:rsidP="00096BF8">
      <w:pPr>
        <w:rPr>
          <w:ins w:id="721" w:author="Crouse" w:date="2021-10-28T16:34:00Z"/>
        </w:rPr>
      </w:pPr>
      <w:r w:rsidRPr="007C4356">
        <w:rPr>
          <w:rFonts w:cs="Arial"/>
        </w:rPr>
        <w:t xml:space="preserve">Note that this procedure performs the basic interface setup and transfers E2 </w:t>
      </w:r>
      <w:r w:rsidR="00E9513F" w:rsidRPr="007C4356">
        <w:rPr>
          <w:rFonts w:cs="Arial"/>
        </w:rPr>
        <w:t xml:space="preserve">Node </w:t>
      </w:r>
      <w:r w:rsidRPr="007C4356">
        <w:rPr>
          <w:rFonts w:cs="Arial"/>
        </w:rPr>
        <w:t>specific configuration information</w:t>
      </w:r>
      <w:r w:rsidRPr="007C4356">
        <w:t xml:space="preserve"> to the </w:t>
      </w:r>
      <w:r w:rsidR="005E5F2D" w:rsidRPr="007C4356">
        <w:t>Near</w:t>
      </w:r>
      <w:r w:rsidRPr="007C4356">
        <w:t>-RT RIC.</w:t>
      </w:r>
      <w:r w:rsidRPr="007C09A7">
        <w:t xml:space="preserve">  </w:t>
      </w:r>
    </w:p>
    <w:p w14:paraId="31C1DFCB" w14:textId="3DE93422" w:rsidR="00E72E50" w:rsidRDefault="002A1C7D" w:rsidP="00096BF8">
      <w:pPr>
        <w:rPr>
          <w:lang w:eastAsia="zh-CN"/>
        </w:rPr>
      </w:pPr>
      <w:ins w:id="722" w:author="Crouse" w:date="2021-10-28T16:35:00Z">
        <w:r>
          <w:rPr>
            <w:rFonts w:ascii="宋体" w:eastAsia="宋体" w:hAnsi="宋体" w:cs="宋体" w:hint="eastAsia"/>
            <w:lang w:eastAsia="zh-CN"/>
          </w:rPr>
          <w:t>注意这个过程</w:t>
        </w:r>
      </w:ins>
      <w:ins w:id="723" w:author="Crouse" w:date="2021-10-28T16:36:00Z">
        <w:r w:rsidR="00DA42D7">
          <w:rPr>
            <w:rFonts w:ascii="宋体" w:eastAsia="宋体" w:hAnsi="宋体" w:cs="宋体" w:hint="eastAsia"/>
            <w:lang w:eastAsia="zh-CN"/>
          </w:rPr>
          <w:t>执行基本的</w:t>
        </w:r>
      </w:ins>
      <w:ins w:id="724" w:author="Crouse" w:date="2021-10-28T16:37:00Z">
        <w:r w:rsidR="00506DC0">
          <w:rPr>
            <w:rFonts w:ascii="宋体" w:eastAsia="宋体" w:hAnsi="宋体" w:cs="宋体" w:hint="eastAsia"/>
            <w:lang w:eastAsia="zh-CN"/>
          </w:rPr>
          <w:t>接口设置和传输了E2节点的基本配置设置消息给Near-RT</w:t>
        </w:r>
        <w:r w:rsidR="00506DC0">
          <w:rPr>
            <w:rFonts w:ascii="宋体" w:eastAsia="宋体" w:hAnsi="宋体" w:cs="宋体"/>
            <w:lang w:eastAsia="zh-CN"/>
          </w:rPr>
          <w:t xml:space="preserve"> </w:t>
        </w:r>
        <w:r w:rsidR="00506DC0">
          <w:rPr>
            <w:rFonts w:ascii="宋体" w:eastAsia="宋体" w:hAnsi="宋体" w:cs="宋体" w:hint="eastAsia"/>
            <w:lang w:eastAsia="zh-CN"/>
          </w:rPr>
          <w:t>RIC。</w:t>
        </w:r>
      </w:ins>
    </w:p>
    <w:p w14:paraId="3DC9A0B6" w14:textId="756BA381" w:rsidR="00096BF8" w:rsidRDefault="00096BF8" w:rsidP="00096BF8">
      <w:pPr>
        <w:rPr>
          <w:rFonts w:hint="eastAsia"/>
          <w:lang w:eastAsia="zh-CN"/>
        </w:rPr>
      </w:pPr>
      <w:r w:rsidRPr="00F03C69">
        <w:t>This procedure shall be initiated by the E2 Node.</w:t>
      </w:r>
      <w:r>
        <w:t xml:space="preserve">  </w:t>
      </w:r>
      <w:ins w:id="725" w:author="Crouse" w:date="2021-10-28T16:38:00Z">
        <w:r w:rsidR="00A85D36">
          <w:rPr>
            <w:rFonts w:ascii="宋体" w:eastAsia="宋体" w:hAnsi="宋体" w:cs="宋体" w:hint="eastAsia"/>
            <w:lang w:eastAsia="zh-CN"/>
          </w:rPr>
          <w:t>这个过程由E2Node发起</w:t>
        </w:r>
      </w:ins>
    </w:p>
    <w:p w14:paraId="7B2749D8" w14:textId="77777777" w:rsidR="00096BF8" w:rsidRDefault="00096BF8" w:rsidP="00096BF8">
      <w:pPr>
        <w:pStyle w:val="4"/>
        <w:numPr>
          <w:ilvl w:val="0"/>
          <w:numId w:val="0"/>
        </w:numPr>
      </w:pPr>
      <w:bookmarkStart w:id="726" w:name="_Toc14207511"/>
      <w:bookmarkStart w:id="727" w:name="_Hlk535844792"/>
      <w:r>
        <w:lastRenderedPageBreak/>
        <w:t>8.3.1.2</w:t>
      </w:r>
      <w:r>
        <w:tab/>
        <w:t>Successful Operation</w:t>
      </w:r>
      <w:bookmarkEnd w:id="726"/>
    </w:p>
    <w:p w14:paraId="04028343" w14:textId="77777777" w:rsidR="00D4656E" w:rsidRPr="00BE2DCC" w:rsidRDefault="00D4656E" w:rsidP="00941BA8">
      <w:pPr>
        <w:pStyle w:val="PlantUML"/>
        <w:rPr>
          <w:lang w:val="en-GB"/>
        </w:rPr>
      </w:pPr>
      <w:bookmarkStart w:id="728" w:name="_Hlk29396217"/>
      <w:r w:rsidRPr="00BE2DCC">
        <w:rPr>
          <w:lang w:val="en-GB"/>
        </w:rPr>
        <w:t>@startuml</w:t>
      </w:r>
    </w:p>
    <w:p w14:paraId="6F72418E" w14:textId="77777777" w:rsidR="00D4656E" w:rsidRDefault="00D4656E" w:rsidP="00941BA8">
      <w:pPr>
        <w:pStyle w:val="PlantUML"/>
        <w:rPr>
          <w:lang w:val="en-GB"/>
        </w:rPr>
      </w:pPr>
    </w:p>
    <w:p w14:paraId="0D49E8D6" w14:textId="01A77FC6" w:rsidR="00D4656E" w:rsidRDefault="00D4656E" w:rsidP="00941BA8">
      <w:pPr>
        <w:pStyle w:val="PlantUML"/>
      </w:pPr>
      <w:r>
        <w:rPr>
          <w:rFonts w:hint="eastAsia"/>
        </w:rPr>
        <w:t>skinparam ParticipantPadding 5</w:t>
      </w:r>
      <w:r w:rsidR="00941BA8">
        <w:t>0</w:t>
      </w:r>
    </w:p>
    <w:p w14:paraId="67762425" w14:textId="77777777" w:rsidR="00D4656E" w:rsidRDefault="00D4656E" w:rsidP="00941BA8">
      <w:pPr>
        <w:pStyle w:val="PlantUML"/>
      </w:pPr>
      <w:r>
        <w:rPr>
          <w:rFonts w:hint="eastAsia"/>
        </w:rPr>
        <w:t>skinparam BoxPadding 10</w:t>
      </w:r>
    </w:p>
    <w:p w14:paraId="3A558771" w14:textId="77777777" w:rsidR="00D4656E" w:rsidRDefault="00D4656E" w:rsidP="006E4FF4">
      <w:pPr>
        <w:pStyle w:val="PlantUML"/>
      </w:pPr>
      <w:r>
        <w:t>skinparam lifelineStrategy solid</w:t>
      </w:r>
    </w:p>
    <w:p w14:paraId="7E39D862" w14:textId="77777777" w:rsidR="00D4656E" w:rsidRPr="00BE2DCC" w:rsidRDefault="00D4656E" w:rsidP="006E4FF4">
      <w:pPr>
        <w:pStyle w:val="PlantUML"/>
        <w:rPr>
          <w:lang w:val="en-GB"/>
        </w:rPr>
      </w:pPr>
    </w:p>
    <w:p w14:paraId="0C2F1BBE" w14:textId="77777777" w:rsidR="00D4656E" w:rsidRDefault="00D4656E" w:rsidP="006E4FF4">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0648107C" w14:textId="77777777" w:rsidR="00D4656E" w:rsidRDefault="00D4656E" w:rsidP="006E4FF4">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5AD0AF7" w14:textId="77777777" w:rsidR="00D4656E" w:rsidRPr="00BE2DCC" w:rsidRDefault="00D4656E" w:rsidP="006E4FF4">
      <w:pPr>
        <w:pStyle w:val="PlantUML"/>
        <w:rPr>
          <w:lang w:val="en-GB"/>
        </w:rPr>
      </w:pPr>
    </w:p>
    <w:p w14:paraId="2A8A55C3" w14:textId="77777777" w:rsidR="00D4656E" w:rsidRDefault="00D4656E" w:rsidP="006E4FF4">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1808DDE1" w14:textId="77777777" w:rsidR="00D4656E" w:rsidRDefault="00D4656E" w:rsidP="006E4FF4">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RESPONSE</w:t>
      </w:r>
    </w:p>
    <w:p w14:paraId="2734B185" w14:textId="77777777" w:rsidR="00D4656E" w:rsidRPr="00BE2DCC" w:rsidRDefault="00D4656E" w:rsidP="006E4FF4">
      <w:pPr>
        <w:pStyle w:val="PlantUML"/>
        <w:rPr>
          <w:lang w:val="en-GB"/>
        </w:rPr>
      </w:pPr>
    </w:p>
    <w:p w14:paraId="2B8AF84F" w14:textId="77777777" w:rsidR="00D4656E" w:rsidRPr="00BE2DCC" w:rsidRDefault="00D4656E" w:rsidP="006E4FF4">
      <w:pPr>
        <w:pStyle w:val="PlantUML"/>
        <w:rPr>
          <w:lang w:val="en-GB"/>
        </w:rPr>
      </w:pPr>
      <w:r w:rsidRPr="00BE2DCC">
        <w:rPr>
          <w:lang w:val="en-GB"/>
        </w:rPr>
        <w:t>@enduml</w:t>
      </w:r>
    </w:p>
    <w:bookmarkEnd w:id="728"/>
    <w:p w14:paraId="0F15F8FE" w14:textId="6D50E991" w:rsidR="00941BA8" w:rsidRDefault="00941BA8" w:rsidP="00941BA8">
      <w:pPr>
        <w:pStyle w:val="PlantUMLImg"/>
      </w:pPr>
      <w:r>
        <w:drawing>
          <wp:inline distT="0" distB="0" distL="0" distR="0" wp14:anchorId="541D6054" wp14:editId="1048DB23">
            <wp:extent cx="3295650" cy="1533525"/>
            <wp:effectExtent l="0" t="0" r="0" b="9525"/>
            <wp:docPr id="3" name="Graphic 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295650" cy="1533525"/>
                    </a:xfrm>
                    <a:prstGeom prst="rect">
                      <a:avLst/>
                    </a:prstGeom>
                  </pic:spPr>
                </pic:pic>
              </a:graphicData>
            </a:graphic>
          </wp:inline>
        </w:drawing>
      </w:r>
    </w:p>
    <w:p w14:paraId="0D46B72B" w14:textId="54139A5E" w:rsidR="00096BF8" w:rsidRDefault="00096BF8" w:rsidP="00096BF8">
      <w:pPr>
        <w:pStyle w:val="TF"/>
      </w:pPr>
      <w:r>
        <w:t>Figure 8.3.1.2-1: E2 Setup</w:t>
      </w:r>
      <w:r w:rsidR="009A3D34">
        <w:t xml:space="preserve"> procedure</w:t>
      </w:r>
      <w:r>
        <w:t>, successful operation</w:t>
      </w:r>
    </w:p>
    <w:p w14:paraId="6CEDB320" w14:textId="3D6C81CD" w:rsidR="00096BF8" w:rsidRDefault="00096BF8" w:rsidP="00096BF8">
      <w:pPr>
        <w:rPr>
          <w:ins w:id="729" w:author="Crouse" w:date="2021-10-28T16:38:00Z"/>
        </w:rPr>
      </w:pPr>
      <w:r>
        <w:t xml:space="preserve">An E2 Node initiates the procedure by sending the E2 SETUP REQUEST message </w:t>
      </w:r>
      <w:r w:rsidR="00941BA8">
        <w:t xml:space="preserve">including the appropriate data </w:t>
      </w:r>
      <w:r>
        <w:t xml:space="preserve">to a </w:t>
      </w:r>
      <w:r w:rsidR="005E5F2D">
        <w:t>Near</w:t>
      </w:r>
      <w:r w:rsidR="00132A21">
        <w:t>-</w:t>
      </w:r>
      <w:r>
        <w:t xml:space="preserve">RT RIC. The </w:t>
      </w:r>
      <w:r w:rsidR="005E5F2D">
        <w:t>Near</w:t>
      </w:r>
      <w:r w:rsidR="00132A21">
        <w:t>-</w:t>
      </w:r>
      <w:r>
        <w:t>RT RIC replies with the E2 SETUP RESPONSE message</w:t>
      </w:r>
      <w:r w:rsidR="00941BA8">
        <w:t xml:space="preserve"> including the appropriate data</w:t>
      </w:r>
      <w:r>
        <w:t xml:space="preserve">. </w:t>
      </w:r>
    </w:p>
    <w:p w14:paraId="06BC6BB8" w14:textId="42496674" w:rsidR="00A85D36" w:rsidRPr="00C60E52" w:rsidRDefault="00A85D36" w:rsidP="00096BF8">
      <w:pPr>
        <w:rPr>
          <w:rFonts w:hint="eastAsia"/>
          <w:color w:val="FF0000"/>
          <w:lang w:eastAsia="zh-CN"/>
          <w:rPrChange w:id="730" w:author="Crouse" w:date="2021-10-28T17:10:00Z">
            <w:rPr>
              <w:rFonts w:hint="eastAsia"/>
              <w:lang w:eastAsia="zh-CN"/>
            </w:rPr>
          </w:rPrChange>
        </w:rPr>
      </w:pPr>
      <w:ins w:id="731" w:author="Crouse" w:date="2021-10-28T16:38:00Z">
        <w:r w:rsidRPr="00C60E52">
          <w:rPr>
            <w:rFonts w:ascii="等线" w:eastAsia="等线" w:hAnsi="等线" w:hint="eastAsia"/>
            <w:color w:val="FF0000"/>
            <w:lang w:eastAsia="zh-CN"/>
            <w:rPrChange w:id="732" w:author="Crouse" w:date="2021-10-28T17:10:00Z">
              <w:rPr>
                <w:rFonts w:ascii="等线" w:eastAsia="等线" w:hAnsi="等线" w:hint="eastAsia"/>
                <w:lang w:eastAsia="zh-CN"/>
              </w:rPr>
            </w:rPrChange>
          </w:rPr>
          <w:t>一个E2</w:t>
        </w:r>
        <w:r w:rsidRPr="00C60E52">
          <w:rPr>
            <w:rFonts w:ascii="宋体" w:eastAsia="宋体" w:hAnsi="宋体" w:cs="宋体" w:hint="eastAsia"/>
            <w:color w:val="FF0000"/>
            <w:lang w:eastAsia="zh-CN"/>
            <w:rPrChange w:id="733" w:author="Crouse" w:date="2021-10-28T17:10:00Z">
              <w:rPr>
                <w:rFonts w:ascii="宋体" w:eastAsia="宋体" w:hAnsi="宋体" w:cs="宋体" w:hint="eastAsia"/>
                <w:lang w:eastAsia="zh-CN"/>
              </w:rPr>
            </w:rPrChange>
          </w:rPr>
          <w:t>节点</w:t>
        </w:r>
      </w:ins>
      <w:ins w:id="734" w:author="Crouse" w:date="2021-10-28T16:41:00Z">
        <w:r w:rsidR="00C974A5" w:rsidRPr="00C60E52">
          <w:rPr>
            <w:rFonts w:ascii="宋体" w:eastAsia="宋体" w:hAnsi="宋体" w:cs="宋体" w:hint="eastAsia"/>
            <w:color w:val="FF0000"/>
            <w:lang w:eastAsia="zh-CN"/>
            <w:rPrChange w:id="735" w:author="Crouse" w:date="2021-10-28T17:10:00Z">
              <w:rPr>
                <w:rFonts w:ascii="宋体" w:eastAsia="宋体" w:hAnsi="宋体" w:cs="宋体" w:hint="eastAsia"/>
                <w:lang w:eastAsia="zh-CN"/>
              </w:rPr>
            </w:rPrChange>
          </w:rPr>
          <w:t>通过</w:t>
        </w:r>
      </w:ins>
      <w:ins w:id="736" w:author="Crouse" w:date="2021-10-28T16:43:00Z">
        <w:r w:rsidR="002664C7" w:rsidRPr="00C60E52">
          <w:rPr>
            <w:rFonts w:ascii="宋体" w:eastAsia="宋体" w:hAnsi="宋体" w:cs="宋体" w:hint="eastAsia"/>
            <w:color w:val="FF0000"/>
            <w:lang w:eastAsia="zh-CN"/>
            <w:rPrChange w:id="737" w:author="Crouse" w:date="2021-10-28T17:10:00Z">
              <w:rPr>
                <w:rFonts w:ascii="宋体" w:eastAsia="宋体" w:hAnsi="宋体" w:cs="宋体" w:hint="eastAsia"/>
                <w:lang w:eastAsia="zh-CN"/>
              </w:rPr>
            </w:rPrChange>
          </w:rPr>
          <w:t>发起一个过程，这个过程是</w:t>
        </w:r>
      </w:ins>
      <w:ins w:id="738" w:author="Crouse" w:date="2021-10-28T16:41:00Z">
        <w:r w:rsidR="000C7842" w:rsidRPr="00C60E52">
          <w:rPr>
            <w:rFonts w:ascii="宋体" w:eastAsia="宋体" w:hAnsi="宋体" w:cs="宋体" w:hint="eastAsia"/>
            <w:color w:val="FF0000"/>
            <w:lang w:eastAsia="zh-CN"/>
            <w:rPrChange w:id="739" w:author="Crouse" w:date="2021-10-28T17:10:00Z">
              <w:rPr>
                <w:rFonts w:ascii="宋体" w:eastAsia="宋体" w:hAnsi="宋体" w:cs="宋体" w:hint="eastAsia"/>
                <w:lang w:eastAsia="zh-CN"/>
              </w:rPr>
            </w:rPrChange>
          </w:rPr>
          <w:t>发送一个包含恰当数据的E2</w:t>
        </w:r>
        <w:r w:rsidR="000C7842" w:rsidRPr="00C60E52">
          <w:rPr>
            <w:rFonts w:ascii="宋体" w:eastAsia="宋体" w:hAnsi="宋体" w:cs="宋体"/>
            <w:color w:val="FF0000"/>
            <w:lang w:eastAsia="zh-CN"/>
            <w:rPrChange w:id="740" w:author="Crouse" w:date="2021-10-28T17:10:00Z">
              <w:rPr>
                <w:rFonts w:ascii="宋体" w:eastAsia="宋体" w:hAnsi="宋体" w:cs="宋体"/>
                <w:lang w:eastAsia="zh-CN"/>
              </w:rPr>
            </w:rPrChange>
          </w:rPr>
          <w:t xml:space="preserve"> </w:t>
        </w:r>
        <w:r w:rsidR="000C7842" w:rsidRPr="00C60E52">
          <w:rPr>
            <w:rFonts w:ascii="宋体" w:eastAsia="宋体" w:hAnsi="宋体" w:cs="宋体" w:hint="eastAsia"/>
            <w:color w:val="FF0000"/>
            <w:lang w:eastAsia="zh-CN"/>
            <w:rPrChange w:id="741" w:author="Crouse" w:date="2021-10-28T17:10:00Z">
              <w:rPr>
                <w:rFonts w:ascii="宋体" w:eastAsia="宋体" w:hAnsi="宋体" w:cs="宋体" w:hint="eastAsia"/>
                <w:lang w:eastAsia="zh-CN"/>
              </w:rPr>
            </w:rPrChange>
          </w:rPr>
          <w:t>SET</w:t>
        </w:r>
        <w:r w:rsidR="000C7842" w:rsidRPr="00C60E52">
          <w:rPr>
            <w:rFonts w:ascii="宋体" w:eastAsia="宋体" w:hAnsi="宋体" w:cs="宋体"/>
            <w:color w:val="FF0000"/>
            <w:lang w:eastAsia="zh-CN"/>
            <w:rPrChange w:id="742" w:author="Crouse" w:date="2021-10-28T17:10:00Z">
              <w:rPr>
                <w:rFonts w:ascii="宋体" w:eastAsia="宋体" w:hAnsi="宋体" w:cs="宋体"/>
                <w:lang w:eastAsia="zh-CN"/>
              </w:rPr>
            </w:rPrChange>
          </w:rPr>
          <w:t xml:space="preserve"> </w:t>
        </w:r>
        <w:r w:rsidR="000C7842" w:rsidRPr="00C60E52">
          <w:rPr>
            <w:rFonts w:ascii="宋体" w:eastAsia="宋体" w:hAnsi="宋体" w:cs="宋体" w:hint="eastAsia"/>
            <w:color w:val="FF0000"/>
            <w:lang w:eastAsia="zh-CN"/>
            <w:rPrChange w:id="743" w:author="Crouse" w:date="2021-10-28T17:10:00Z">
              <w:rPr>
                <w:rFonts w:ascii="宋体" w:eastAsia="宋体" w:hAnsi="宋体" w:cs="宋体" w:hint="eastAsia"/>
                <w:lang w:eastAsia="zh-CN"/>
              </w:rPr>
            </w:rPrChange>
          </w:rPr>
          <w:t>REQUEST消息</w:t>
        </w:r>
      </w:ins>
      <w:ins w:id="744" w:author="Crouse" w:date="2021-10-28T16:42:00Z">
        <w:r w:rsidR="000C7842" w:rsidRPr="00C60E52">
          <w:rPr>
            <w:rFonts w:ascii="宋体" w:eastAsia="宋体" w:hAnsi="宋体" w:cs="宋体" w:hint="eastAsia"/>
            <w:color w:val="FF0000"/>
            <w:lang w:eastAsia="zh-CN"/>
            <w:rPrChange w:id="745" w:author="Crouse" w:date="2021-10-28T17:10:00Z">
              <w:rPr>
                <w:rFonts w:ascii="宋体" w:eastAsia="宋体" w:hAnsi="宋体" w:cs="宋体" w:hint="eastAsia"/>
                <w:lang w:eastAsia="zh-CN"/>
              </w:rPr>
            </w:rPrChange>
          </w:rPr>
          <w:t>给Near</w:t>
        </w:r>
        <w:r w:rsidR="000C7842" w:rsidRPr="00C60E52">
          <w:rPr>
            <w:rFonts w:ascii="宋体" w:eastAsia="宋体" w:hAnsi="宋体" w:cs="宋体"/>
            <w:color w:val="FF0000"/>
            <w:lang w:eastAsia="zh-CN"/>
            <w:rPrChange w:id="746" w:author="Crouse" w:date="2021-10-28T17:10:00Z">
              <w:rPr>
                <w:rFonts w:ascii="宋体" w:eastAsia="宋体" w:hAnsi="宋体" w:cs="宋体"/>
                <w:lang w:eastAsia="zh-CN"/>
              </w:rPr>
            </w:rPrChange>
          </w:rPr>
          <w:t>-RT RIC</w:t>
        </w:r>
      </w:ins>
      <w:ins w:id="747" w:author="Crouse" w:date="2021-10-28T16:43:00Z">
        <w:r w:rsidR="002664C7" w:rsidRPr="00C60E52">
          <w:rPr>
            <w:rFonts w:ascii="宋体" w:eastAsia="宋体" w:hAnsi="宋体" w:cs="宋体" w:hint="eastAsia"/>
            <w:color w:val="FF0000"/>
            <w:lang w:eastAsia="zh-CN"/>
            <w:rPrChange w:id="748" w:author="Crouse" w:date="2021-10-28T17:10:00Z">
              <w:rPr>
                <w:rFonts w:ascii="宋体" w:eastAsia="宋体" w:hAnsi="宋体" w:cs="宋体" w:hint="eastAsia"/>
                <w:lang w:eastAsia="zh-CN"/>
              </w:rPr>
            </w:rPrChange>
          </w:rPr>
          <w:t>。</w:t>
        </w:r>
        <w:r w:rsidR="002F5303" w:rsidRPr="00C60E52">
          <w:rPr>
            <w:rFonts w:ascii="宋体" w:eastAsia="宋体" w:hAnsi="宋体" w:cs="宋体" w:hint="eastAsia"/>
            <w:color w:val="FF0000"/>
            <w:lang w:eastAsia="zh-CN"/>
            <w:rPrChange w:id="749" w:author="Crouse" w:date="2021-10-28T17:10:00Z">
              <w:rPr>
                <w:rFonts w:ascii="宋体" w:eastAsia="宋体" w:hAnsi="宋体" w:cs="宋体" w:hint="eastAsia"/>
                <w:lang w:eastAsia="zh-CN"/>
              </w:rPr>
            </w:rPrChange>
          </w:rPr>
          <w:t>Near-RT</w:t>
        </w:r>
        <w:r w:rsidR="002F5303" w:rsidRPr="00C60E52">
          <w:rPr>
            <w:rFonts w:ascii="宋体" w:eastAsia="宋体" w:hAnsi="宋体" w:cs="宋体"/>
            <w:color w:val="FF0000"/>
            <w:lang w:eastAsia="zh-CN"/>
            <w:rPrChange w:id="750" w:author="Crouse" w:date="2021-10-28T17:10:00Z">
              <w:rPr>
                <w:rFonts w:ascii="宋体" w:eastAsia="宋体" w:hAnsi="宋体" w:cs="宋体"/>
                <w:lang w:eastAsia="zh-CN"/>
              </w:rPr>
            </w:rPrChange>
          </w:rPr>
          <w:t xml:space="preserve"> </w:t>
        </w:r>
        <w:r w:rsidR="002F5303" w:rsidRPr="00C60E52">
          <w:rPr>
            <w:rFonts w:ascii="宋体" w:eastAsia="宋体" w:hAnsi="宋体" w:cs="宋体" w:hint="eastAsia"/>
            <w:color w:val="FF0000"/>
            <w:lang w:eastAsia="zh-CN"/>
            <w:rPrChange w:id="751" w:author="Crouse" w:date="2021-10-28T17:10:00Z">
              <w:rPr>
                <w:rFonts w:ascii="宋体" w:eastAsia="宋体" w:hAnsi="宋体" w:cs="宋体" w:hint="eastAsia"/>
                <w:lang w:eastAsia="zh-CN"/>
              </w:rPr>
            </w:rPrChange>
          </w:rPr>
          <w:t>RIC平台</w:t>
        </w:r>
      </w:ins>
      <w:ins w:id="752" w:author="Crouse" w:date="2021-10-28T16:44:00Z">
        <w:r w:rsidR="002F5303" w:rsidRPr="00C60E52">
          <w:rPr>
            <w:rFonts w:ascii="宋体" w:eastAsia="宋体" w:hAnsi="宋体" w:cs="宋体" w:hint="eastAsia"/>
            <w:color w:val="FF0000"/>
            <w:lang w:eastAsia="zh-CN"/>
            <w:rPrChange w:id="753" w:author="Crouse" w:date="2021-10-28T17:10:00Z">
              <w:rPr>
                <w:rFonts w:ascii="宋体" w:eastAsia="宋体" w:hAnsi="宋体" w:cs="宋体" w:hint="eastAsia"/>
                <w:lang w:eastAsia="zh-CN"/>
              </w:rPr>
            </w:rPrChange>
          </w:rPr>
          <w:t>返回包含适当数据的E2</w:t>
        </w:r>
        <w:r w:rsidR="002F5303" w:rsidRPr="00C60E52">
          <w:rPr>
            <w:rFonts w:ascii="宋体" w:eastAsia="宋体" w:hAnsi="宋体" w:cs="宋体"/>
            <w:color w:val="FF0000"/>
            <w:lang w:eastAsia="zh-CN"/>
            <w:rPrChange w:id="754" w:author="Crouse" w:date="2021-10-28T17:10:00Z">
              <w:rPr>
                <w:rFonts w:ascii="宋体" w:eastAsia="宋体" w:hAnsi="宋体" w:cs="宋体"/>
                <w:lang w:eastAsia="zh-CN"/>
              </w:rPr>
            </w:rPrChange>
          </w:rPr>
          <w:t xml:space="preserve"> </w:t>
        </w:r>
        <w:r w:rsidR="002F5303" w:rsidRPr="00C60E52">
          <w:rPr>
            <w:rFonts w:ascii="宋体" w:eastAsia="宋体" w:hAnsi="宋体" w:cs="宋体" w:hint="eastAsia"/>
            <w:color w:val="FF0000"/>
            <w:lang w:eastAsia="zh-CN"/>
            <w:rPrChange w:id="755" w:author="Crouse" w:date="2021-10-28T17:10:00Z">
              <w:rPr>
                <w:rFonts w:ascii="宋体" w:eastAsia="宋体" w:hAnsi="宋体" w:cs="宋体" w:hint="eastAsia"/>
                <w:lang w:eastAsia="zh-CN"/>
              </w:rPr>
            </w:rPrChange>
          </w:rPr>
          <w:t>SET</w:t>
        </w:r>
        <w:r w:rsidR="002F5303" w:rsidRPr="00C60E52">
          <w:rPr>
            <w:rFonts w:ascii="宋体" w:eastAsia="宋体" w:hAnsi="宋体" w:cs="宋体"/>
            <w:color w:val="FF0000"/>
            <w:lang w:eastAsia="zh-CN"/>
            <w:rPrChange w:id="756" w:author="Crouse" w:date="2021-10-28T17:10:00Z">
              <w:rPr>
                <w:rFonts w:ascii="宋体" w:eastAsia="宋体" w:hAnsi="宋体" w:cs="宋体"/>
                <w:lang w:eastAsia="zh-CN"/>
              </w:rPr>
            </w:rPrChange>
          </w:rPr>
          <w:t>UP RESPONSE</w:t>
        </w:r>
        <w:r w:rsidR="002F5303" w:rsidRPr="00C60E52">
          <w:rPr>
            <w:rFonts w:ascii="宋体" w:eastAsia="宋体" w:hAnsi="宋体" w:cs="宋体" w:hint="eastAsia"/>
            <w:color w:val="FF0000"/>
            <w:lang w:eastAsia="zh-CN"/>
            <w:rPrChange w:id="757" w:author="Crouse" w:date="2021-10-28T17:10:00Z">
              <w:rPr>
                <w:rFonts w:ascii="宋体" w:eastAsia="宋体" w:hAnsi="宋体" w:cs="宋体" w:hint="eastAsia"/>
                <w:lang w:eastAsia="zh-CN"/>
              </w:rPr>
            </w:rPrChange>
          </w:rPr>
          <w:t>消息。</w:t>
        </w:r>
      </w:ins>
    </w:p>
    <w:p w14:paraId="75FDCFE7" w14:textId="14EC585E" w:rsidR="00096BF8" w:rsidRDefault="00096BF8" w:rsidP="00096BF8">
      <w:pPr>
        <w:rPr>
          <w:ins w:id="758" w:author="Crouse" w:date="2021-10-28T16:44:00Z"/>
        </w:rPr>
      </w:pPr>
      <w:r w:rsidRPr="00D521B0">
        <w:t xml:space="preserve">If the E2 SETUP REQUEST </w:t>
      </w:r>
      <w:r w:rsidR="00941BA8">
        <w:t xml:space="preserve">message </w:t>
      </w:r>
      <w:r w:rsidRPr="00D521B0">
        <w:t>contains the optional</w:t>
      </w:r>
      <w:r w:rsidR="00433101">
        <w:t xml:space="preserve"> </w:t>
      </w:r>
      <w:r w:rsidR="00850594">
        <w:rPr>
          <w:i/>
          <w:iCs/>
        </w:rPr>
        <w:t xml:space="preserve">List of </w:t>
      </w:r>
      <w:r>
        <w:rPr>
          <w:i/>
        </w:rPr>
        <w:t>RAN F</w:t>
      </w:r>
      <w:r w:rsidRPr="00C27EB6">
        <w:rPr>
          <w:i/>
        </w:rPr>
        <w:t xml:space="preserve">unctions </w:t>
      </w:r>
      <w:r w:rsidR="00433101">
        <w:rPr>
          <w:i/>
        </w:rPr>
        <w:t>Added</w:t>
      </w:r>
      <w:r>
        <w:t xml:space="preserve"> IE, also present in </w:t>
      </w:r>
      <w:r w:rsidR="00941BA8">
        <w:t xml:space="preserve">the </w:t>
      </w:r>
      <w:r w:rsidRPr="00D521B0">
        <w:t xml:space="preserve">RIC SERVICE UPDATE </w:t>
      </w:r>
      <w:r>
        <w:t>message,</w:t>
      </w:r>
      <w:r w:rsidRPr="00D521B0">
        <w:t xml:space="preserve"> and </w:t>
      </w:r>
      <w:r w:rsidR="005E5F2D">
        <w:t>Near</w:t>
      </w:r>
      <w:r w:rsidR="00132A21">
        <w:t>-</w:t>
      </w:r>
      <w:r w:rsidRPr="00D521B0">
        <w:t xml:space="preserve">RT RIC has successfully processed the </w:t>
      </w:r>
      <w:r w:rsidR="00850594">
        <w:rPr>
          <w:i/>
          <w:iCs/>
        </w:rPr>
        <w:t xml:space="preserve">List of </w:t>
      </w:r>
      <w:r w:rsidR="00433101" w:rsidRPr="00A6338C">
        <w:rPr>
          <w:i/>
        </w:rPr>
        <w:t xml:space="preserve">RAN </w:t>
      </w:r>
      <w:r w:rsidRPr="00682E85">
        <w:rPr>
          <w:i/>
        </w:rPr>
        <w:t xml:space="preserve">Functions </w:t>
      </w:r>
      <w:r w:rsidR="00433101">
        <w:rPr>
          <w:i/>
        </w:rPr>
        <w:t>Added</w:t>
      </w:r>
      <w:r>
        <w:t xml:space="preserve"> IE</w:t>
      </w:r>
      <w:r w:rsidR="0099792E">
        <w:t>,</w:t>
      </w:r>
      <w:r w:rsidRPr="00D521B0">
        <w:t xml:space="preserve"> then </w:t>
      </w:r>
      <w:r w:rsidR="00433101">
        <w:t>Near-</w:t>
      </w:r>
      <w:r w:rsidRPr="00D521B0">
        <w:t xml:space="preserve">RT RIC shall respond with </w:t>
      </w:r>
      <w:r w:rsidR="00941BA8">
        <w:t>the E2</w:t>
      </w:r>
      <w:r w:rsidR="00941BA8" w:rsidRPr="00D521B0">
        <w:t xml:space="preserve"> </w:t>
      </w:r>
      <w:r w:rsidRPr="00D521B0">
        <w:t xml:space="preserve">SETUP RESPONSE </w:t>
      </w:r>
      <w:r w:rsidR="006E4FF4">
        <w:t xml:space="preserve">message which </w:t>
      </w:r>
      <w:r w:rsidRPr="00D521B0">
        <w:t>contains</w:t>
      </w:r>
      <w:r w:rsidR="006E4FF4">
        <w:t xml:space="preserve"> the</w:t>
      </w:r>
      <w:r w:rsidR="00850594">
        <w:t xml:space="preserve"> </w:t>
      </w:r>
      <w:r w:rsidR="00850594">
        <w:rPr>
          <w:i/>
          <w:iCs/>
        </w:rPr>
        <w:t xml:space="preserve">List of </w:t>
      </w:r>
      <w:r w:rsidR="00433101">
        <w:rPr>
          <w:i/>
        </w:rPr>
        <w:t xml:space="preserve">RAN </w:t>
      </w:r>
      <w:r w:rsidRPr="00C27EB6">
        <w:rPr>
          <w:i/>
        </w:rPr>
        <w:t>Functions</w:t>
      </w:r>
      <w:r w:rsidRPr="00654A2D">
        <w:t xml:space="preserve"> </w:t>
      </w:r>
      <w:r w:rsidR="00433101" w:rsidRPr="00C27EB6">
        <w:rPr>
          <w:i/>
        </w:rPr>
        <w:t xml:space="preserve">Accepted </w:t>
      </w:r>
      <w:r>
        <w:t>IE and</w:t>
      </w:r>
      <w:r w:rsidR="006E4FF4">
        <w:t>/or</w:t>
      </w:r>
      <w:r>
        <w:t xml:space="preserve"> </w:t>
      </w:r>
      <w:r w:rsidRPr="00D521B0">
        <w:t>the</w:t>
      </w:r>
      <w:r w:rsidR="006E4FF4">
        <w:t xml:space="preserve"> </w:t>
      </w:r>
      <w:r w:rsidR="00850594">
        <w:rPr>
          <w:i/>
          <w:iCs/>
        </w:rPr>
        <w:t xml:space="preserve">List of </w:t>
      </w:r>
      <w:r w:rsidR="00433101" w:rsidRPr="00A6338C">
        <w:rPr>
          <w:i/>
        </w:rPr>
        <w:t xml:space="preserve">RAN </w:t>
      </w:r>
      <w:r w:rsidRPr="00C27EB6">
        <w:rPr>
          <w:i/>
        </w:rPr>
        <w:t>Functions</w:t>
      </w:r>
      <w:r w:rsidR="00433101">
        <w:rPr>
          <w:i/>
        </w:rPr>
        <w:t xml:space="preserve"> Rejected</w:t>
      </w:r>
      <w:r w:rsidRPr="00654A2D">
        <w:t xml:space="preserve"> </w:t>
      </w:r>
      <w:r>
        <w:t xml:space="preserve">IE, also present in </w:t>
      </w:r>
      <w:r w:rsidR="006E4FF4">
        <w:t xml:space="preserve">the </w:t>
      </w:r>
      <w:r w:rsidRPr="00D521B0">
        <w:t>RIC SERVICE UPDATE ACKNOWLEDGE</w:t>
      </w:r>
      <w:r w:rsidR="006E4FF4">
        <w:t xml:space="preserve"> message</w:t>
      </w:r>
      <w:r w:rsidRPr="00D521B0">
        <w:t>.</w:t>
      </w:r>
    </w:p>
    <w:p w14:paraId="4A06DB06" w14:textId="6E0C19E6" w:rsidR="002F5303" w:rsidRPr="00F07E39" w:rsidRDefault="002F5303" w:rsidP="00096BF8">
      <w:pPr>
        <w:rPr>
          <w:color w:val="FF0000"/>
          <w:rPrChange w:id="759" w:author="Crouse" w:date="2021-10-28T17:10:00Z">
            <w:rPr/>
          </w:rPrChange>
        </w:rPr>
      </w:pPr>
      <w:ins w:id="760" w:author="Crouse" w:date="2021-10-28T16:44:00Z">
        <w:r w:rsidRPr="00F07E39">
          <w:rPr>
            <w:rFonts w:ascii="等线" w:eastAsia="等线" w:hAnsi="等线" w:hint="eastAsia"/>
            <w:color w:val="FF0000"/>
            <w:lang w:eastAsia="zh-CN"/>
            <w:rPrChange w:id="761" w:author="Crouse" w:date="2021-10-28T17:10:00Z">
              <w:rPr>
                <w:rFonts w:ascii="等线" w:eastAsia="等线" w:hAnsi="等线" w:hint="eastAsia"/>
                <w:lang w:eastAsia="zh-CN"/>
              </w:rPr>
            </w:rPrChange>
          </w:rPr>
          <w:t>如果</w:t>
        </w:r>
      </w:ins>
      <w:ins w:id="762" w:author="Crouse" w:date="2021-10-28T16:45:00Z">
        <w:r w:rsidR="00C32DE7" w:rsidRPr="00F07E39">
          <w:rPr>
            <w:color w:val="FF0000"/>
            <w:rPrChange w:id="763" w:author="Crouse" w:date="2021-10-28T17:10:00Z">
              <w:rPr/>
            </w:rPrChange>
          </w:rPr>
          <w:t>E2 SETUP REQUEST</w:t>
        </w:r>
        <w:r w:rsidR="00C32DE7" w:rsidRPr="00F07E39">
          <w:rPr>
            <w:rFonts w:ascii="等线" w:eastAsia="等线" w:hAnsi="等线" w:hint="eastAsia"/>
            <w:color w:val="FF0000"/>
            <w:lang w:eastAsia="zh-CN"/>
            <w:rPrChange w:id="764" w:author="Crouse" w:date="2021-10-28T17:10:00Z">
              <w:rPr>
                <w:rFonts w:ascii="等线" w:eastAsia="等线" w:hAnsi="等线" w:hint="eastAsia"/>
                <w:lang w:eastAsia="zh-CN"/>
              </w:rPr>
            </w:rPrChange>
          </w:rPr>
          <w:t>消息中包含</w:t>
        </w:r>
        <w:r w:rsidR="00C32DE7" w:rsidRPr="00F07E39">
          <w:rPr>
            <w:i/>
            <w:iCs/>
            <w:color w:val="FF0000"/>
            <w:rPrChange w:id="765" w:author="Crouse" w:date="2021-10-28T17:10:00Z">
              <w:rPr>
                <w:i/>
                <w:iCs/>
              </w:rPr>
            </w:rPrChange>
          </w:rPr>
          <w:t xml:space="preserve">List of </w:t>
        </w:r>
        <w:r w:rsidR="00C32DE7" w:rsidRPr="00F07E39">
          <w:rPr>
            <w:i/>
            <w:color w:val="FF0000"/>
            <w:rPrChange w:id="766" w:author="Crouse" w:date="2021-10-28T17:10:00Z">
              <w:rPr>
                <w:i/>
              </w:rPr>
            </w:rPrChange>
          </w:rPr>
          <w:t>RAN Functions Added</w:t>
        </w:r>
        <w:r w:rsidR="00C32DE7" w:rsidRPr="00F07E39">
          <w:rPr>
            <w:color w:val="FF0000"/>
            <w:rPrChange w:id="767" w:author="Crouse" w:date="2021-10-28T17:10:00Z">
              <w:rPr/>
            </w:rPrChange>
          </w:rPr>
          <w:t xml:space="preserve"> IE(</w:t>
        </w:r>
        <w:r w:rsidR="00C32DE7" w:rsidRPr="00F07E39">
          <w:rPr>
            <w:rFonts w:ascii="等线" w:eastAsia="等线" w:hAnsi="等线" w:hint="eastAsia"/>
            <w:color w:val="FF0000"/>
            <w:lang w:eastAsia="zh-CN"/>
            <w:rPrChange w:id="768" w:author="Crouse" w:date="2021-10-28T17:10:00Z">
              <w:rPr>
                <w:rFonts w:ascii="等线" w:eastAsia="等线" w:hAnsi="等线" w:hint="eastAsia"/>
                <w:lang w:eastAsia="zh-CN"/>
              </w:rPr>
            </w:rPrChange>
          </w:rPr>
          <w:t>可选择</w:t>
        </w:r>
        <w:r w:rsidR="00C32DE7" w:rsidRPr="00F07E39">
          <w:rPr>
            <w:color w:val="FF0000"/>
            <w:rPrChange w:id="769" w:author="Crouse" w:date="2021-10-28T17:10:00Z">
              <w:rPr/>
            </w:rPrChange>
          </w:rPr>
          <w:t>)</w:t>
        </w:r>
        <w:r w:rsidR="00C32DE7" w:rsidRPr="00F07E39">
          <w:rPr>
            <w:rFonts w:ascii="等线" w:eastAsia="等线" w:hAnsi="等线" w:hint="eastAsia"/>
            <w:color w:val="FF0000"/>
            <w:lang w:eastAsia="zh-CN"/>
            <w:rPrChange w:id="770" w:author="Crouse" w:date="2021-10-28T17:10:00Z">
              <w:rPr>
                <w:rFonts w:ascii="等线" w:eastAsia="等线" w:hAnsi="等线" w:hint="eastAsia"/>
                <w:lang w:eastAsia="zh-CN"/>
              </w:rPr>
            </w:rPrChange>
          </w:rPr>
          <w:t>，</w:t>
        </w:r>
      </w:ins>
      <w:ins w:id="771" w:author="Crouse" w:date="2021-10-28T17:01:00Z">
        <w:r w:rsidR="0061734A" w:rsidRPr="00F07E39">
          <w:rPr>
            <w:rFonts w:ascii="等线" w:eastAsia="等线" w:hAnsi="等线" w:hint="eastAsia"/>
            <w:color w:val="FF0000"/>
            <w:lang w:eastAsia="zh-CN"/>
            <w:rPrChange w:id="772" w:author="Crouse" w:date="2021-10-28T17:10:00Z">
              <w:rPr>
                <w:rFonts w:ascii="等线" w:eastAsia="等线" w:hAnsi="等线" w:hint="eastAsia"/>
                <w:lang w:eastAsia="zh-CN"/>
              </w:rPr>
            </w:rPrChange>
          </w:rPr>
          <w:t>这个IE也同样出现在RIC</w:t>
        </w:r>
        <w:r w:rsidR="0061734A" w:rsidRPr="00F07E39">
          <w:rPr>
            <w:rFonts w:ascii="等线" w:eastAsia="等线" w:hAnsi="等线"/>
            <w:color w:val="FF0000"/>
            <w:lang w:eastAsia="zh-CN"/>
            <w:rPrChange w:id="773" w:author="Crouse" w:date="2021-10-28T17:10:00Z">
              <w:rPr>
                <w:rFonts w:ascii="等线" w:eastAsia="等线" w:hAnsi="等线"/>
                <w:lang w:eastAsia="zh-CN"/>
              </w:rPr>
            </w:rPrChange>
          </w:rPr>
          <w:t xml:space="preserve"> </w:t>
        </w:r>
      </w:ins>
      <w:ins w:id="774" w:author="Crouse" w:date="2021-10-28T17:02:00Z">
        <w:r w:rsidR="0061734A" w:rsidRPr="00F07E39">
          <w:rPr>
            <w:color w:val="FF0000"/>
            <w:rPrChange w:id="775" w:author="Crouse" w:date="2021-10-28T17:10:00Z">
              <w:rPr/>
            </w:rPrChange>
          </w:rPr>
          <w:t>SERVICE UPDATE</w:t>
        </w:r>
        <w:r w:rsidR="0061734A" w:rsidRPr="00F07E39">
          <w:rPr>
            <w:rFonts w:ascii="等线" w:eastAsia="等线" w:hAnsi="等线" w:hint="eastAsia"/>
            <w:color w:val="FF0000"/>
            <w:lang w:eastAsia="zh-CN"/>
            <w:rPrChange w:id="776" w:author="Crouse" w:date="2021-10-28T17:10:00Z">
              <w:rPr>
                <w:rFonts w:ascii="等线" w:eastAsia="等线" w:hAnsi="等线" w:hint="eastAsia"/>
                <w:lang w:eastAsia="zh-CN"/>
              </w:rPr>
            </w:rPrChange>
          </w:rPr>
          <w:t>消息中，</w:t>
        </w:r>
      </w:ins>
      <w:ins w:id="777" w:author="Crouse" w:date="2021-10-28T17:03:00Z">
        <w:r w:rsidR="00B020BC" w:rsidRPr="00F07E39">
          <w:rPr>
            <w:rFonts w:ascii="等线" w:eastAsia="等线" w:hAnsi="等线" w:hint="eastAsia"/>
            <w:color w:val="FF0000"/>
            <w:lang w:eastAsia="zh-CN"/>
            <w:rPrChange w:id="778" w:author="Crouse" w:date="2021-10-28T17:10:00Z">
              <w:rPr>
                <w:rFonts w:ascii="等线" w:eastAsia="等线" w:hAnsi="等线" w:hint="eastAsia"/>
                <w:lang w:eastAsia="zh-CN"/>
              </w:rPr>
            </w:rPrChange>
          </w:rPr>
          <w:t>并且Near</w:t>
        </w:r>
        <w:r w:rsidR="00B020BC" w:rsidRPr="00F07E39">
          <w:rPr>
            <w:color w:val="FF0000"/>
            <w:rPrChange w:id="779" w:author="Crouse" w:date="2021-10-28T17:10:00Z">
              <w:rPr/>
            </w:rPrChange>
          </w:rPr>
          <w:t>-RT RIC</w:t>
        </w:r>
        <w:r w:rsidR="00B020BC" w:rsidRPr="00F07E39">
          <w:rPr>
            <w:rFonts w:ascii="等线" w:eastAsia="等线" w:hAnsi="等线" w:hint="eastAsia"/>
            <w:color w:val="FF0000"/>
            <w:lang w:eastAsia="zh-CN"/>
            <w:rPrChange w:id="780" w:author="Crouse" w:date="2021-10-28T17:10:00Z">
              <w:rPr>
                <w:rFonts w:ascii="等线" w:eastAsia="等线" w:hAnsi="等线" w:hint="eastAsia"/>
                <w:lang w:eastAsia="zh-CN"/>
              </w:rPr>
            </w:rPrChange>
          </w:rPr>
          <w:t>已经成功处理了</w:t>
        </w:r>
        <w:r w:rsidR="00B020BC" w:rsidRPr="00F07E39">
          <w:rPr>
            <w:i/>
            <w:iCs/>
            <w:color w:val="FF0000"/>
            <w:rPrChange w:id="781" w:author="Crouse" w:date="2021-10-28T17:10:00Z">
              <w:rPr>
                <w:i/>
                <w:iCs/>
              </w:rPr>
            </w:rPrChange>
          </w:rPr>
          <w:t xml:space="preserve">List of </w:t>
        </w:r>
        <w:r w:rsidR="00B020BC" w:rsidRPr="00F07E39">
          <w:rPr>
            <w:i/>
            <w:color w:val="FF0000"/>
            <w:rPrChange w:id="782" w:author="Crouse" w:date="2021-10-28T17:10:00Z">
              <w:rPr>
                <w:i/>
              </w:rPr>
            </w:rPrChange>
          </w:rPr>
          <w:t>RAN Functions Added</w:t>
        </w:r>
        <w:r w:rsidR="00B020BC" w:rsidRPr="00F07E39">
          <w:rPr>
            <w:color w:val="FF0000"/>
            <w:rPrChange w:id="783" w:author="Crouse" w:date="2021-10-28T17:10:00Z">
              <w:rPr/>
            </w:rPrChange>
          </w:rPr>
          <w:t xml:space="preserve"> IE</w:t>
        </w:r>
        <w:r w:rsidR="00B020BC" w:rsidRPr="00F07E39">
          <w:rPr>
            <w:rFonts w:ascii="等线" w:eastAsia="等线" w:hAnsi="等线" w:hint="eastAsia"/>
            <w:color w:val="FF0000"/>
            <w:lang w:eastAsia="zh-CN"/>
            <w:rPrChange w:id="784" w:author="Crouse" w:date="2021-10-28T17:10:00Z">
              <w:rPr>
                <w:rFonts w:ascii="等线" w:eastAsia="等线" w:hAnsi="等线" w:hint="eastAsia"/>
                <w:lang w:eastAsia="zh-CN"/>
              </w:rPr>
            </w:rPrChange>
          </w:rPr>
          <w:t>，</w:t>
        </w:r>
        <w:r w:rsidR="002D4FAC" w:rsidRPr="00F07E39">
          <w:rPr>
            <w:rFonts w:ascii="等线" w:eastAsia="等线" w:hAnsi="等线" w:hint="eastAsia"/>
            <w:color w:val="FF0000"/>
            <w:lang w:eastAsia="zh-CN"/>
            <w:rPrChange w:id="785" w:author="Crouse" w:date="2021-10-28T17:10:00Z">
              <w:rPr>
                <w:rFonts w:ascii="等线" w:eastAsia="等线" w:hAnsi="等线" w:hint="eastAsia"/>
                <w:lang w:eastAsia="zh-CN"/>
              </w:rPr>
            </w:rPrChange>
          </w:rPr>
          <w:t>然后</w:t>
        </w:r>
      </w:ins>
      <w:ins w:id="786" w:author="Crouse" w:date="2021-10-28T17:04:00Z">
        <w:r w:rsidR="002D4FAC" w:rsidRPr="00F07E39">
          <w:rPr>
            <w:rFonts w:ascii="等线" w:eastAsia="等线" w:hAnsi="等线" w:hint="eastAsia"/>
            <w:color w:val="FF0000"/>
            <w:lang w:eastAsia="zh-CN"/>
            <w:rPrChange w:id="787" w:author="Crouse" w:date="2021-10-28T17:10:00Z">
              <w:rPr>
                <w:rFonts w:ascii="等线" w:eastAsia="等线" w:hAnsi="等线" w:hint="eastAsia"/>
                <w:lang w:eastAsia="zh-CN"/>
              </w:rPr>
            </w:rPrChange>
          </w:rPr>
          <w:t>Near</w:t>
        </w:r>
        <w:r w:rsidR="002D4FAC" w:rsidRPr="00F07E39">
          <w:rPr>
            <w:color w:val="FF0000"/>
            <w:rPrChange w:id="788" w:author="Crouse" w:date="2021-10-28T17:10:00Z">
              <w:rPr/>
            </w:rPrChange>
          </w:rPr>
          <w:t xml:space="preserve">-RT RIC </w:t>
        </w:r>
        <w:r w:rsidR="002D4FAC" w:rsidRPr="00F07E39">
          <w:rPr>
            <w:rFonts w:ascii="宋体" w:eastAsia="宋体" w:hAnsi="宋体" w:cs="宋体" w:hint="eastAsia"/>
            <w:color w:val="FF0000"/>
            <w:lang w:eastAsia="zh-CN"/>
            <w:rPrChange w:id="789" w:author="Crouse" w:date="2021-10-28T17:10:00Z">
              <w:rPr>
                <w:rFonts w:ascii="宋体" w:eastAsia="宋体" w:hAnsi="宋体" w:cs="宋体" w:hint="eastAsia"/>
                <w:lang w:eastAsia="zh-CN"/>
              </w:rPr>
            </w:rPrChange>
          </w:rPr>
          <w:t>应该响应</w:t>
        </w:r>
        <w:r w:rsidR="002D4FAC" w:rsidRPr="00F07E39">
          <w:rPr>
            <w:rFonts w:ascii="宋体" w:eastAsia="宋体" w:hAnsi="宋体" w:cs="宋体"/>
            <w:color w:val="FF0000"/>
            <w:lang w:eastAsia="zh-CN"/>
            <w:rPrChange w:id="790" w:author="Crouse" w:date="2021-10-28T17:10:00Z">
              <w:rPr>
                <w:rFonts w:ascii="宋体" w:eastAsia="宋体" w:hAnsi="宋体" w:cs="宋体"/>
                <w:lang w:eastAsia="zh-CN"/>
              </w:rPr>
            </w:rPrChange>
          </w:rPr>
          <w:t xml:space="preserve">E2 SETUP </w:t>
        </w:r>
        <w:r w:rsidR="002D4FAC" w:rsidRPr="00F07E39">
          <w:rPr>
            <w:rFonts w:ascii="宋体" w:eastAsia="宋体" w:hAnsi="宋体" w:cs="宋体" w:hint="eastAsia"/>
            <w:color w:val="FF0000"/>
            <w:lang w:eastAsia="zh-CN"/>
            <w:rPrChange w:id="791" w:author="Crouse" w:date="2021-10-28T17:10:00Z">
              <w:rPr>
                <w:rFonts w:ascii="宋体" w:eastAsia="宋体" w:hAnsi="宋体" w:cs="宋体" w:hint="eastAsia"/>
                <w:lang w:eastAsia="zh-CN"/>
              </w:rPr>
            </w:rPrChange>
          </w:rPr>
          <w:t>RESPONSE消息，这个消息包含</w:t>
        </w:r>
        <w:r w:rsidR="002D4FAC" w:rsidRPr="00F07E39">
          <w:rPr>
            <w:i/>
            <w:iCs/>
            <w:color w:val="FF0000"/>
            <w:rPrChange w:id="792" w:author="Crouse" w:date="2021-10-28T17:10:00Z">
              <w:rPr>
                <w:i/>
                <w:iCs/>
              </w:rPr>
            </w:rPrChange>
          </w:rPr>
          <w:t xml:space="preserve">List of </w:t>
        </w:r>
        <w:r w:rsidR="002D4FAC" w:rsidRPr="00F07E39">
          <w:rPr>
            <w:i/>
            <w:color w:val="FF0000"/>
            <w:rPrChange w:id="793" w:author="Crouse" w:date="2021-10-28T17:10:00Z">
              <w:rPr>
                <w:i/>
              </w:rPr>
            </w:rPrChange>
          </w:rPr>
          <w:t>RAN Functions</w:t>
        </w:r>
        <w:r w:rsidR="002D4FAC" w:rsidRPr="00F07E39">
          <w:rPr>
            <w:color w:val="FF0000"/>
            <w:rPrChange w:id="794" w:author="Crouse" w:date="2021-10-28T17:10:00Z">
              <w:rPr/>
            </w:rPrChange>
          </w:rPr>
          <w:t xml:space="preserve"> </w:t>
        </w:r>
        <w:r w:rsidR="002D4FAC" w:rsidRPr="00F07E39">
          <w:rPr>
            <w:i/>
            <w:color w:val="FF0000"/>
            <w:rPrChange w:id="795" w:author="Crouse" w:date="2021-10-28T17:10:00Z">
              <w:rPr>
                <w:i/>
              </w:rPr>
            </w:rPrChange>
          </w:rPr>
          <w:t xml:space="preserve">Accepted </w:t>
        </w:r>
        <w:r w:rsidR="002D4FAC" w:rsidRPr="00F07E39">
          <w:rPr>
            <w:color w:val="FF0000"/>
            <w:rPrChange w:id="796" w:author="Crouse" w:date="2021-10-28T17:10:00Z">
              <w:rPr/>
            </w:rPrChange>
          </w:rPr>
          <w:t xml:space="preserve">IE </w:t>
        </w:r>
      </w:ins>
      <w:ins w:id="797" w:author="Crouse" w:date="2021-10-28T17:05:00Z">
        <w:r w:rsidR="002D4FAC" w:rsidRPr="00F07E39">
          <w:rPr>
            <w:rFonts w:ascii="等线" w:eastAsia="等线" w:hAnsi="等线" w:hint="eastAsia"/>
            <w:color w:val="FF0000"/>
            <w:lang w:eastAsia="zh-CN"/>
            <w:rPrChange w:id="798" w:author="Crouse" w:date="2021-10-28T17:10:00Z">
              <w:rPr>
                <w:rFonts w:ascii="等线" w:eastAsia="等线" w:hAnsi="等线" w:hint="eastAsia"/>
                <w:lang w:eastAsia="zh-CN"/>
              </w:rPr>
            </w:rPrChange>
          </w:rPr>
          <w:t>和/或</w:t>
        </w:r>
      </w:ins>
      <w:ins w:id="799" w:author="Crouse" w:date="2021-10-28T17:04:00Z">
        <w:r w:rsidR="002D4FAC" w:rsidRPr="00F07E39">
          <w:rPr>
            <w:color w:val="FF0000"/>
            <w:rPrChange w:id="800" w:author="Crouse" w:date="2021-10-28T17:10:00Z">
              <w:rPr/>
            </w:rPrChange>
          </w:rPr>
          <w:t xml:space="preserve">the </w:t>
        </w:r>
        <w:r w:rsidR="002D4FAC" w:rsidRPr="00F07E39">
          <w:rPr>
            <w:i/>
            <w:iCs/>
            <w:color w:val="FF0000"/>
            <w:rPrChange w:id="801" w:author="Crouse" w:date="2021-10-28T17:10:00Z">
              <w:rPr>
                <w:i/>
                <w:iCs/>
              </w:rPr>
            </w:rPrChange>
          </w:rPr>
          <w:t xml:space="preserve">List of </w:t>
        </w:r>
        <w:r w:rsidR="002D4FAC" w:rsidRPr="00F07E39">
          <w:rPr>
            <w:i/>
            <w:color w:val="FF0000"/>
            <w:rPrChange w:id="802" w:author="Crouse" w:date="2021-10-28T17:10:00Z">
              <w:rPr>
                <w:i/>
              </w:rPr>
            </w:rPrChange>
          </w:rPr>
          <w:t>RAN Functions Rejected</w:t>
        </w:r>
        <w:r w:rsidR="002D4FAC" w:rsidRPr="00F07E39">
          <w:rPr>
            <w:color w:val="FF0000"/>
            <w:rPrChange w:id="803" w:author="Crouse" w:date="2021-10-28T17:10:00Z">
              <w:rPr/>
            </w:rPrChange>
          </w:rPr>
          <w:t xml:space="preserve"> IE</w:t>
        </w:r>
      </w:ins>
      <w:ins w:id="804" w:author="Crouse" w:date="2021-10-28T17:05:00Z">
        <w:r w:rsidR="0086447F" w:rsidRPr="00F07E39">
          <w:rPr>
            <w:rFonts w:ascii="等线" w:eastAsia="等线" w:hAnsi="等线" w:hint="eastAsia"/>
            <w:color w:val="FF0000"/>
            <w:lang w:eastAsia="zh-CN"/>
            <w:rPrChange w:id="805" w:author="Crouse" w:date="2021-10-28T17:10:00Z">
              <w:rPr>
                <w:rFonts w:ascii="等线" w:eastAsia="等线" w:hAnsi="等线" w:hint="eastAsia"/>
                <w:lang w:eastAsia="zh-CN"/>
              </w:rPr>
            </w:rPrChange>
          </w:rPr>
          <w:t>（这个</w:t>
        </w:r>
      </w:ins>
      <w:ins w:id="806" w:author="Crouse" w:date="2021-11-02T19:36:00Z">
        <w:r w:rsidR="001874D4">
          <w:rPr>
            <w:rFonts w:ascii="等线" w:eastAsia="等线" w:hAnsi="等线" w:hint="eastAsia"/>
            <w:color w:val="FF0000"/>
            <w:lang w:eastAsia="zh-CN"/>
          </w:rPr>
          <w:t>IE</w:t>
        </w:r>
      </w:ins>
      <w:ins w:id="807" w:author="Crouse" w:date="2021-10-28T17:05:00Z">
        <w:r w:rsidR="0086447F" w:rsidRPr="00F07E39">
          <w:rPr>
            <w:rFonts w:ascii="等线" w:eastAsia="等线" w:hAnsi="等线" w:hint="eastAsia"/>
            <w:color w:val="FF0000"/>
            <w:lang w:eastAsia="zh-CN"/>
            <w:rPrChange w:id="808" w:author="Crouse" w:date="2021-10-28T17:10:00Z">
              <w:rPr>
                <w:rFonts w:ascii="等线" w:eastAsia="等线" w:hAnsi="等线" w:hint="eastAsia"/>
                <w:lang w:eastAsia="zh-CN"/>
              </w:rPr>
            </w:rPrChange>
          </w:rPr>
          <w:t>同样存在</w:t>
        </w:r>
        <w:r w:rsidR="0086447F" w:rsidRPr="00F07E39">
          <w:rPr>
            <w:color w:val="FF0000"/>
            <w:rPrChange w:id="809" w:author="Crouse" w:date="2021-10-28T17:10:00Z">
              <w:rPr/>
            </w:rPrChange>
          </w:rPr>
          <w:t>RIC SERVICE UPDATE ACKNOWLEDGE</w:t>
        </w:r>
        <w:r w:rsidR="0086447F" w:rsidRPr="00F07E39">
          <w:rPr>
            <w:rFonts w:ascii="等线" w:eastAsia="等线" w:hAnsi="等线" w:hint="eastAsia"/>
            <w:color w:val="FF0000"/>
            <w:lang w:eastAsia="zh-CN"/>
            <w:rPrChange w:id="810" w:author="Crouse" w:date="2021-10-28T17:10:00Z">
              <w:rPr>
                <w:rFonts w:ascii="等线" w:eastAsia="等线" w:hAnsi="等线" w:hint="eastAsia"/>
                <w:lang w:eastAsia="zh-CN"/>
              </w:rPr>
            </w:rPrChange>
          </w:rPr>
          <w:t>中）</w:t>
        </w:r>
      </w:ins>
      <w:ins w:id="811" w:author="Crouse" w:date="2021-10-28T17:04:00Z">
        <w:r w:rsidR="002D4FAC" w:rsidRPr="00F07E39">
          <w:rPr>
            <w:color w:val="FF0000"/>
            <w:rPrChange w:id="812" w:author="Crouse" w:date="2021-10-28T17:10:00Z">
              <w:rPr/>
            </w:rPrChange>
          </w:rPr>
          <w:t>,</w:t>
        </w:r>
      </w:ins>
    </w:p>
    <w:p w14:paraId="22F03A68" w14:textId="327656D6" w:rsidR="006E4FF4" w:rsidRDefault="006E4FF4" w:rsidP="006E4FF4">
      <w:pPr>
        <w:rPr>
          <w:ins w:id="813" w:author="Crouse" w:date="2021-10-28T16:51:00Z"/>
        </w:rPr>
      </w:pPr>
      <w:bookmarkStart w:id="814" w:name="_Hlk45014223"/>
      <w:r>
        <w:t xml:space="preserve">If the E2 SETUP REQUEST message contains the optional </w:t>
      </w:r>
      <w:r w:rsidR="002E30F1" w:rsidRPr="002E30F1">
        <w:rPr>
          <w:i/>
          <w:iCs/>
        </w:rPr>
        <w:t>E2 Node Component Configuration Update List</w:t>
      </w:r>
      <w:r w:rsidR="002E30F1" w:rsidRPr="002E30F1">
        <w:t xml:space="preserve"> </w:t>
      </w:r>
      <w:r>
        <w:t xml:space="preserve">IE, also present in the E2 NODE CONFIGURATION UPDATE message, and Near-RT RIC has successfully processed this information, then Near-RT RIC shall contain, in the E2 SETUP RESPONSE message, </w:t>
      </w:r>
      <w:r w:rsidR="002E30F1">
        <w:t xml:space="preserve">the </w:t>
      </w:r>
      <w:r w:rsidR="002E30F1" w:rsidRPr="002E30F1">
        <w:rPr>
          <w:i/>
          <w:iCs/>
        </w:rPr>
        <w:t>E2 Node Component Configuration Update Acknowledge List</w:t>
      </w:r>
      <w:r w:rsidR="002E30F1" w:rsidRPr="002E30F1">
        <w:t xml:space="preserve"> </w:t>
      </w:r>
      <w:r>
        <w:t>IE, also present in the E2 NODE CONFIGURATION UPDATE ACKNOWLEDGE message.</w:t>
      </w:r>
      <w:bookmarkEnd w:id="814"/>
      <w:r>
        <w:t xml:space="preserve"> </w:t>
      </w:r>
    </w:p>
    <w:p w14:paraId="00EE2E15" w14:textId="059C7734" w:rsidR="00F74F7B" w:rsidRPr="00F07E39" w:rsidRDefault="00423AAF" w:rsidP="006E4FF4">
      <w:pPr>
        <w:rPr>
          <w:color w:val="FF0000"/>
          <w:rPrChange w:id="815" w:author="Crouse" w:date="2021-10-28T17:10:00Z">
            <w:rPr/>
          </w:rPrChange>
        </w:rPr>
      </w:pPr>
      <w:ins w:id="816" w:author="Crouse" w:date="2021-10-28T17:05:00Z">
        <w:r w:rsidRPr="00F07E39">
          <w:rPr>
            <w:rFonts w:ascii="等线" w:eastAsia="等线" w:hAnsi="等线" w:hint="eastAsia"/>
            <w:color w:val="FF0000"/>
            <w:lang w:eastAsia="zh-CN"/>
            <w:rPrChange w:id="817" w:author="Crouse" w:date="2021-10-28T17:10:00Z">
              <w:rPr>
                <w:rFonts w:ascii="等线" w:eastAsia="等线" w:hAnsi="等线" w:hint="eastAsia"/>
                <w:lang w:eastAsia="zh-CN"/>
              </w:rPr>
            </w:rPrChange>
          </w:rPr>
          <w:t>如果</w:t>
        </w:r>
      </w:ins>
      <w:ins w:id="818" w:author="Crouse" w:date="2021-10-28T17:06:00Z">
        <w:r w:rsidRPr="00F07E39">
          <w:rPr>
            <w:color w:val="FF0000"/>
            <w:rPrChange w:id="819" w:author="Crouse" w:date="2021-10-28T17:10:00Z">
              <w:rPr/>
            </w:rPrChange>
          </w:rPr>
          <w:t xml:space="preserve"> E2 SETUP REQUEST </w:t>
        </w:r>
        <w:r w:rsidRPr="00F07E39">
          <w:rPr>
            <w:rFonts w:ascii="等线" w:eastAsia="等线" w:hAnsi="等线" w:hint="eastAsia"/>
            <w:color w:val="FF0000"/>
            <w:lang w:eastAsia="zh-CN"/>
            <w:rPrChange w:id="820" w:author="Crouse" w:date="2021-10-28T17:10:00Z">
              <w:rPr>
                <w:rFonts w:ascii="等线" w:eastAsia="等线" w:hAnsi="等线" w:hint="eastAsia"/>
                <w:lang w:eastAsia="zh-CN"/>
              </w:rPr>
            </w:rPrChange>
          </w:rPr>
          <w:t>消息</w:t>
        </w:r>
        <w:r w:rsidR="00ED55E2" w:rsidRPr="00F07E39">
          <w:rPr>
            <w:rFonts w:ascii="等线" w:eastAsia="等线" w:hAnsi="等线" w:hint="eastAsia"/>
            <w:color w:val="FF0000"/>
            <w:lang w:eastAsia="zh-CN"/>
            <w:rPrChange w:id="821" w:author="Crouse" w:date="2021-10-28T17:10:00Z">
              <w:rPr>
                <w:rFonts w:ascii="等线" w:eastAsia="等线" w:hAnsi="等线" w:hint="eastAsia"/>
                <w:lang w:eastAsia="zh-CN"/>
              </w:rPr>
            </w:rPrChange>
          </w:rPr>
          <w:t>包含</w:t>
        </w:r>
        <w:r w:rsidR="00ED55E2" w:rsidRPr="00F07E39">
          <w:rPr>
            <w:i/>
            <w:iCs/>
            <w:color w:val="FF0000"/>
            <w:rPrChange w:id="822" w:author="Crouse" w:date="2021-10-28T17:10:00Z">
              <w:rPr>
                <w:i/>
                <w:iCs/>
              </w:rPr>
            </w:rPrChange>
          </w:rPr>
          <w:t>E2 Node Component Configuration Update List</w:t>
        </w:r>
        <w:r w:rsidR="00ED55E2" w:rsidRPr="00F07E39">
          <w:rPr>
            <w:color w:val="FF0000"/>
            <w:rPrChange w:id="823" w:author="Crouse" w:date="2021-10-28T17:10:00Z">
              <w:rPr/>
            </w:rPrChange>
          </w:rPr>
          <w:t xml:space="preserve"> IE</w:t>
        </w:r>
        <w:r w:rsidR="00ED55E2" w:rsidRPr="00F07E39">
          <w:rPr>
            <w:rFonts w:ascii="等线" w:eastAsia="等线" w:hAnsi="等线" w:hint="eastAsia"/>
            <w:color w:val="FF0000"/>
            <w:lang w:eastAsia="zh-CN"/>
            <w:rPrChange w:id="824" w:author="Crouse" w:date="2021-10-28T17:10:00Z">
              <w:rPr>
                <w:rFonts w:ascii="等线" w:eastAsia="等线" w:hAnsi="等线" w:hint="eastAsia"/>
                <w:lang w:eastAsia="zh-CN"/>
              </w:rPr>
            </w:rPrChange>
          </w:rPr>
          <w:t>（该消息可选择），这个IE</w:t>
        </w:r>
      </w:ins>
      <w:ins w:id="825" w:author="Crouse" w:date="2021-10-28T17:07:00Z">
        <w:r w:rsidR="00ED55E2" w:rsidRPr="00F07E39">
          <w:rPr>
            <w:rFonts w:ascii="等线" w:eastAsia="等线" w:hAnsi="等线" w:hint="eastAsia"/>
            <w:color w:val="FF0000"/>
            <w:lang w:eastAsia="zh-CN"/>
            <w:rPrChange w:id="826" w:author="Crouse" w:date="2021-10-28T17:10:00Z">
              <w:rPr>
                <w:rFonts w:ascii="等线" w:eastAsia="等线" w:hAnsi="等线" w:hint="eastAsia"/>
                <w:lang w:eastAsia="zh-CN"/>
              </w:rPr>
            </w:rPrChange>
          </w:rPr>
          <w:t>同样也存在</w:t>
        </w:r>
        <w:r w:rsidR="00ED55E2" w:rsidRPr="00F07E39">
          <w:rPr>
            <w:color w:val="FF0000"/>
            <w:rPrChange w:id="827" w:author="Crouse" w:date="2021-10-28T17:10:00Z">
              <w:rPr/>
            </w:rPrChange>
          </w:rPr>
          <w:t xml:space="preserve">E2 </w:t>
        </w:r>
        <w:r w:rsidR="000E6976" w:rsidRPr="00F07E39">
          <w:rPr>
            <w:rFonts w:ascii="宋体" w:eastAsia="宋体" w:hAnsi="宋体" w:cs="宋体" w:hint="eastAsia"/>
            <w:color w:val="FF0000"/>
            <w:lang w:eastAsia="zh-CN"/>
            <w:rPrChange w:id="828" w:author="Crouse" w:date="2021-10-28T17:10:00Z">
              <w:rPr>
                <w:rFonts w:ascii="宋体" w:eastAsia="宋体" w:hAnsi="宋体" w:cs="宋体" w:hint="eastAsia"/>
                <w:lang w:eastAsia="zh-CN"/>
              </w:rPr>
            </w:rPrChange>
          </w:rPr>
          <w:t>节点</w:t>
        </w:r>
        <w:r w:rsidR="00ED55E2" w:rsidRPr="00F07E39">
          <w:rPr>
            <w:color w:val="FF0000"/>
            <w:rPrChange w:id="829" w:author="Crouse" w:date="2021-10-28T17:10:00Z">
              <w:rPr/>
            </w:rPrChange>
          </w:rPr>
          <w:t xml:space="preserve"> CONFIGURATION UPDATE</w:t>
        </w:r>
        <w:r w:rsidR="000E6976" w:rsidRPr="00F07E39">
          <w:rPr>
            <w:rFonts w:ascii="等线" w:eastAsia="等线" w:hAnsi="等线" w:hint="eastAsia"/>
            <w:color w:val="FF0000"/>
            <w:lang w:eastAsia="zh-CN"/>
            <w:rPrChange w:id="830" w:author="Crouse" w:date="2021-10-28T17:10:00Z">
              <w:rPr>
                <w:rFonts w:ascii="等线" w:eastAsia="等线" w:hAnsi="等线" w:hint="eastAsia"/>
                <w:lang w:eastAsia="zh-CN"/>
              </w:rPr>
            </w:rPrChange>
          </w:rPr>
          <w:t>消息中，并且Near-RT</w:t>
        </w:r>
        <w:r w:rsidR="000E6976" w:rsidRPr="00F07E39">
          <w:rPr>
            <w:color w:val="FF0000"/>
            <w:rPrChange w:id="831" w:author="Crouse" w:date="2021-10-28T17:10:00Z">
              <w:rPr/>
            </w:rPrChange>
          </w:rPr>
          <w:t xml:space="preserve"> </w:t>
        </w:r>
        <w:r w:rsidR="000E6976" w:rsidRPr="00F07E39">
          <w:rPr>
            <w:rFonts w:ascii="等线" w:eastAsia="等线" w:hAnsi="等线" w:hint="eastAsia"/>
            <w:color w:val="FF0000"/>
            <w:lang w:eastAsia="zh-CN"/>
            <w:rPrChange w:id="832" w:author="Crouse" w:date="2021-10-28T17:10:00Z">
              <w:rPr>
                <w:rFonts w:ascii="等线" w:eastAsia="等线" w:hAnsi="等线" w:hint="eastAsia"/>
                <w:lang w:eastAsia="zh-CN"/>
              </w:rPr>
            </w:rPrChange>
          </w:rPr>
          <w:t>RIC成功</w:t>
        </w:r>
        <w:r w:rsidR="000E6976" w:rsidRPr="00F07E39">
          <w:rPr>
            <w:rFonts w:ascii="宋体" w:eastAsia="宋体" w:hAnsi="宋体" w:cs="宋体" w:hint="eastAsia"/>
            <w:color w:val="FF0000"/>
            <w:lang w:eastAsia="zh-CN"/>
            <w:rPrChange w:id="833" w:author="Crouse" w:date="2021-10-28T17:10:00Z">
              <w:rPr>
                <w:rFonts w:ascii="宋体" w:eastAsia="宋体" w:hAnsi="宋体" w:cs="宋体" w:hint="eastAsia"/>
                <w:lang w:eastAsia="zh-CN"/>
              </w:rPr>
            </w:rPrChange>
          </w:rPr>
          <w:t>处理这个信息，</w:t>
        </w:r>
      </w:ins>
      <w:ins w:id="834" w:author="Crouse" w:date="2021-10-28T17:08:00Z">
        <w:r w:rsidR="000E6976" w:rsidRPr="00F07E39">
          <w:rPr>
            <w:rFonts w:ascii="宋体" w:eastAsia="宋体" w:hAnsi="宋体" w:cs="宋体" w:hint="eastAsia"/>
            <w:color w:val="FF0000"/>
            <w:lang w:eastAsia="zh-CN"/>
            <w:rPrChange w:id="835" w:author="Crouse" w:date="2021-10-28T17:10:00Z">
              <w:rPr>
                <w:rFonts w:ascii="宋体" w:eastAsia="宋体" w:hAnsi="宋体" w:cs="宋体" w:hint="eastAsia"/>
                <w:lang w:eastAsia="zh-CN"/>
              </w:rPr>
            </w:rPrChange>
          </w:rPr>
          <w:t>然后Near</w:t>
        </w:r>
        <w:r w:rsidR="000E6976" w:rsidRPr="00F07E39">
          <w:rPr>
            <w:rFonts w:ascii="宋体" w:eastAsia="宋体" w:hAnsi="宋体" w:cs="宋体"/>
            <w:color w:val="FF0000"/>
            <w:rPrChange w:id="836" w:author="Crouse" w:date="2021-10-28T17:10:00Z">
              <w:rPr>
                <w:rFonts w:ascii="宋体" w:eastAsia="宋体" w:hAnsi="宋体" w:cs="宋体"/>
              </w:rPr>
            </w:rPrChange>
          </w:rPr>
          <w:t>-RT RIC</w:t>
        </w:r>
        <w:r w:rsidR="000E6976" w:rsidRPr="00F07E39">
          <w:rPr>
            <w:rFonts w:ascii="宋体" w:eastAsia="宋体" w:hAnsi="宋体" w:cs="宋体" w:hint="eastAsia"/>
            <w:color w:val="FF0000"/>
            <w:lang w:eastAsia="zh-CN"/>
            <w:rPrChange w:id="837" w:author="Crouse" w:date="2021-10-28T17:10:00Z">
              <w:rPr>
                <w:rFonts w:ascii="宋体" w:eastAsia="宋体" w:hAnsi="宋体" w:cs="宋体" w:hint="eastAsia"/>
                <w:lang w:eastAsia="zh-CN"/>
              </w:rPr>
            </w:rPrChange>
          </w:rPr>
          <w:t>应该包含，在E2</w:t>
        </w:r>
        <w:r w:rsidR="000E6976" w:rsidRPr="00F07E39">
          <w:rPr>
            <w:rFonts w:ascii="宋体" w:eastAsia="宋体" w:hAnsi="宋体" w:cs="宋体"/>
            <w:color w:val="FF0000"/>
            <w:rPrChange w:id="838" w:author="Crouse" w:date="2021-10-28T17:10:00Z">
              <w:rPr>
                <w:rFonts w:ascii="宋体" w:eastAsia="宋体" w:hAnsi="宋体" w:cs="宋体"/>
              </w:rPr>
            </w:rPrChange>
          </w:rPr>
          <w:t xml:space="preserve"> </w:t>
        </w:r>
        <w:r w:rsidR="000E6976" w:rsidRPr="00F07E39">
          <w:rPr>
            <w:rFonts w:ascii="宋体" w:eastAsia="宋体" w:hAnsi="宋体" w:cs="宋体" w:hint="eastAsia"/>
            <w:color w:val="FF0000"/>
            <w:lang w:eastAsia="zh-CN"/>
            <w:rPrChange w:id="839" w:author="Crouse" w:date="2021-10-28T17:10:00Z">
              <w:rPr>
                <w:rFonts w:ascii="宋体" w:eastAsia="宋体" w:hAnsi="宋体" w:cs="宋体" w:hint="eastAsia"/>
                <w:lang w:eastAsia="zh-CN"/>
              </w:rPr>
            </w:rPrChange>
          </w:rPr>
          <w:t>SETUP</w:t>
        </w:r>
        <w:r w:rsidR="000E6976" w:rsidRPr="00F07E39">
          <w:rPr>
            <w:rFonts w:ascii="宋体" w:eastAsia="宋体" w:hAnsi="宋体" w:cs="宋体"/>
            <w:color w:val="FF0000"/>
            <w:rPrChange w:id="840" w:author="Crouse" w:date="2021-10-28T17:10:00Z">
              <w:rPr>
                <w:rFonts w:ascii="宋体" w:eastAsia="宋体" w:hAnsi="宋体" w:cs="宋体"/>
              </w:rPr>
            </w:rPrChange>
          </w:rPr>
          <w:t xml:space="preserve"> </w:t>
        </w:r>
        <w:r w:rsidR="000E6976" w:rsidRPr="00F07E39">
          <w:rPr>
            <w:rFonts w:ascii="宋体" w:eastAsia="宋体" w:hAnsi="宋体" w:cs="宋体" w:hint="eastAsia"/>
            <w:color w:val="FF0000"/>
            <w:lang w:eastAsia="zh-CN"/>
            <w:rPrChange w:id="841" w:author="Crouse" w:date="2021-10-28T17:10:00Z">
              <w:rPr>
                <w:rFonts w:ascii="宋体" w:eastAsia="宋体" w:hAnsi="宋体" w:cs="宋体" w:hint="eastAsia"/>
                <w:lang w:eastAsia="zh-CN"/>
              </w:rPr>
            </w:rPrChange>
          </w:rPr>
          <w:t>RESPONSE</w:t>
        </w:r>
        <w:r w:rsidR="000E6976" w:rsidRPr="00F07E39">
          <w:rPr>
            <w:rFonts w:ascii="宋体" w:eastAsia="宋体" w:hAnsi="宋体" w:cs="宋体"/>
            <w:color w:val="FF0000"/>
            <w:rPrChange w:id="842" w:author="Crouse" w:date="2021-10-28T17:10:00Z">
              <w:rPr>
                <w:rFonts w:ascii="宋体" w:eastAsia="宋体" w:hAnsi="宋体" w:cs="宋体"/>
              </w:rPr>
            </w:rPrChange>
          </w:rPr>
          <w:t xml:space="preserve"> </w:t>
        </w:r>
        <w:r w:rsidR="000E6976" w:rsidRPr="00F07E39">
          <w:rPr>
            <w:rFonts w:ascii="宋体" w:eastAsia="宋体" w:hAnsi="宋体" w:cs="宋体" w:hint="eastAsia"/>
            <w:color w:val="FF0000"/>
            <w:lang w:eastAsia="zh-CN"/>
            <w:rPrChange w:id="843" w:author="Crouse" w:date="2021-10-28T17:10:00Z">
              <w:rPr>
                <w:rFonts w:ascii="宋体" w:eastAsia="宋体" w:hAnsi="宋体" w:cs="宋体" w:hint="eastAsia"/>
                <w:lang w:eastAsia="zh-CN"/>
              </w:rPr>
            </w:rPrChange>
          </w:rPr>
          <w:t>消息中，</w:t>
        </w:r>
      </w:ins>
      <w:ins w:id="844" w:author="Crouse" w:date="2021-10-28T17:09:00Z">
        <w:r w:rsidR="00F20142" w:rsidRPr="00F07E39">
          <w:rPr>
            <w:i/>
            <w:iCs/>
            <w:color w:val="FF0000"/>
            <w:rPrChange w:id="845" w:author="Crouse" w:date="2021-10-28T17:10:00Z">
              <w:rPr>
                <w:i/>
                <w:iCs/>
              </w:rPr>
            </w:rPrChange>
          </w:rPr>
          <w:t>E2 Node Component Configuration Update Acknowledge List</w:t>
        </w:r>
        <w:r w:rsidR="00F20142" w:rsidRPr="00F07E39">
          <w:rPr>
            <w:color w:val="FF0000"/>
            <w:rPrChange w:id="846" w:author="Crouse" w:date="2021-10-28T17:10:00Z">
              <w:rPr/>
            </w:rPrChange>
          </w:rPr>
          <w:t xml:space="preserve"> IE</w:t>
        </w:r>
        <w:r w:rsidR="00F20142" w:rsidRPr="00F07E39">
          <w:rPr>
            <w:rFonts w:ascii="等线" w:eastAsia="等线" w:hAnsi="等线" w:hint="eastAsia"/>
            <w:color w:val="FF0000"/>
            <w:lang w:eastAsia="zh-CN"/>
            <w:rPrChange w:id="847" w:author="Crouse" w:date="2021-10-28T17:10:00Z">
              <w:rPr>
                <w:rFonts w:ascii="等线" w:eastAsia="等线" w:hAnsi="等线" w:hint="eastAsia"/>
                <w:lang w:eastAsia="zh-CN"/>
              </w:rPr>
            </w:rPrChange>
          </w:rPr>
          <w:t>（这个IE存在</w:t>
        </w:r>
        <w:r w:rsidR="00F20142" w:rsidRPr="00F07E39">
          <w:rPr>
            <w:color w:val="FF0000"/>
            <w:rPrChange w:id="848" w:author="Crouse" w:date="2021-10-28T17:10:00Z">
              <w:rPr/>
            </w:rPrChange>
          </w:rPr>
          <w:t>E2 NODE CONFIGURATION UPDATE ACKNOWLEDGE</w:t>
        </w:r>
        <w:r w:rsidR="00F20142" w:rsidRPr="00F07E39">
          <w:rPr>
            <w:rFonts w:ascii="等线" w:eastAsia="等线" w:hAnsi="等线" w:hint="eastAsia"/>
            <w:color w:val="FF0000"/>
            <w:lang w:eastAsia="zh-CN"/>
            <w:rPrChange w:id="849" w:author="Crouse" w:date="2021-10-28T17:10:00Z">
              <w:rPr>
                <w:rFonts w:ascii="等线" w:eastAsia="等线" w:hAnsi="等线" w:hint="eastAsia"/>
                <w:lang w:eastAsia="zh-CN"/>
              </w:rPr>
            </w:rPrChange>
          </w:rPr>
          <w:t>消息中）。</w:t>
        </w:r>
      </w:ins>
    </w:p>
    <w:p w14:paraId="251DC5BC" w14:textId="195397ED" w:rsidR="00096BF8" w:rsidRDefault="00096BF8" w:rsidP="00096BF8">
      <w:pPr>
        <w:rPr>
          <w:ins w:id="850" w:author="Crouse" w:date="2021-10-28T17:11:00Z"/>
          <w:lang w:val="en-GB"/>
        </w:rPr>
      </w:pPr>
      <w:r w:rsidRPr="00D521B0">
        <w:rPr>
          <w:rFonts w:hint="eastAsia"/>
          <w:lang w:val="en-GB"/>
        </w:rPr>
        <w:t>Note</w:t>
      </w:r>
      <w:r w:rsidRPr="00D521B0">
        <w:rPr>
          <w:lang w:val="en-GB"/>
        </w:rPr>
        <w:t xml:space="preserve"> that </w:t>
      </w:r>
      <w:r w:rsidR="0099792E">
        <w:rPr>
          <w:lang w:val="en-GB"/>
        </w:rPr>
        <w:t xml:space="preserve">the </w:t>
      </w:r>
      <w:r w:rsidRPr="00D521B0">
        <w:rPr>
          <w:lang w:val="en-GB"/>
        </w:rPr>
        <w:t xml:space="preserve">RIC </w:t>
      </w:r>
      <w:r w:rsidR="006E4FF4" w:rsidRPr="00D521B0">
        <w:rPr>
          <w:lang w:val="en-GB"/>
        </w:rPr>
        <w:t>Service Update</w:t>
      </w:r>
      <w:r w:rsidRPr="00D521B0">
        <w:rPr>
          <w:lang w:val="en-GB"/>
        </w:rPr>
        <w:t xml:space="preserve"> procedure is defined in section </w:t>
      </w:r>
      <w:r w:rsidR="006E4FF4">
        <w:rPr>
          <w:lang w:val="en-GB"/>
        </w:rPr>
        <w:t xml:space="preserve">8.3.4 and the E2 Node Configuration Update procedure is defined in section </w:t>
      </w:r>
      <w:r w:rsidR="00A3440D">
        <w:rPr>
          <w:lang w:val="en-GB"/>
        </w:rPr>
        <w:t>8.3.</w:t>
      </w:r>
      <w:r w:rsidR="002E30F1">
        <w:rPr>
          <w:lang w:val="en-GB"/>
        </w:rPr>
        <w:t>5</w:t>
      </w:r>
      <w:r w:rsidRPr="00D521B0">
        <w:rPr>
          <w:lang w:val="en-GB"/>
        </w:rPr>
        <w:t>.</w:t>
      </w:r>
    </w:p>
    <w:p w14:paraId="36F82BD3" w14:textId="1FAA7750" w:rsidR="00C60E52" w:rsidRPr="00D521B0" w:rsidRDefault="00791A34" w:rsidP="00096BF8">
      <w:pPr>
        <w:rPr>
          <w:lang w:val="en-GB"/>
        </w:rPr>
      </w:pPr>
      <w:ins w:id="851" w:author="Crouse" w:date="2021-10-28T17:12:00Z">
        <w:r w:rsidRPr="00D521B0">
          <w:rPr>
            <w:lang w:val="en-GB"/>
          </w:rPr>
          <w:t>RIC Service Update procedure</w:t>
        </w:r>
        <w:r>
          <w:rPr>
            <w:rFonts w:ascii="等线" w:eastAsia="等线" w:hAnsi="等线" w:hint="eastAsia"/>
            <w:lang w:val="en-GB" w:eastAsia="zh-CN"/>
          </w:rPr>
          <w:t>定义在8.3.4</w:t>
        </w:r>
        <w:r>
          <w:rPr>
            <w:lang w:val="en-GB"/>
          </w:rPr>
          <w:t xml:space="preserve"> </w:t>
        </w:r>
        <w:r>
          <w:rPr>
            <w:rFonts w:ascii="等线" w:eastAsia="等线" w:hAnsi="等线" w:hint="eastAsia"/>
            <w:lang w:val="en-GB" w:eastAsia="zh-CN"/>
          </w:rPr>
          <w:t>E2</w:t>
        </w:r>
        <w:r>
          <w:rPr>
            <w:lang w:val="en-GB"/>
          </w:rPr>
          <w:t xml:space="preserve"> </w:t>
        </w:r>
        <w:r w:rsidR="00742E54">
          <w:rPr>
            <w:lang w:val="en-GB"/>
          </w:rPr>
          <w:t>Node Configuration Update procedure</w:t>
        </w:r>
        <w:r w:rsidR="00742E54">
          <w:rPr>
            <w:rFonts w:ascii="等线" w:eastAsia="等线" w:hAnsi="等线" w:hint="eastAsia"/>
            <w:lang w:val="en-GB" w:eastAsia="zh-CN"/>
          </w:rPr>
          <w:t>定义在8.3.5</w:t>
        </w:r>
      </w:ins>
    </w:p>
    <w:p w14:paraId="24A65448" w14:textId="77777777" w:rsidR="00096BF8" w:rsidRDefault="00096BF8" w:rsidP="00096BF8">
      <w:pPr>
        <w:pStyle w:val="4"/>
        <w:numPr>
          <w:ilvl w:val="0"/>
          <w:numId w:val="0"/>
        </w:numPr>
      </w:pPr>
      <w:bookmarkStart w:id="852" w:name="_Toc14207512"/>
      <w:r>
        <w:lastRenderedPageBreak/>
        <w:t>8.3.1.3</w:t>
      </w:r>
      <w:r>
        <w:tab/>
        <w:t>Unsuccessful Operation</w:t>
      </w:r>
      <w:bookmarkEnd w:id="852"/>
    </w:p>
    <w:p w14:paraId="11C82F9A" w14:textId="77777777" w:rsidR="00D4656E" w:rsidRPr="00BE2DCC" w:rsidRDefault="00D4656E" w:rsidP="006E4FF4">
      <w:pPr>
        <w:pStyle w:val="PlantUML"/>
        <w:rPr>
          <w:lang w:val="en-GB"/>
        </w:rPr>
      </w:pPr>
      <w:bookmarkStart w:id="853" w:name="_Hlk29396312"/>
      <w:r w:rsidRPr="00BE2DCC">
        <w:rPr>
          <w:lang w:val="en-GB"/>
        </w:rPr>
        <w:t>@startuml</w:t>
      </w:r>
    </w:p>
    <w:p w14:paraId="47D6F339" w14:textId="77777777" w:rsidR="00D4656E" w:rsidRDefault="00D4656E" w:rsidP="006E4FF4">
      <w:pPr>
        <w:pStyle w:val="PlantUML"/>
        <w:rPr>
          <w:lang w:val="en-GB"/>
        </w:rPr>
      </w:pPr>
    </w:p>
    <w:p w14:paraId="1C3DA81A" w14:textId="5E324676" w:rsidR="00D4656E" w:rsidRDefault="00D4656E" w:rsidP="006E4FF4">
      <w:pPr>
        <w:pStyle w:val="PlantUML"/>
      </w:pPr>
      <w:r>
        <w:rPr>
          <w:rFonts w:hint="eastAsia"/>
        </w:rPr>
        <w:t>skinparam ParticipantPadding 5</w:t>
      </w:r>
      <w:r w:rsidR="006E4FF4">
        <w:t>0</w:t>
      </w:r>
    </w:p>
    <w:p w14:paraId="0466B17C" w14:textId="77777777" w:rsidR="00D4656E" w:rsidRDefault="00D4656E" w:rsidP="006E4FF4">
      <w:pPr>
        <w:pStyle w:val="PlantUML"/>
      </w:pPr>
      <w:r>
        <w:rPr>
          <w:rFonts w:hint="eastAsia"/>
        </w:rPr>
        <w:t>skinparam BoxPadding 10</w:t>
      </w:r>
    </w:p>
    <w:p w14:paraId="72B392D3" w14:textId="77777777" w:rsidR="00D4656E" w:rsidRDefault="00D4656E" w:rsidP="006E4FF4">
      <w:pPr>
        <w:pStyle w:val="PlantUML"/>
      </w:pPr>
      <w:r>
        <w:t>skinparam lifelineStrategy solid</w:t>
      </w:r>
    </w:p>
    <w:p w14:paraId="6E148C01" w14:textId="77777777" w:rsidR="00D4656E" w:rsidRPr="00BE2DCC" w:rsidRDefault="00D4656E" w:rsidP="00B41F11">
      <w:pPr>
        <w:pStyle w:val="PlantUML"/>
        <w:rPr>
          <w:lang w:val="en-GB"/>
        </w:rPr>
      </w:pPr>
    </w:p>
    <w:p w14:paraId="254BFD2C" w14:textId="77777777" w:rsidR="00D4656E" w:rsidRDefault="00D4656E" w:rsidP="00BC7F2F">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F3C4FBB" w14:textId="77777777" w:rsidR="00D4656E" w:rsidRDefault="00D4656E" w:rsidP="00BC7F2F">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77CBB576" w14:textId="77777777" w:rsidR="00D4656E" w:rsidRPr="00BE2DCC" w:rsidRDefault="00D4656E" w:rsidP="00BC7F2F">
      <w:pPr>
        <w:pStyle w:val="PlantUML"/>
        <w:rPr>
          <w:lang w:val="en-GB"/>
        </w:rPr>
      </w:pPr>
    </w:p>
    <w:p w14:paraId="5CFD6BDF" w14:textId="77777777" w:rsidR="00D4656E" w:rsidRDefault="00D4656E" w:rsidP="00BC7F2F">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01203B88" w14:textId="77777777" w:rsidR="00D4656E" w:rsidRDefault="00D4656E" w:rsidP="00123982">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FAILURE</w:t>
      </w:r>
    </w:p>
    <w:p w14:paraId="4C988B00" w14:textId="77777777" w:rsidR="00D4656E" w:rsidRPr="00BE2DCC" w:rsidRDefault="00D4656E" w:rsidP="00050C61">
      <w:pPr>
        <w:pStyle w:val="PlantUML"/>
        <w:rPr>
          <w:lang w:val="en-GB"/>
        </w:rPr>
      </w:pPr>
    </w:p>
    <w:p w14:paraId="13195A7E" w14:textId="77777777" w:rsidR="00D4656E" w:rsidRPr="00BE2DCC" w:rsidRDefault="00D4656E" w:rsidP="00050C61">
      <w:pPr>
        <w:pStyle w:val="PlantUML"/>
        <w:rPr>
          <w:lang w:val="en-GB"/>
        </w:rPr>
      </w:pPr>
      <w:r w:rsidRPr="00BE2DCC">
        <w:rPr>
          <w:lang w:val="en-GB"/>
        </w:rPr>
        <w:t>@enduml</w:t>
      </w:r>
    </w:p>
    <w:bookmarkEnd w:id="853"/>
    <w:p w14:paraId="0D54E4DE" w14:textId="30FB7F81" w:rsidR="006E4FF4" w:rsidRDefault="006E4FF4" w:rsidP="006E4FF4">
      <w:pPr>
        <w:pStyle w:val="PlantUMLImg"/>
      </w:pPr>
      <w:r>
        <w:drawing>
          <wp:inline distT="0" distB="0" distL="0" distR="0" wp14:anchorId="3B574A83" wp14:editId="41A74E1B">
            <wp:extent cx="3295650" cy="1533525"/>
            <wp:effectExtent l="0" t="0" r="0" b="9525"/>
            <wp:docPr id="5" name="Graphic 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295650" cy="1533525"/>
                    </a:xfrm>
                    <a:prstGeom prst="rect">
                      <a:avLst/>
                    </a:prstGeom>
                  </pic:spPr>
                </pic:pic>
              </a:graphicData>
            </a:graphic>
          </wp:inline>
        </w:drawing>
      </w:r>
    </w:p>
    <w:p w14:paraId="29CDF2DB" w14:textId="1D4F7C01" w:rsidR="00096BF8" w:rsidRDefault="00096BF8" w:rsidP="00096BF8">
      <w:pPr>
        <w:pStyle w:val="TF"/>
        <w:rPr>
          <w:rFonts w:eastAsia="宋体"/>
        </w:rPr>
      </w:pPr>
      <w:r>
        <w:t>Figure 8.3.1.3-1: E2 Setup</w:t>
      </w:r>
      <w:r w:rsidR="009A3D34">
        <w:t xml:space="preserve"> procedure,</w:t>
      </w:r>
      <w:r>
        <w:t xml:space="preserve"> unsuccessful operation</w:t>
      </w:r>
    </w:p>
    <w:p w14:paraId="2E0AC062" w14:textId="32CE75F4" w:rsidR="00096BF8" w:rsidRDefault="00096BF8" w:rsidP="00096BF8">
      <w:pPr>
        <w:rPr>
          <w:ins w:id="854" w:author="Crouse" w:date="2021-10-28T17:12:00Z"/>
        </w:rPr>
      </w:pPr>
      <w:r>
        <w:t xml:space="preserve">If the </w:t>
      </w:r>
      <w:r w:rsidR="005E5F2D">
        <w:t>Near</w:t>
      </w:r>
      <w:r w:rsidR="00132A21">
        <w:t>-</w:t>
      </w:r>
      <w:r>
        <w:t xml:space="preserve">RT RIC cannot accept the setup it shall respond with an E2 SETUP FAILURE message with </w:t>
      </w:r>
      <w:r w:rsidR="0099792E">
        <w:t xml:space="preserve">an </w:t>
      </w:r>
      <w:r>
        <w:t>appropriate cause value.</w:t>
      </w:r>
      <w:r w:rsidR="00EB725A">
        <w:t xml:space="preserve"> The Near-RT RIC may provide an alternative </w:t>
      </w:r>
      <w:r w:rsidR="00EB725A">
        <w:rPr>
          <w:i/>
          <w:iCs/>
        </w:rPr>
        <w:t>Transport Layer Information</w:t>
      </w:r>
      <w:r w:rsidR="00EB725A">
        <w:t xml:space="preserve"> IE for the E2 Node to use when reinitiating the E2 Setup procedure towards the Near-RT RIC.</w:t>
      </w:r>
    </w:p>
    <w:p w14:paraId="358FD7C6" w14:textId="3B4FFFE7" w:rsidR="00055550" w:rsidRDefault="00055550" w:rsidP="00096BF8">
      <w:pPr>
        <w:rPr>
          <w:rFonts w:eastAsia="Times New Roman" w:hint="eastAsia"/>
          <w:lang w:eastAsia="zh-CN"/>
        </w:rPr>
      </w:pPr>
      <w:ins w:id="855" w:author="Crouse" w:date="2021-10-28T17:13:00Z">
        <w:r>
          <w:rPr>
            <w:rFonts w:ascii="宋体" w:eastAsia="宋体" w:hAnsi="宋体" w:cs="宋体" w:hint="eastAsia"/>
            <w:lang w:eastAsia="zh-CN"/>
          </w:rPr>
          <w:t>如果</w:t>
        </w:r>
        <w:r>
          <w:rPr>
            <w:rFonts w:ascii="宋体" w:eastAsia="宋体" w:hAnsi="宋体" w:cs="宋体"/>
            <w:lang w:eastAsia="zh-CN"/>
          </w:rPr>
          <w:t>Near-RT RI</w:t>
        </w:r>
        <w:r>
          <w:rPr>
            <w:rFonts w:ascii="宋体" w:eastAsia="宋体" w:hAnsi="宋体" w:cs="宋体" w:hint="eastAsia"/>
            <w:lang w:eastAsia="zh-CN"/>
          </w:rPr>
          <w:t>C不能接收这个setup过程，</w:t>
        </w:r>
      </w:ins>
      <w:ins w:id="856" w:author="Crouse" w:date="2021-10-28T17:16:00Z">
        <w:r w:rsidR="00495D87">
          <w:rPr>
            <w:rFonts w:ascii="宋体" w:eastAsia="宋体" w:hAnsi="宋体" w:cs="宋体" w:hint="eastAsia"/>
            <w:lang w:eastAsia="zh-CN"/>
          </w:rPr>
          <w:t>那么它应该响应</w:t>
        </w:r>
        <w:r w:rsidR="00495D87">
          <w:t>E2 SETUP FAILURE</w:t>
        </w:r>
        <w:r w:rsidR="00495D87">
          <w:rPr>
            <w:rFonts w:ascii="等线" w:eastAsia="等线" w:hAnsi="等线" w:hint="eastAsia"/>
            <w:lang w:eastAsia="zh-CN"/>
          </w:rPr>
          <w:t>消息</w:t>
        </w:r>
        <w:r w:rsidR="00520D57">
          <w:rPr>
            <w:rFonts w:ascii="等线" w:eastAsia="等线" w:hAnsi="等线" w:hint="eastAsia"/>
            <w:lang w:eastAsia="zh-CN"/>
          </w:rPr>
          <w:t>并</w:t>
        </w:r>
      </w:ins>
      <w:ins w:id="857" w:author="Crouse" w:date="2021-10-28T17:17:00Z">
        <w:r w:rsidR="00520D57">
          <w:rPr>
            <w:rFonts w:ascii="等线" w:eastAsia="等线" w:hAnsi="等线" w:hint="eastAsia"/>
            <w:lang w:eastAsia="zh-CN"/>
          </w:rPr>
          <w:t>附上适当的原因</w:t>
        </w:r>
        <w:r w:rsidR="00520D57">
          <w:rPr>
            <w:rFonts w:ascii="宋体" w:eastAsia="宋体" w:hAnsi="宋体" w:cs="宋体" w:hint="eastAsia"/>
            <w:lang w:eastAsia="zh-CN"/>
          </w:rPr>
          <w:t>值。</w:t>
        </w:r>
      </w:ins>
      <w:ins w:id="858" w:author="Crouse" w:date="2021-10-28T17:23:00Z">
        <w:r w:rsidR="007867C3">
          <w:rPr>
            <w:rFonts w:ascii="宋体" w:eastAsia="宋体" w:hAnsi="宋体" w:cs="宋体" w:hint="eastAsia"/>
            <w:lang w:eastAsia="zh-CN"/>
          </w:rPr>
          <w:t>当</w:t>
        </w:r>
        <w:r w:rsidR="00F76DE8">
          <w:rPr>
            <w:rFonts w:ascii="宋体" w:eastAsia="宋体" w:hAnsi="宋体" w:cs="宋体" w:hint="eastAsia"/>
            <w:lang w:eastAsia="zh-CN"/>
          </w:rPr>
          <w:t>重新初始化面向</w:t>
        </w:r>
        <w:r w:rsidR="00F76DE8">
          <w:rPr>
            <w:rFonts w:ascii="宋体" w:eastAsia="宋体" w:hAnsi="宋体" w:cs="宋体"/>
            <w:lang w:eastAsia="zh-CN"/>
          </w:rPr>
          <w:t>Near-RT RIC</w:t>
        </w:r>
        <w:r w:rsidR="00F76DE8">
          <w:rPr>
            <w:rFonts w:ascii="宋体" w:eastAsia="宋体" w:hAnsi="宋体" w:cs="宋体" w:hint="eastAsia"/>
            <w:lang w:eastAsia="zh-CN"/>
          </w:rPr>
          <w:t>的E2</w:t>
        </w:r>
        <w:r w:rsidR="00F76DE8">
          <w:rPr>
            <w:rFonts w:ascii="宋体" w:eastAsia="宋体" w:hAnsi="宋体" w:cs="宋体"/>
            <w:lang w:eastAsia="zh-CN"/>
          </w:rPr>
          <w:t xml:space="preserve"> </w:t>
        </w:r>
        <w:r w:rsidR="00F76DE8">
          <w:rPr>
            <w:rFonts w:ascii="宋体" w:eastAsia="宋体" w:hAnsi="宋体" w:cs="宋体" w:hint="eastAsia"/>
            <w:lang w:eastAsia="zh-CN"/>
          </w:rPr>
          <w:t>Set</w:t>
        </w:r>
        <w:r w:rsidR="00F76DE8">
          <w:rPr>
            <w:rFonts w:ascii="宋体" w:eastAsia="宋体" w:hAnsi="宋体" w:cs="宋体"/>
            <w:lang w:eastAsia="zh-CN"/>
          </w:rPr>
          <w:t>up</w:t>
        </w:r>
        <w:r w:rsidR="00F76DE8">
          <w:rPr>
            <w:rFonts w:ascii="宋体" w:eastAsia="宋体" w:hAnsi="宋体" w:cs="宋体" w:hint="eastAsia"/>
            <w:lang w:eastAsia="zh-CN"/>
          </w:rPr>
          <w:t>过程</w:t>
        </w:r>
      </w:ins>
      <w:ins w:id="859" w:author="Crouse" w:date="2021-10-28T17:24:00Z">
        <w:r w:rsidR="00901BA7">
          <w:rPr>
            <w:rFonts w:ascii="宋体" w:eastAsia="宋体" w:hAnsi="宋体" w:cs="宋体" w:hint="eastAsia"/>
            <w:lang w:eastAsia="zh-CN"/>
          </w:rPr>
          <w:t>，</w:t>
        </w:r>
      </w:ins>
      <w:ins w:id="860" w:author="Crouse" w:date="2021-10-28T17:17:00Z">
        <w:r w:rsidR="00520D57">
          <w:rPr>
            <w:rFonts w:ascii="宋体" w:eastAsia="宋体" w:hAnsi="宋体" w:cs="宋体" w:hint="eastAsia"/>
            <w:lang w:eastAsia="zh-CN"/>
          </w:rPr>
          <w:t>Near</w:t>
        </w:r>
        <w:r w:rsidR="00520D57">
          <w:rPr>
            <w:rFonts w:ascii="宋体" w:eastAsia="宋体" w:hAnsi="宋体" w:cs="宋体"/>
            <w:lang w:eastAsia="zh-CN"/>
          </w:rPr>
          <w:t>-RT RIC</w:t>
        </w:r>
        <w:r w:rsidR="00520D57">
          <w:rPr>
            <w:rFonts w:ascii="宋体" w:eastAsia="宋体" w:hAnsi="宋体" w:cs="宋体" w:hint="eastAsia"/>
            <w:lang w:eastAsia="zh-CN"/>
          </w:rPr>
          <w:t>也许提供了</w:t>
        </w:r>
      </w:ins>
      <w:ins w:id="861" w:author="Crouse" w:date="2021-10-28T17:18:00Z">
        <w:r w:rsidR="00420D4C">
          <w:rPr>
            <w:rFonts w:ascii="宋体" w:eastAsia="宋体" w:hAnsi="宋体" w:cs="宋体" w:hint="eastAsia"/>
            <w:lang w:eastAsia="zh-CN"/>
          </w:rPr>
          <w:t>可选择性</w:t>
        </w:r>
        <w:r w:rsidR="00420D4C">
          <w:rPr>
            <w:i/>
            <w:iCs/>
            <w:lang w:eastAsia="zh-CN"/>
          </w:rPr>
          <w:t>Transport Layer Information</w:t>
        </w:r>
        <w:r w:rsidR="00420D4C">
          <w:rPr>
            <w:lang w:eastAsia="zh-CN"/>
          </w:rPr>
          <w:t xml:space="preserve"> IE</w:t>
        </w:r>
        <w:r w:rsidR="00F2371F">
          <w:rPr>
            <w:lang w:eastAsia="zh-CN"/>
          </w:rPr>
          <w:t xml:space="preserve"> </w:t>
        </w:r>
      </w:ins>
      <w:ins w:id="862" w:author="Crouse" w:date="2021-10-28T17:25:00Z">
        <w:r w:rsidR="00326CCE">
          <w:rPr>
            <w:rFonts w:ascii="宋体" w:eastAsia="宋体" w:hAnsi="宋体" w:cs="宋体" w:hint="eastAsia"/>
            <w:lang w:eastAsia="zh-CN"/>
          </w:rPr>
          <w:t>给E2节点去使用。</w:t>
        </w:r>
      </w:ins>
    </w:p>
    <w:p w14:paraId="6D8343E5" w14:textId="0FFAFBA3" w:rsidR="00096BF8" w:rsidRDefault="00096BF8" w:rsidP="00096BF8">
      <w:pPr>
        <w:rPr>
          <w:ins w:id="863" w:author="Crouse" w:date="2021-10-28T17:26:00Z"/>
        </w:rPr>
      </w:pPr>
      <w:r>
        <w:t xml:space="preserve">If the E2 SETUP FAILURE message includes the </w:t>
      </w:r>
      <w:r>
        <w:rPr>
          <w:i/>
          <w:iCs/>
        </w:rPr>
        <w:t xml:space="preserve">Time </w:t>
      </w:r>
      <w:proofErr w:type="gramStart"/>
      <w:r>
        <w:rPr>
          <w:i/>
          <w:iCs/>
        </w:rPr>
        <w:t>To</w:t>
      </w:r>
      <w:proofErr w:type="gramEnd"/>
      <w:r>
        <w:rPr>
          <w:i/>
          <w:iCs/>
        </w:rPr>
        <w:t xml:space="preserve"> Wait</w:t>
      </w:r>
      <w:r>
        <w:t xml:space="preserve"> IE</w:t>
      </w:r>
      <w:r w:rsidR="0099792E">
        <w:t>,</w:t>
      </w:r>
      <w:r>
        <w:t xml:space="preserve"> the E2 node shall wait at least for the indicated time before reinitiating the E2 Setup procedure towards the </w:t>
      </w:r>
      <w:r w:rsidR="005E5F2D">
        <w:t>Near</w:t>
      </w:r>
      <w:r>
        <w:t>-</w:t>
      </w:r>
      <w:r w:rsidR="00FF12E6">
        <w:t>RT</w:t>
      </w:r>
      <w:r>
        <w:t xml:space="preserve"> RIC.</w:t>
      </w:r>
    </w:p>
    <w:p w14:paraId="2A945C35" w14:textId="5DFB5980" w:rsidR="003068B4" w:rsidRPr="0083484E" w:rsidRDefault="002525AA" w:rsidP="00096BF8">
      <w:pPr>
        <w:rPr>
          <w:rFonts w:eastAsia="等线" w:hint="eastAsia"/>
          <w:lang w:eastAsia="zh-CN"/>
          <w:rPrChange w:id="864" w:author="Crouse" w:date="2021-10-28T17:42:00Z">
            <w:rPr>
              <w:rFonts w:eastAsia="宋体"/>
            </w:rPr>
          </w:rPrChange>
        </w:rPr>
      </w:pPr>
      <w:ins w:id="865" w:author="Crouse" w:date="2021-10-28T17:26:00Z">
        <w:r>
          <w:rPr>
            <w:rFonts w:eastAsia="宋体" w:hint="eastAsia"/>
            <w:lang w:eastAsia="zh-CN"/>
          </w:rPr>
          <w:t>如果</w:t>
        </w:r>
      </w:ins>
      <w:ins w:id="866" w:author="Crouse" w:date="2021-10-28T17:42:00Z">
        <w:r w:rsidR="0083484E">
          <w:t xml:space="preserve">E2 SETUP FAILURE </w:t>
        </w:r>
        <w:r w:rsidR="0083484E">
          <w:rPr>
            <w:rFonts w:ascii="等线" w:eastAsia="等线" w:hAnsi="等线" w:hint="eastAsia"/>
            <w:lang w:eastAsia="zh-CN"/>
          </w:rPr>
          <w:t>消息包含</w:t>
        </w:r>
        <w:r w:rsidR="0083484E">
          <w:rPr>
            <w:rFonts w:eastAsia="等线" w:hint="eastAsia"/>
            <w:lang w:eastAsia="zh-CN"/>
          </w:rPr>
          <w:t xml:space="preserve"> </w:t>
        </w:r>
        <w:r w:rsidR="0083484E">
          <w:rPr>
            <w:i/>
            <w:iCs/>
          </w:rPr>
          <w:t>Time To Wait</w:t>
        </w:r>
        <w:r w:rsidR="0083484E">
          <w:t xml:space="preserve"> IE</w:t>
        </w:r>
        <w:r w:rsidR="0083484E">
          <w:rPr>
            <w:rFonts w:ascii="等线" w:eastAsia="等线" w:hAnsi="等线" w:hint="eastAsia"/>
            <w:lang w:eastAsia="zh-CN"/>
          </w:rPr>
          <w:t>，</w:t>
        </w:r>
      </w:ins>
      <w:ins w:id="867" w:author="Crouse" w:date="2021-10-28T17:43:00Z">
        <w:r w:rsidR="00B173C4">
          <w:rPr>
            <w:rFonts w:ascii="等线" w:eastAsia="等线" w:hAnsi="等线" w:hint="eastAsia"/>
            <w:lang w:eastAsia="zh-CN"/>
          </w:rPr>
          <w:t>那么</w:t>
        </w:r>
      </w:ins>
      <w:ins w:id="868" w:author="Crouse" w:date="2021-10-28T17:44:00Z">
        <w:r w:rsidR="00440B2A">
          <w:rPr>
            <w:rFonts w:ascii="等线" w:eastAsia="等线" w:hAnsi="等线" w:hint="eastAsia"/>
            <w:lang w:eastAsia="zh-CN"/>
          </w:rPr>
          <w:t>在重新</w:t>
        </w:r>
      </w:ins>
      <w:ins w:id="869" w:author="Crouse" w:date="2021-10-28T17:45:00Z">
        <w:r w:rsidR="00440B2A">
          <w:rPr>
            <w:rFonts w:ascii="等线" w:eastAsia="等线" w:hAnsi="等线" w:hint="eastAsia"/>
            <w:lang w:eastAsia="zh-CN"/>
          </w:rPr>
          <w:t>初始化</w:t>
        </w:r>
        <w:r w:rsidR="003C6068">
          <w:rPr>
            <w:rFonts w:ascii="等线" w:eastAsia="等线" w:hAnsi="等线" w:hint="eastAsia"/>
            <w:lang w:eastAsia="zh-CN"/>
          </w:rPr>
          <w:t>面向Near</w:t>
        </w:r>
        <w:r w:rsidR="003C6068">
          <w:rPr>
            <w:rFonts w:ascii="等线" w:eastAsia="等线" w:hAnsi="等线"/>
            <w:lang w:eastAsia="zh-CN"/>
          </w:rPr>
          <w:t>-RT RIC</w:t>
        </w:r>
        <w:r w:rsidR="003C6068">
          <w:rPr>
            <w:rFonts w:ascii="等线" w:eastAsia="等线" w:hAnsi="等线" w:hint="eastAsia"/>
            <w:lang w:eastAsia="zh-CN"/>
          </w:rPr>
          <w:t>的</w:t>
        </w:r>
        <w:r w:rsidR="00440B2A">
          <w:rPr>
            <w:rFonts w:ascii="等线" w:eastAsia="等线" w:hAnsi="等线" w:hint="eastAsia"/>
            <w:lang w:eastAsia="zh-CN"/>
          </w:rPr>
          <w:t>E2</w:t>
        </w:r>
        <w:r w:rsidR="003C6068">
          <w:rPr>
            <w:rFonts w:ascii="等线" w:eastAsia="等线" w:hAnsi="等线"/>
            <w:lang w:eastAsia="zh-CN"/>
          </w:rPr>
          <w:t xml:space="preserve"> </w:t>
        </w:r>
        <w:r w:rsidR="00440B2A">
          <w:rPr>
            <w:rFonts w:ascii="等线" w:eastAsia="等线" w:hAnsi="等线" w:hint="eastAsia"/>
            <w:lang w:eastAsia="zh-CN"/>
          </w:rPr>
          <w:t>Set</w:t>
        </w:r>
        <w:r w:rsidR="00440B2A">
          <w:rPr>
            <w:rFonts w:ascii="等线" w:eastAsia="等线" w:hAnsi="等线"/>
            <w:lang w:eastAsia="zh-CN"/>
          </w:rPr>
          <w:t>up</w:t>
        </w:r>
        <w:r w:rsidR="003C6068">
          <w:rPr>
            <w:rFonts w:ascii="等线" w:eastAsia="等线" w:hAnsi="等线" w:hint="eastAsia"/>
            <w:lang w:eastAsia="zh-CN"/>
          </w:rPr>
          <w:t>过程之前，</w:t>
        </w:r>
      </w:ins>
      <w:ins w:id="870" w:author="Crouse" w:date="2021-10-28T17:42:00Z">
        <w:r w:rsidR="0083484E">
          <w:rPr>
            <w:rFonts w:ascii="等线" w:eastAsia="等线" w:hAnsi="等线" w:hint="eastAsia"/>
            <w:lang w:eastAsia="zh-CN"/>
          </w:rPr>
          <w:t>E2</w:t>
        </w:r>
        <w:r w:rsidR="0083484E">
          <w:rPr>
            <w:rFonts w:ascii="宋体" w:eastAsia="宋体" w:hAnsi="宋体" w:cs="宋体" w:hint="eastAsia"/>
            <w:lang w:eastAsia="zh-CN"/>
          </w:rPr>
          <w:t>节点</w:t>
        </w:r>
      </w:ins>
      <w:ins w:id="871" w:author="Crouse" w:date="2021-10-28T17:43:00Z">
        <w:r w:rsidR="00B173C4">
          <w:rPr>
            <w:rFonts w:ascii="宋体" w:eastAsia="宋体" w:hAnsi="宋体" w:cs="宋体" w:hint="eastAsia"/>
            <w:lang w:eastAsia="zh-CN"/>
          </w:rPr>
          <w:t>应该</w:t>
        </w:r>
      </w:ins>
      <w:ins w:id="872" w:author="Crouse" w:date="2021-10-28T17:46:00Z">
        <w:r w:rsidR="009A5E2C">
          <w:rPr>
            <w:rFonts w:ascii="宋体" w:eastAsia="宋体" w:hAnsi="宋体" w:cs="宋体" w:hint="eastAsia"/>
            <w:lang w:eastAsia="zh-CN"/>
          </w:rPr>
          <w:t>等待至少指示</w:t>
        </w:r>
      </w:ins>
      <w:ins w:id="873" w:author="Crouse" w:date="2021-11-02T20:03:00Z">
        <w:r w:rsidR="00032FF2">
          <w:rPr>
            <w:rFonts w:ascii="宋体" w:eastAsia="宋体" w:hAnsi="宋体" w:cs="宋体" w:hint="eastAsia"/>
            <w:lang w:eastAsia="zh-CN"/>
          </w:rPr>
          <w:t>时间</w:t>
        </w:r>
      </w:ins>
      <w:ins w:id="874" w:author="Crouse" w:date="2021-10-28T17:46:00Z">
        <w:r w:rsidR="009A5E2C">
          <w:rPr>
            <w:rFonts w:ascii="宋体" w:eastAsia="宋体" w:hAnsi="宋体" w:cs="宋体" w:hint="eastAsia"/>
            <w:lang w:eastAsia="zh-CN"/>
          </w:rPr>
          <w:t>（</w:t>
        </w:r>
        <w:r w:rsidR="009A5E2C">
          <w:rPr>
            <w:i/>
            <w:iCs/>
          </w:rPr>
          <w:t>Time To Wait</w:t>
        </w:r>
        <w:r w:rsidR="009A5E2C">
          <w:rPr>
            <w:rFonts w:ascii="宋体" w:eastAsia="宋体" w:hAnsi="宋体" w:cs="宋体" w:hint="eastAsia"/>
            <w:lang w:eastAsia="zh-CN"/>
          </w:rPr>
          <w:t>）。</w:t>
        </w:r>
      </w:ins>
    </w:p>
    <w:p w14:paraId="5FD08F4B" w14:textId="77777777" w:rsidR="00096BF8" w:rsidRDefault="00096BF8" w:rsidP="00096BF8">
      <w:pPr>
        <w:pStyle w:val="4"/>
        <w:numPr>
          <w:ilvl w:val="0"/>
          <w:numId w:val="0"/>
        </w:numPr>
        <w:ind w:left="864" w:hanging="864"/>
        <w:rPr>
          <w:rFonts w:eastAsia="Times New Roman"/>
        </w:rPr>
      </w:pPr>
      <w:bookmarkStart w:id="875" w:name="_Toc14207513"/>
      <w:r>
        <w:t>8.3.1.4</w:t>
      </w:r>
      <w:r>
        <w:tab/>
        <w:t>Abnormal Conditions</w:t>
      </w:r>
      <w:bookmarkEnd w:id="875"/>
    </w:p>
    <w:p w14:paraId="5F1607B0" w14:textId="5F251DF9" w:rsidR="00096BF8" w:rsidRDefault="00096BF8" w:rsidP="00096BF8">
      <w:pPr>
        <w:rPr>
          <w:ins w:id="876" w:author="Crouse" w:date="2021-10-28T17:47:00Z"/>
        </w:rPr>
      </w:pPr>
      <w:r>
        <w:t xml:space="preserve">If the first message received for </w:t>
      </w:r>
      <w:commentRangeStart w:id="877"/>
      <w:r>
        <w:t>a specific TNL association</w:t>
      </w:r>
      <w:commentRangeEnd w:id="877"/>
      <w:r w:rsidR="00790975">
        <w:rPr>
          <w:rStyle w:val="aa"/>
        </w:rPr>
        <w:commentReference w:id="877"/>
      </w:r>
      <w:r>
        <w:t xml:space="preserve"> is not an E2 SETUP REQUEST, E2 SETUP RESPONSE, or E2 SETUP FAILURE message then this shall be treated as a logical error.</w:t>
      </w:r>
    </w:p>
    <w:p w14:paraId="2DFBCA9A" w14:textId="00533EF1" w:rsidR="004436BB" w:rsidRDefault="004436BB" w:rsidP="00096BF8">
      <w:pPr>
        <w:rPr>
          <w:lang w:eastAsia="zh-CN"/>
        </w:rPr>
      </w:pPr>
      <w:ins w:id="878" w:author="Crouse" w:date="2021-10-28T17:47:00Z">
        <w:r>
          <w:rPr>
            <w:rFonts w:ascii="等线" w:eastAsia="等线" w:hAnsi="等线" w:hint="eastAsia"/>
            <w:lang w:eastAsia="zh-CN"/>
          </w:rPr>
          <w:t>如果</w:t>
        </w:r>
      </w:ins>
      <w:ins w:id="879" w:author="Crouse" w:date="2021-10-28T17:57:00Z">
        <w:r w:rsidR="000E6D34">
          <w:rPr>
            <w:rFonts w:ascii="等线" w:eastAsia="等线" w:hAnsi="等线" w:hint="eastAsia"/>
            <w:lang w:eastAsia="zh-CN"/>
          </w:rPr>
          <w:t>接收的TNL关联的</w:t>
        </w:r>
      </w:ins>
      <w:ins w:id="880" w:author="Crouse" w:date="2021-10-28T17:47:00Z">
        <w:r>
          <w:rPr>
            <w:rFonts w:ascii="等线" w:eastAsia="等线" w:hAnsi="等线" w:hint="eastAsia"/>
            <w:lang w:eastAsia="zh-CN"/>
          </w:rPr>
          <w:t>第一条消息</w:t>
        </w:r>
      </w:ins>
      <w:ins w:id="881" w:author="Crouse" w:date="2021-10-28T17:57:00Z">
        <w:r w:rsidR="000E6D34">
          <w:rPr>
            <w:rFonts w:ascii="等线" w:eastAsia="等线" w:hAnsi="等线" w:hint="eastAsia"/>
            <w:lang w:eastAsia="zh-CN"/>
          </w:rPr>
          <w:t>不是一条</w:t>
        </w:r>
        <w:r w:rsidR="000E6D34">
          <w:t>E2 SETUP REQUEST, E2 SETUP RESPONSE, or E2 SETUP FAILURE</w:t>
        </w:r>
        <w:r w:rsidR="000E6D34">
          <w:rPr>
            <w:rFonts w:ascii="等线" w:eastAsia="等线" w:hAnsi="等线" w:hint="eastAsia"/>
            <w:lang w:eastAsia="zh-CN"/>
          </w:rPr>
          <w:t>消息，那么</w:t>
        </w:r>
        <w:r w:rsidR="000E6D34">
          <w:rPr>
            <w:rFonts w:ascii="宋体" w:eastAsia="宋体" w:hAnsi="宋体" w:cs="宋体" w:hint="eastAsia"/>
            <w:lang w:eastAsia="zh-CN"/>
          </w:rPr>
          <w:t>被认为是逻辑错误</w:t>
        </w:r>
      </w:ins>
      <w:ins w:id="882" w:author="Crouse" w:date="2021-10-28T17:58:00Z">
        <w:r w:rsidR="007361C1">
          <w:rPr>
            <w:rFonts w:ascii="宋体" w:eastAsia="宋体" w:hAnsi="宋体" w:cs="宋体" w:hint="eastAsia"/>
            <w:lang w:eastAsia="zh-CN"/>
          </w:rPr>
          <w:t>。</w:t>
        </w:r>
      </w:ins>
    </w:p>
    <w:p w14:paraId="6B31C3CD" w14:textId="1A1C2C88" w:rsidR="00096BF8" w:rsidRDefault="00096BF8" w:rsidP="00096BF8">
      <w:pPr>
        <w:rPr>
          <w:ins w:id="883" w:author="Crouse" w:date="2021-10-28T17:58:00Z"/>
        </w:rPr>
      </w:pPr>
      <w:r>
        <w:t>If the E2</w:t>
      </w:r>
      <w:r>
        <w:rPr>
          <w:lang w:eastAsia="zh-CN"/>
        </w:rPr>
        <w:t xml:space="preserve"> node does not receive either </w:t>
      </w:r>
      <w:r w:rsidR="0099792E">
        <w:rPr>
          <w:lang w:eastAsia="zh-CN"/>
        </w:rPr>
        <w:t xml:space="preserve">the </w:t>
      </w:r>
      <w:r>
        <w:t xml:space="preserve">E2 SETUP RESPONSE </w:t>
      </w:r>
      <w:r>
        <w:rPr>
          <w:lang w:eastAsia="zh-CN"/>
        </w:rPr>
        <w:t xml:space="preserve">message or </w:t>
      </w:r>
      <w:r w:rsidR="0099792E">
        <w:rPr>
          <w:lang w:eastAsia="zh-CN"/>
        </w:rPr>
        <w:t xml:space="preserve">the </w:t>
      </w:r>
      <w:r>
        <w:t>E2 SETUP FAILURE</w:t>
      </w:r>
      <w:r>
        <w:rPr>
          <w:lang w:eastAsia="zh-CN"/>
        </w:rPr>
        <w:t xml:space="preserve"> message, </w:t>
      </w:r>
      <w:r>
        <w:t xml:space="preserve">the E2 node </w:t>
      </w:r>
      <w:r>
        <w:rPr>
          <w:lang w:eastAsia="zh-CN"/>
        </w:rPr>
        <w:t>may</w:t>
      </w:r>
      <w:r>
        <w:t xml:space="preserve"> reinitiat</w:t>
      </w:r>
      <w:r>
        <w:rPr>
          <w:lang w:eastAsia="zh-CN"/>
        </w:rPr>
        <w:t>e</w:t>
      </w:r>
      <w:r>
        <w:t xml:space="preserve"> the E2 Setup procedure towards the same </w:t>
      </w:r>
      <w:r w:rsidR="0099792E">
        <w:t xml:space="preserve">Near-RT </w:t>
      </w:r>
      <w:r>
        <w:t>RIC</w:t>
      </w:r>
      <w:r w:rsidR="00EB725A">
        <w:t xml:space="preserve"> using the same TNL association</w:t>
      </w:r>
      <w:r>
        <w:t>, provided that the content of the new E2 SETUP REQUEST message is identical to the content of the previously unacknowledged E2 SETUP REQUEST message.</w:t>
      </w:r>
    </w:p>
    <w:p w14:paraId="45E50D23" w14:textId="2F0B5056" w:rsidR="00D22B66" w:rsidRDefault="00D22B66" w:rsidP="00096BF8">
      <w:pPr>
        <w:rPr>
          <w:ins w:id="884" w:author="Crouse" w:date="2021-10-28T19:12:00Z"/>
          <w:rFonts w:ascii="宋体" w:eastAsia="宋体" w:hAnsi="宋体" w:cs="宋体"/>
          <w:lang w:eastAsia="zh-CN"/>
        </w:rPr>
      </w:pPr>
      <w:ins w:id="885" w:author="Crouse" w:date="2021-10-28T17:58:00Z">
        <w:r>
          <w:rPr>
            <w:rFonts w:ascii="等线" w:eastAsia="等线" w:hAnsi="等线" w:hint="eastAsia"/>
            <w:lang w:eastAsia="zh-CN"/>
          </w:rPr>
          <w:t>如果E2</w:t>
        </w:r>
        <w:r>
          <w:rPr>
            <w:rFonts w:ascii="宋体" w:eastAsia="宋体" w:hAnsi="宋体" w:cs="宋体" w:hint="eastAsia"/>
            <w:lang w:eastAsia="zh-CN"/>
          </w:rPr>
          <w:t>节点</w:t>
        </w:r>
      </w:ins>
      <w:ins w:id="886" w:author="Crouse" w:date="2021-10-28T17:59:00Z">
        <w:r w:rsidR="00B104D9">
          <w:rPr>
            <w:rFonts w:ascii="宋体" w:eastAsia="宋体" w:hAnsi="宋体" w:cs="宋体" w:hint="eastAsia"/>
            <w:lang w:eastAsia="zh-CN"/>
          </w:rPr>
          <w:t>既没有E2</w:t>
        </w:r>
        <w:r w:rsidR="00B104D9">
          <w:rPr>
            <w:rFonts w:ascii="宋体" w:eastAsia="宋体" w:hAnsi="宋体" w:cs="宋体"/>
            <w:lang w:eastAsia="zh-CN"/>
          </w:rPr>
          <w:t xml:space="preserve"> </w:t>
        </w:r>
        <w:r w:rsidR="00B104D9">
          <w:rPr>
            <w:rFonts w:ascii="宋体" w:eastAsia="宋体" w:hAnsi="宋体" w:cs="宋体" w:hint="eastAsia"/>
            <w:lang w:eastAsia="zh-CN"/>
          </w:rPr>
          <w:t>SETUP</w:t>
        </w:r>
        <w:r w:rsidR="00B104D9">
          <w:rPr>
            <w:rFonts w:ascii="宋体" w:eastAsia="宋体" w:hAnsi="宋体" w:cs="宋体"/>
            <w:lang w:eastAsia="zh-CN"/>
          </w:rPr>
          <w:t xml:space="preserve"> </w:t>
        </w:r>
        <w:r w:rsidR="00B104D9">
          <w:rPr>
            <w:rFonts w:ascii="宋体" w:eastAsia="宋体" w:hAnsi="宋体" w:cs="宋体" w:hint="eastAsia"/>
            <w:lang w:eastAsia="zh-CN"/>
          </w:rPr>
          <w:t>RESPONSE</w:t>
        </w:r>
        <w:r w:rsidR="00B104D9">
          <w:rPr>
            <w:rFonts w:ascii="宋体" w:eastAsia="宋体" w:hAnsi="宋体" w:cs="宋体"/>
            <w:lang w:eastAsia="zh-CN"/>
          </w:rPr>
          <w:t xml:space="preserve"> </w:t>
        </w:r>
        <w:r w:rsidR="00B104D9">
          <w:rPr>
            <w:rFonts w:ascii="宋体" w:eastAsia="宋体" w:hAnsi="宋体" w:cs="宋体" w:hint="eastAsia"/>
            <w:lang w:eastAsia="zh-CN"/>
          </w:rPr>
          <w:t>消息或者E2</w:t>
        </w:r>
        <w:r w:rsidR="00B104D9">
          <w:rPr>
            <w:rFonts w:ascii="宋体" w:eastAsia="宋体" w:hAnsi="宋体" w:cs="宋体"/>
            <w:lang w:eastAsia="zh-CN"/>
          </w:rPr>
          <w:t xml:space="preserve"> </w:t>
        </w:r>
        <w:r w:rsidR="00B104D9">
          <w:rPr>
            <w:rFonts w:ascii="宋体" w:eastAsia="宋体" w:hAnsi="宋体" w:cs="宋体" w:hint="eastAsia"/>
            <w:lang w:eastAsia="zh-CN"/>
          </w:rPr>
          <w:t>SET</w:t>
        </w:r>
        <w:r w:rsidR="00B104D9">
          <w:rPr>
            <w:rFonts w:ascii="宋体" w:eastAsia="宋体" w:hAnsi="宋体" w:cs="宋体"/>
            <w:lang w:eastAsia="zh-CN"/>
          </w:rPr>
          <w:t>UP FAILURE</w:t>
        </w:r>
        <w:r w:rsidR="00B104D9">
          <w:rPr>
            <w:rFonts w:ascii="宋体" w:eastAsia="宋体" w:hAnsi="宋体" w:cs="宋体" w:hint="eastAsia"/>
            <w:lang w:eastAsia="zh-CN"/>
          </w:rPr>
          <w:t>消息，E2节点应该</w:t>
        </w:r>
      </w:ins>
      <w:ins w:id="887" w:author="Crouse" w:date="2021-10-28T19:24:00Z">
        <w:r w:rsidR="00CE6DA6">
          <w:rPr>
            <w:rFonts w:ascii="宋体" w:eastAsia="宋体" w:hAnsi="宋体" w:cs="宋体" w:hint="eastAsia"/>
            <w:lang w:eastAsia="zh-CN"/>
          </w:rPr>
          <w:t>面向使用相同的TNL关联</w:t>
        </w:r>
      </w:ins>
      <w:ins w:id="888" w:author="Crouse" w:date="2021-10-28T19:25:00Z">
        <w:r w:rsidR="00F320E1">
          <w:rPr>
            <w:rFonts w:ascii="宋体" w:eastAsia="宋体" w:hAnsi="宋体" w:cs="宋体" w:hint="eastAsia"/>
            <w:lang w:eastAsia="zh-CN"/>
          </w:rPr>
          <w:t>的相同的Near-RT</w:t>
        </w:r>
        <w:r w:rsidR="00F320E1">
          <w:rPr>
            <w:rFonts w:ascii="宋体" w:eastAsia="宋体" w:hAnsi="宋体" w:cs="宋体"/>
            <w:lang w:eastAsia="zh-CN"/>
          </w:rPr>
          <w:t xml:space="preserve"> </w:t>
        </w:r>
        <w:r w:rsidR="00F320E1">
          <w:rPr>
            <w:rFonts w:ascii="宋体" w:eastAsia="宋体" w:hAnsi="宋体" w:cs="宋体" w:hint="eastAsia"/>
            <w:lang w:eastAsia="zh-CN"/>
          </w:rPr>
          <w:t>RIC</w:t>
        </w:r>
      </w:ins>
      <w:ins w:id="889" w:author="Crouse" w:date="2021-10-28T19:19:00Z">
        <w:r w:rsidR="00A73E46">
          <w:rPr>
            <w:rFonts w:ascii="宋体" w:eastAsia="宋体" w:hAnsi="宋体" w:cs="宋体" w:hint="eastAsia"/>
            <w:lang w:eastAsia="zh-CN"/>
          </w:rPr>
          <w:t>重新</w:t>
        </w:r>
        <w:r w:rsidR="00975FEC">
          <w:rPr>
            <w:rFonts w:ascii="宋体" w:eastAsia="宋体" w:hAnsi="宋体" w:cs="宋体" w:hint="eastAsia"/>
            <w:lang w:eastAsia="zh-CN"/>
          </w:rPr>
          <w:t>初始化E2</w:t>
        </w:r>
      </w:ins>
      <w:ins w:id="890" w:author="Crouse" w:date="2021-10-28T19:23:00Z">
        <w:r w:rsidR="00326EDA">
          <w:rPr>
            <w:rFonts w:ascii="宋体" w:eastAsia="宋体" w:hAnsi="宋体" w:cs="宋体"/>
            <w:lang w:eastAsia="zh-CN"/>
          </w:rPr>
          <w:t xml:space="preserve"> Set</w:t>
        </w:r>
      </w:ins>
      <w:ins w:id="891" w:author="Crouse" w:date="2021-10-28T19:24:00Z">
        <w:r w:rsidR="00326EDA">
          <w:rPr>
            <w:rFonts w:ascii="宋体" w:eastAsia="宋体" w:hAnsi="宋体" w:cs="宋体"/>
            <w:lang w:eastAsia="zh-CN"/>
          </w:rPr>
          <w:t xml:space="preserve">up </w:t>
        </w:r>
        <w:r w:rsidR="00326EDA">
          <w:rPr>
            <w:rFonts w:ascii="宋体" w:eastAsia="宋体" w:hAnsi="宋体" w:cs="宋体" w:hint="eastAsia"/>
            <w:lang w:eastAsia="zh-CN"/>
          </w:rPr>
          <w:t>过程</w:t>
        </w:r>
      </w:ins>
      <w:ins w:id="892" w:author="Crouse" w:date="2021-10-28T19:25:00Z">
        <w:r w:rsidR="00F320E1">
          <w:rPr>
            <w:rFonts w:ascii="宋体" w:eastAsia="宋体" w:hAnsi="宋体" w:cs="宋体" w:hint="eastAsia"/>
            <w:lang w:eastAsia="zh-CN"/>
          </w:rPr>
          <w:t>，</w:t>
        </w:r>
      </w:ins>
      <w:ins w:id="893" w:author="Crouse" w:date="2021-10-28T19:26:00Z">
        <w:r w:rsidR="00053652">
          <w:rPr>
            <w:rFonts w:ascii="宋体" w:eastAsia="宋体" w:hAnsi="宋体" w:cs="宋体" w:hint="eastAsia"/>
            <w:lang w:eastAsia="zh-CN"/>
          </w:rPr>
          <w:t>依据</w:t>
        </w:r>
      </w:ins>
      <w:ins w:id="894" w:author="Crouse" w:date="2021-10-28T19:27:00Z">
        <w:r w:rsidR="00053652">
          <w:rPr>
            <w:rFonts w:ascii="宋体" w:eastAsia="宋体" w:hAnsi="宋体" w:cs="宋体" w:hint="eastAsia"/>
            <w:lang w:eastAsia="zh-CN"/>
          </w:rPr>
          <w:t>新的E2</w:t>
        </w:r>
        <w:r w:rsidR="00053652">
          <w:rPr>
            <w:rFonts w:ascii="宋体" w:eastAsia="宋体" w:hAnsi="宋体" w:cs="宋体"/>
            <w:lang w:eastAsia="zh-CN"/>
          </w:rPr>
          <w:t xml:space="preserve"> </w:t>
        </w:r>
        <w:r w:rsidR="00053652">
          <w:rPr>
            <w:rFonts w:ascii="宋体" w:eastAsia="宋体" w:hAnsi="宋体" w:cs="宋体" w:hint="eastAsia"/>
            <w:lang w:eastAsia="zh-CN"/>
          </w:rPr>
          <w:t>SETUP</w:t>
        </w:r>
        <w:r w:rsidR="00053652">
          <w:rPr>
            <w:rFonts w:ascii="宋体" w:eastAsia="宋体" w:hAnsi="宋体" w:cs="宋体"/>
            <w:lang w:eastAsia="zh-CN"/>
          </w:rPr>
          <w:t xml:space="preserve"> </w:t>
        </w:r>
        <w:r w:rsidR="00053652">
          <w:rPr>
            <w:rFonts w:ascii="宋体" w:eastAsia="宋体" w:hAnsi="宋体" w:cs="宋体" w:hint="eastAsia"/>
            <w:lang w:eastAsia="zh-CN"/>
          </w:rPr>
          <w:t>REQUSEST消息</w:t>
        </w:r>
        <w:r w:rsidR="00746274">
          <w:rPr>
            <w:rFonts w:ascii="宋体" w:eastAsia="宋体" w:hAnsi="宋体" w:cs="宋体" w:hint="eastAsia"/>
            <w:lang w:eastAsia="zh-CN"/>
          </w:rPr>
          <w:t>内容是定位先前没有</w:t>
        </w:r>
      </w:ins>
      <w:ins w:id="895" w:author="Crouse" w:date="2021-10-28T19:28:00Z">
        <w:r w:rsidR="00746274">
          <w:rPr>
            <w:rFonts w:ascii="宋体" w:eastAsia="宋体" w:hAnsi="宋体" w:cs="宋体" w:hint="eastAsia"/>
            <w:lang w:eastAsia="zh-CN"/>
          </w:rPr>
          <w:t>承认的E2</w:t>
        </w:r>
        <w:r w:rsidR="00746274">
          <w:rPr>
            <w:rFonts w:ascii="宋体" w:eastAsia="宋体" w:hAnsi="宋体" w:cs="宋体"/>
            <w:lang w:eastAsia="zh-CN"/>
          </w:rPr>
          <w:t xml:space="preserve"> </w:t>
        </w:r>
        <w:r w:rsidR="00746274">
          <w:rPr>
            <w:rFonts w:ascii="宋体" w:eastAsia="宋体" w:hAnsi="宋体" w:cs="宋体" w:hint="eastAsia"/>
            <w:lang w:eastAsia="zh-CN"/>
          </w:rPr>
          <w:t>SETUP</w:t>
        </w:r>
        <w:r w:rsidR="00746274">
          <w:rPr>
            <w:rFonts w:ascii="宋体" w:eastAsia="宋体" w:hAnsi="宋体" w:cs="宋体"/>
            <w:lang w:eastAsia="zh-CN"/>
          </w:rPr>
          <w:t xml:space="preserve"> </w:t>
        </w:r>
        <w:r w:rsidR="00746274">
          <w:rPr>
            <w:rFonts w:ascii="宋体" w:eastAsia="宋体" w:hAnsi="宋体" w:cs="宋体" w:hint="eastAsia"/>
            <w:lang w:eastAsia="zh-CN"/>
          </w:rPr>
          <w:t>REQUEST消息的内容</w:t>
        </w:r>
        <w:r w:rsidR="00EA4BE4">
          <w:rPr>
            <w:rFonts w:ascii="宋体" w:eastAsia="宋体" w:hAnsi="宋体" w:cs="宋体" w:hint="eastAsia"/>
            <w:lang w:eastAsia="zh-CN"/>
          </w:rPr>
          <w:t>。</w:t>
        </w:r>
      </w:ins>
    </w:p>
    <w:p w14:paraId="01FE1276" w14:textId="77777777" w:rsidR="005E56BB" w:rsidRDefault="005E56BB" w:rsidP="00096BF8"/>
    <w:p w14:paraId="5814979D" w14:textId="0997EDAD" w:rsidR="00096BF8" w:rsidRDefault="00096BF8" w:rsidP="00096BF8">
      <w:pPr>
        <w:pStyle w:val="3"/>
        <w:numPr>
          <w:ilvl w:val="0"/>
          <w:numId w:val="0"/>
        </w:numPr>
        <w:ind w:left="720" w:hanging="720"/>
        <w:rPr>
          <w:rFonts w:eastAsia="宋体"/>
          <w:lang w:eastAsia="zh-CN"/>
        </w:rPr>
      </w:pPr>
      <w:bookmarkStart w:id="896" w:name="_Toc14207514"/>
      <w:bookmarkStart w:id="897" w:name="_Toc31208984"/>
      <w:bookmarkStart w:id="898" w:name="_Hlk3895338"/>
      <w:bookmarkEnd w:id="727"/>
      <w:r>
        <w:lastRenderedPageBreak/>
        <w:t>8.</w:t>
      </w:r>
      <w:r>
        <w:rPr>
          <w:rFonts w:eastAsia="宋体"/>
          <w:lang w:eastAsia="zh-CN"/>
        </w:rPr>
        <w:t>3</w:t>
      </w:r>
      <w:r>
        <w:t>.</w:t>
      </w:r>
      <w:r>
        <w:rPr>
          <w:rFonts w:eastAsia="宋体"/>
          <w:lang w:eastAsia="zh-CN"/>
        </w:rPr>
        <w:t>2</w:t>
      </w:r>
      <w:r>
        <w:tab/>
      </w:r>
      <w:r>
        <w:rPr>
          <w:rFonts w:eastAsia="宋体"/>
          <w:lang w:eastAsia="zh-CN"/>
        </w:rPr>
        <w:t>Reset</w:t>
      </w:r>
      <w:bookmarkEnd w:id="896"/>
      <w:r w:rsidR="00FF12E6">
        <w:rPr>
          <w:rFonts w:eastAsia="宋体"/>
          <w:lang w:eastAsia="zh-CN"/>
        </w:rPr>
        <w:t xml:space="preserve"> procedure</w:t>
      </w:r>
      <w:bookmarkEnd w:id="897"/>
    </w:p>
    <w:p w14:paraId="290958CC" w14:textId="77777777" w:rsidR="00096BF8" w:rsidRDefault="00096BF8" w:rsidP="00096BF8">
      <w:pPr>
        <w:pStyle w:val="4"/>
        <w:numPr>
          <w:ilvl w:val="0"/>
          <w:numId w:val="0"/>
        </w:numPr>
        <w:ind w:left="864" w:hanging="864"/>
      </w:pPr>
      <w:bookmarkStart w:id="899" w:name="_Toc14207515"/>
      <w:r>
        <w:t>8.</w:t>
      </w:r>
      <w:r>
        <w:rPr>
          <w:lang w:eastAsia="zh-CN"/>
        </w:rPr>
        <w:t>3</w:t>
      </w:r>
      <w:r>
        <w:t>.</w:t>
      </w:r>
      <w:r>
        <w:rPr>
          <w:lang w:eastAsia="zh-CN"/>
        </w:rPr>
        <w:t>2</w:t>
      </w:r>
      <w:r>
        <w:t>.1</w:t>
      </w:r>
      <w:r>
        <w:tab/>
        <w:t>General</w:t>
      </w:r>
      <w:bookmarkEnd w:id="899"/>
    </w:p>
    <w:p w14:paraId="66A06020" w14:textId="282042FA" w:rsidR="00096BF8" w:rsidRDefault="00096BF8" w:rsidP="00096BF8">
      <w:r w:rsidRPr="00C27C07">
        <w:t xml:space="preserve">The purpose of the Reset procedure is to align the resources in </w:t>
      </w:r>
      <w:r w:rsidRPr="00C27C07">
        <w:rPr>
          <w:rFonts w:eastAsia="宋体"/>
          <w:lang w:eastAsia="zh-CN"/>
        </w:rPr>
        <w:t>E2 Node</w:t>
      </w:r>
      <w:r w:rsidRPr="00C27C07">
        <w:t xml:space="preserve"> and </w:t>
      </w:r>
      <w:r w:rsidR="005E5F2D" w:rsidRPr="00C27C07">
        <w:rPr>
          <w:rFonts w:eastAsia="宋体"/>
          <w:lang w:eastAsia="zh-CN"/>
        </w:rPr>
        <w:t>Near</w:t>
      </w:r>
      <w:r w:rsidRPr="00C27C07">
        <w:rPr>
          <w:rFonts w:eastAsia="宋体"/>
          <w:lang w:eastAsia="zh-CN"/>
        </w:rPr>
        <w:t>-RT RIC</w:t>
      </w:r>
      <w:r w:rsidRPr="00C27C07">
        <w:t xml:space="preserve"> in the event of an abnormal failure. The procedure resets the E2 interface. This procedure doesn’t affect the application </w:t>
      </w:r>
      <w:r w:rsidRPr="00593556">
        <w:t xml:space="preserve">level </w:t>
      </w:r>
      <w:r w:rsidRPr="007C4356">
        <w:t xml:space="preserve">configuration data exchanged during the </w:t>
      </w:r>
      <w:r w:rsidRPr="007C4356">
        <w:rPr>
          <w:lang w:eastAsia="zh-CN"/>
        </w:rPr>
        <w:t xml:space="preserve">E2 </w:t>
      </w:r>
      <w:r w:rsidRPr="007C4356">
        <w:t>Setup procedure</w:t>
      </w:r>
      <w:r w:rsidR="006E4FF4">
        <w:t>, E2 Node Configuration Update procedure</w:t>
      </w:r>
      <w:r w:rsidRPr="007C4356">
        <w:t xml:space="preserve"> </w:t>
      </w:r>
      <w:r w:rsidRPr="00593556">
        <w:t>an</w:t>
      </w:r>
      <w:r w:rsidRPr="00C27C07">
        <w:t>d RIC Service Update</w:t>
      </w:r>
      <w:r w:rsidR="005F3B34">
        <w:t xml:space="preserve"> procedure</w:t>
      </w:r>
      <w:r w:rsidRPr="00C27C07">
        <w:t>.</w:t>
      </w:r>
    </w:p>
    <w:p w14:paraId="3194998C" w14:textId="7B374C41" w:rsidR="00096BF8" w:rsidRDefault="00297336" w:rsidP="00096BF8">
      <w:pPr>
        <w:rPr>
          <w:rFonts w:eastAsia="Times New Roman"/>
          <w:lang w:eastAsia="en-GB"/>
        </w:rPr>
      </w:pPr>
      <w:ins w:id="900" w:author="Crouse" w:date="2021-10-28T19:41:00Z">
        <w:r>
          <w:rPr>
            <w:rFonts w:ascii="等线" w:eastAsia="等线" w:hAnsi="等线" w:hint="eastAsia"/>
            <w:lang w:eastAsia="zh-CN"/>
          </w:rPr>
          <w:t>Re</w:t>
        </w:r>
        <w:r>
          <w:rPr>
            <w:rFonts w:eastAsia="Times New Roman"/>
            <w:lang w:eastAsia="en-GB"/>
          </w:rPr>
          <w:t>set</w:t>
        </w:r>
        <w:r>
          <w:rPr>
            <w:rFonts w:ascii="宋体" w:eastAsia="宋体" w:hAnsi="宋体" w:cs="宋体" w:hint="eastAsia"/>
            <w:lang w:eastAsia="zh-CN"/>
          </w:rPr>
          <w:t>过程的目的</w:t>
        </w:r>
      </w:ins>
      <w:ins w:id="901" w:author="Crouse" w:date="2021-10-28T19:44:00Z">
        <w:r w:rsidR="000B5F5E">
          <w:rPr>
            <w:rFonts w:ascii="宋体" w:eastAsia="宋体" w:hAnsi="宋体" w:cs="宋体" w:hint="eastAsia"/>
            <w:lang w:eastAsia="zh-CN"/>
          </w:rPr>
          <w:t>是使得</w:t>
        </w:r>
      </w:ins>
      <w:ins w:id="902" w:author="Crouse" w:date="2021-10-28T19:45:00Z">
        <w:r w:rsidR="002F07EB">
          <w:rPr>
            <w:rFonts w:ascii="宋体" w:eastAsia="宋体" w:hAnsi="宋体" w:cs="宋体" w:hint="eastAsia"/>
            <w:lang w:eastAsia="zh-CN"/>
          </w:rPr>
          <w:t>在不正常失败的事件中</w:t>
        </w:r>
      </w:ins>
      <w:ins w:id="903" w:author="Crouse" w:date="2021-10-28T19:42:00Z">
        <w:r w:rsidR="006458B0">
          <w:rPr>
            <w:rFonts w:ascii="宋体" w:eastAsia="宋体" w:hAnsi="宋体" w:cs="宋体" w:hint="eastAsia"/>
            <w:lang w:eastAsia="zh-CN"/>
          </w:rPr>
          <w:t>E2节点</w:t>
        </w:r>
      </w:ins>
      <w:ins w:id="904" w:author="Crouse" w:date="2021-10-28T19:44:00Z">
        <w:r w:rsidR="000B5F5E">
          <w:rPr>
            <w:rFonts w:ascii="宋体" w:eastAsia="宋体" w:hAnsi="宋体" w:cs="宋体" w:hint="eastAsia"/>
            <w:lang w:eastAsia="zh-CN"/>
          </w:rPr>
          <w:t>和Near</w:t>
        </w:r>
        <w:r w:rsidR="000B5F5E">
          <w:rPr>
            <w:rFonts w:ascii="宋体" w:eastAsia="宋体" w:hAnsi="宋体" w:cs="宋体"/>
            <w:lang w:eastAsia="zh-CN"/>
          </w:rPr>
          <w:t>-R</w:t>
        </w:r>
      </w:ins>
      <w:ins w:id="905" w:author="Crouse" w:date="2021-10-28T19:45:00Z">
        <w:r w:rsidR="000B5F5E">
          <w:rPr>
            <w:rFonts w:ascii="宋体" w:eastAsia="宋体" w:hAnsi="宋体" w:cs="宋体"/>
            <w:lang w:eastAsia="zh-CN"/>
          </w:rPr>
          <w:t>T RIC</w:t>
        </w:r>
      </w:ins>
      <w:ins w:id="906" w:author="Crouse" w:date="2021-10-28T19:48:00Z">
        <w:r w:rsidR="00177BA8">
          <w:rPr>
            <w:rFonts w:ascii="宋体" w:eastAsia="宋体" w:hAnsi="宋体" w:cs="宋体" w:hint="eastAsia"/>
            <w:lang w:eastAsia="zh-CN"/>
          </w:rPr>
          <w:t>的</w:t>
        </w:r>
        <w:r w:rsidR="00B71DEE">
          <w:rPr>
            <w:rFonts w:ascii="宋体" w:eastAsia="宋体" w:hAnsi="宋体" w:cs="宋体" w:hint="eastAsia"/>
            <w:lang w:eastAsia="zh-CN"/>
          </w:rPr>
          <w:t>资源同步。这个过程重置了E2</w:t>
        </w:r>
      </w:ins>
      <w:ins w:id="907" w:author="Crouse" w:date="2021-10-28T19:49:00Z">
        <w:r w:rsidR="00B71DEE">
          <w:rPr>
            <w:rFonts w:ascii="宋体" w:eastAsia="宋体" w:hAnsi="宋体" w:cs="宋体" w:hint="eastAsia"/>
            <w:lang w:eastAsia="zh-CN"/>
          </w:rPr>
          <w:t>接口。</w:t>
        </w:r>
        <w:r w:rsidR="00D57169">
          <w:rPr>
            <w:rFonts w:ascii="宋体" w:eastAsia="宋体" w:hAnsi="宋体" w:cs="宋体" w:hint="eastAsia"/>
            <w:lang w:eastAsia="zh-CN"/>
          </w:rPr>
          <w:t>在E2</w:t>
        </w:r>
        <w:r w:rsidR="00D57169">
          <w:rPr>
            <w:rFonts w:ascii="宋体" w:eastAsia="宋体" w:hAnsi="宋体" w:cs="宋体"/>
            <w:lang w:eastAsia="zh-CN"/>
          </w:rPr>
          <w:t xml:space="preserve"> Setup</w:t>
        </w:r>
      </w:ins>
      <w:ins w:id="908" w:author="Crouse" w:date="2021-10-28T19:50:00Z">
        <w:r w:rsidR="00E342DF">
          <w:rPr>
            <w:rFonts w:ascii="宋体" w:eastAsia="宋体" w:hAnsi="宋体" w:cs="宋体" w:hint="eastAsia"/>
            <w:lang w:eastAsia="zh-CN"/>
          </w:rPr>
          <w:t>，E2</w:t>
        </w:r>
        <w:r w:rsidR="00E342DF">
          <w:rPr>
            <w:rFonts w:ascii="宋体" w:eastAsia="宋体" w:hAnsi="宋体" w:cs="宋体"/>
            <w:lang w:eastAsia="zh-CN"/>
          </w:rPr>
          <w:t xml:space="preserve"> </w:t>
        </w:r>
        <w:r w:rsidR="00E342DF">
          <w:rPr>
            <w:rFonts w:ascii="宋体" w:eastAsia="宋体" w:hAnsi="宋体" w:cs="宋体" w:hint="eastAsia"/>
            <w:lang w:eastAsia="zh-CN"/>
          </w:rPr>
          <w:t>Node</w:t>
        </w:r>
        <w:r w:rsidR="00E342DF">
          <w:t xml:space="preserve"> Configuration Update </w:t>
        </w:r>
        <w:r w:rsidR="00E342DF">
          <w:rPr>
            <w:rFonts w:ascii="宋体" w:eastAsia="宋体" w:hAnsi="宋体" w:cs="宋体" w:hint="eastAsia"/>
            <w:lang w:eastAsia="zh-CN"/>
          </w:rPr>
          <w:t>过程和</w:t>
        </w:r>
      </w:ins>
      <w:ins w:id="909" w:author="Crouse" w:date="2021-10-28T19:51:00Z">
        <w:r w:rsidR="00E342DF" w:rsidRPr="00C27C07">
          <w:t>RIC Service Update</w:t>
        </w:r>
      </w:ins>
      <w:ins w:id="910" w:author="Crouse" w:date="2021-10-28T19:49:00Z">
        <w:r w:rsidR="00D57169">
          <w:rPr>
            <w:rFonts w:ascii="宋体" w:eastAsia="宋体" w:hAnsi="宋体" w:cs="宋体" w:hint="eastAsia"/>
            <w:lang w:eastAsia="zh-CN"/>
          </w:rPr>
          <w:t>过程中</w:t>
        </w:r>
      </w:ins>
      <w:ins w:id="911" w:author="Crouse" w:date="2021-10-28T19:51:00Z">
        <w:r w:rsidR="00E342DF">
          <w:rPr>
            <w:rFonts w:ascii="宋体" w:eastAsia="宋体" w:hAnsi="宋体" w:cs="宋体" w:hint="eastAsia"/>
            <w:lang w:eastAsia="zh-CN"/>
          </w:rPr>
          <w:t>,Re</w:t>
        </w:r>
        <w:r w:rsidR="00E342DF">
          <w:rPr>
            <w:rFonts w:ascii="宋体" w:eastAsia="宋体" w:hAnsi="宋体" w:cs="宋体"/>
            <w:lang w:eastAsia="zh-CN"/>
          </w:rPr>
          <w:t>set</w:t>
        </w:r>
        <w:r w:rsidR="00E342DF">
          <w:rPr>
            <w:rFonts w:ascii="宋体" w:eastAsia="宋体" w:hAnsi="宋体" w:cs="宋体" w:hint="eastAsia"/>
            <w:lang w:eastAsia="zh-CN"/>
          </w:rPr>
          <w:t>这个过程并没有影响</w:t>
        </w:r>
      </w:ins>
      <w:ins w:id="912" w:author="Crouse" w:date="2021-10-28T19:52:00Z">
        <w:r w:rsidR="00802926">
          <w:rPr>
            <w:rFonts w:ascii="宋体" w:eastAsia="宋体" w:hAnsi="宋体" w:cs="宋体" w:hint="eastAsia"/>
            <w:lang w:eastAsia="zh-CN"/>
          </w:rPr>
          <w:t>应用等级配置的数据交换</w:t>
        </w:r>
      </w:ins>
      <w:ins w:id="913" w:author="Crouse" w:date="2021-10-28T19:53:00Z">
        <w:r w:rsidR="00802926">
          <w:rPr>
            <w:rFonts w:ascii="宋体" w:eastAsia="宋体" w:hAnsi="宋体" w:cs="宋体" w:hint="eastAsia"/>
            <w:lang w:eastAsia="zh-CN"/>
          </w:rPr>
          <w:t>。</w:t>
        </w:r>
      </w:ins>
    </w:p>
    <w:p w14:paraId="2CD3553F" w14:textId="77777777" w:rsidR="00096BF8" w:rsidRDefault="00096BF8" w:rsidP="00096BF8">
      <w:pPr>
        <w:pStyle w:val="4"/>
        <w:numPr>
          <w:ilvl w:val="0"/>
          <w:numId w:val="0"/>
        </w:numPr>
        <w:ind w:left="864" w:hanging="864"/>
      </w:pPr>
      <w:bookmarkStart w:id="914" w:name="_Toc14207516"/>
      <w:r>
        <w:t>8.</w:t>
      </w:r>
      <w:r>
        <w:rPr>
          <w:lang w:eastAsia="zh-CN"/>
        </w:rPr>
        <w:t>3</w:t>
      </w:r>
      <w:r>
        <w:t>.</w:t>
      </w:r>
      <w:r>
        <w:rPr>
          <w:lang w:eastAsia="zh-CN"/>
        </w:rPr>
        <w:t>2</w:t>
      </w:r>
      <w:r>
        <w:t>.2</w:t>
      </w:r>
      <w:r>
        <w:tab/>
        <w:t>Successful Operation</w:t>
      </w:r>
      <w:bookmarkEnd w:id="914"/>
    </w:p>
    <w:p w14:paraId="427A0D01" w14:textId="62E5E205" w:rsidR="00096BF8" w:rsidRDefault="00096BF8" w:rsidP="00096BF8">
      <w:r w:rsidRPr="00B77DB9">
        <w:t xml:space="preserve">This procedure may be initiated by either </w:t>
      </w:r>
      <w:r w:rsidR="005E5F2D" w:rsidRPr="00B77DB9">
        <w:t>Near</w:t>
      </w:r>
      <w:r w:rsidRPr="00B77DB9">
        <w:t>-RT RIC or E2 Node.</w:t>
      </w:r>
      <w:r>
        <w:t xml:space="preserve">  </w:t>
      </w:r>
    </w:p>
    <w:p w14:paraId="0ECEF31A" w14:textId="77441590" w:rsidR="00096BF8" w:rsidRDefault="00096BF8" w:rsidP="00096BF8">
      <w:pPr>
        <w:jc w:val="center"/>
      </w:pPr>
    </w:p>
    <w:p w14:paraId="6397D246" w14:textId="77777777" w:rsidR="00D4656E" w:rsidRPr="00BE2DCC" w:rsidRDefault="00D4656E" w:rsidP="00877A45">
      <w:pPr>
        <w:pStyle w:val="PlantUML"/>
        <w:rPr>
          <w:lang w:val="en-GB"/>
        </w:rPr>
      </w:pPr>
      <w:bookmarkStart w:id="915" w:name="_Hlk29996060"/>
      <w:r w:rsidRPr="00BE2DCC">
        <w:rPr>
          <w:lang w:val="en-GB"/>
        </w:rPr>
        <w:t>@startuml</w:t>
      </w:r>
    </w:p>
    <w:p w14:paraId="526AA610" w14:textId="77777777" w:rsidR="00D4656E" w:rsidRDefault="00D4656E" w:rsidP="00877A45">
      <w:pPr>
        <w:pStyle w:val="PlantUML"/>
        <w:rPr>
          <w:lang w:val="en-GB"/>
        </w:rPr>
      </w:pPr>
    </w:p>
    <w:p w14:paraId="60719D76" w14:textId="77777777" w:rsidR="00D4656E" w:rsidRDefault="00D4656E" w:rsidP="00877A45">
      <w:pPr>
        <w:pStyle w:val="PlantUML"/>
      </w:pPr>
      <w:r>
        <w:rPr>
          <w:rFonts w:hint="eastAsia"/>
        </w:rPr>
        <w:t>skinparam ParticipantPadding 5</w:t>
      </w:r>
    </w:p>
    <w:p w14:paraId="01B2960E" w14:textId="77777777" w:rsidR="00D4656E" w:rsidRDefault="00D4656E" w:rsidP="00877A45">
      <w:pPr>
        <w:pStyle w:val="PlantUML"/>
      </w:pPr>
      <w:r>
        <w:rPr>
          <w:rFonts w:hint="eastAsia"/>
        </w:rPr>
        <w:t>skinparam BoxPadding 10</w:t>
      </w:r>
    </w:p>
    <w:p w14:paraId="3B3356ED" w14:textId="77777777" w:rsidR="00D4656E" w:rsidRDefault="00D4656E" w:rsidP="00877A45">
      <w:pPr>
        <w:pStyle w:val="PlantUML"/>
      </w:pPr>
      <w:r>
        <w:t>skinparam lifelineStrategy solid</w:t>
      </w:r>
    </w:p>
    <w:p w14:paraId="3B9A92A6" w14:textId="77777777" w:rsidR="00D4656E" w:rsidRPr="00BE2DCC" w:rsidRDefault="00D4656E" w:rsidP="00877A45">
      <w:pPr>
        <w:pStyle w:val="PlantUML"/>
        <w:rPr>
          <w:lang w:val="en-GB"/>
        </w:rPr>
      </w:pPr>
    </w:p>
    <w:p w14:paraId="33F8BEE6" w14:textId="77777777" w:rsidR="00D4656E" w:rsidRDefault="00D4656E"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8C05A2A" w14:textId="77777777" w:rsidR="00D4656E" w:rsidRDefault="00D4656E"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364FEA94" w14:textId="77777777" w:rsidR="00D4656E" w:rsidRPr="00BE2DCC" w:rsidRDefault="00D4656E" w:rsidP="00877A45">
      <w:pPr>
        <w:pStyle w:val="PlantUML"/>
        <w:rPr>
          <w:lang w:val="en-GB"/>
        </w:rPr>
      </w:pPr>
    </w:p>
    <w:p w14:paraId="32E70A21" w14:textId="50CB367F" w:rsidR="00D4656E" w:rsidRDefault="00D4656E"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REQUEST</w:t>
      </w:r>
    </w:p>
    <w:p w14:paraId="6151CE99" w14:textId="77777777" w:rsidR="005E2FC0" w:rsidRDefault="005E2FC0"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RESPONSE</w:t>
      </w:r>
    </w:p>
    <w:p w14:paraId="48ABF640" w14:textId="77777777" w:rsidR="005E2FC0" w:rsidRPr="00BE2DCC" w:rsidRDefault="005E2FC0" w:rsidP="00877A45">
      <w:pPr>
        <w:pStyle w:val="PlantUML"/>
        <w:rPr>
          <w:lang w:val="en-GB"/>
        </w:rPr>
      </w:pPr>
      <w:r w:rsidRPr="00BE2DCC">
        <w:rPr>
          <w:lang w:val="en-GB"/>
        </w:rPr>
        <w:t>@enduml</w:t>
      </w:r>
    </w:p>
    <w:bookmarkEnd w:id="915"/>
    <w:p w14:paraId="06D7B3E9" w14:textId="719D7045" w:rsidR="005E2FC0" w:rsidRDefault="00877A45" w:rsidP="00F16E0F">
      <w:pPr>
        <w:pStyle w:val="PlantUMLImg"/>
      </w:pPr>
      <w:r>
        <w:rPr>
          <w:lang w:val="en-US"/>
        </w:rPr>
        <w:drawing>
          <wp:inline distT="0" distB="0" distL="0" distR="0" wp14:anchorId="3FE8FA62" wp14:editId="62579981">
            <wp:extent cx="2362200" cy="1524000"/>
            <wp:effectExtent l="0" t="0" r="0" b="0"/>
            <wp:docPr id="39" name="Picture 39" descr="Generated by PlantUML"/>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4">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14:paraId="06A72B4C" w14:textId="52210BD9" w:rsidR="00096BF8" w:rsidRDefault="00096BF8" w:rsidP="00096BF8">
      <w:pPr>
        <w:pStyle w:val="TF"/>
      </w:pPr>
      <w:r>
        <w:t>Figure 8.3.2.2-1: Reset, successful operation (E2 Node Initiated)</w:t>
      </w:r>
    </w:p>
    <w:p w14:paraId="58D06E9B" w14:textId="77777777" w:rsidR="005E2FC0" w:rsidRDefault="005E2FC0" w:rsidP="00096BF8">
      <w:pPr>
        <w:pStyle w:val="TF"/>
      </w:pPr>
    </w:p>
    <w:p w14:paraId="73397B2D" w14:textId="77777777" w:rsidR="005E2FC0" w:rsidRPr="00BE2DCC" w:rsidRDefault="005E2FC0" w:rsidP="00877A45">
      <w:pPr>
        <w:pStyle w:val="PlantUML"/>
        <w:rPr>
          <w:lang w:val="en-GB"/>
        </w:rPr>
      </w:pPr>
      <w:bookmarkStart w:id="916" w:name="_Hlk29995815"/>
      <w:bookmarkStart w:id="917" w:name="_Hlk29396371"/>
      <w:r w:rsidRPr="00BE2DCC">
        <w:rPr>
          <w:lang w:val="en-GB"/>
        </w:rPr>
        <w:t>@startuml</w:t>
      </w:r>
    </w:p>
    <w:p w14:paraId="7F37751D" w14:textId="77777777" w:rsidR="005E2FC0" w:rsidRDefault="005E2FC0" w:rsidP="00877A45">
      <w:pPr>
        <w:pStyle w:val="PlantUML"/>
        <w:rPr>
          <w:lang w:val="en-GB"/>
        </w:rPr>
      </w:pPr>
    </w:p>
    <w:p w14:paraId="0D94DED6" w14:textId="77777777" w:rsidR="005E2FC0" w:rsidRDefault="005E2FC0" w:rsidP="00877A45">
      <w:pPr>
        <w:pStyle w:val="PlantUML"/>
      </w:pPr>
      <w:r>
        <w:rPr>
          <w:rFonts w:hint="eastAsia"/>
        </w:rPr>
        <w:t>skinparam ParticipantPadding 5</w:t>
      </w:r>
    </w:p>
    <w:p w14:paraId="2335709D" w14:textId="77777777" w:rsidR="005E2FC0" w:rsidRDefault="005E2FC0" w:rsidP="00877A45">
      <w:pPr>
        <w:pStyle w:val="PlantUML"/>
      </w:pPr>
      <w:r>
        <w:rPr>
          <w:rFonts w:hint="eastAsia"/>
        </w:rPr>
        <w:t>skinparam BoxPadding 10</w:t>
      </w:r>
    </w:p>
    <w:p w14:paraId="542E0BB4" w14:textId="77777777" w:rsidR="005E2FC0" w:rsidRDefault="005E2FC0" w:rsidP="00877A45">
      <w:pPr>
        <w:pStyle w:val="PlantUML"/>
      </w:pPr>
      <w:r>
        <w:t>skinparam lifelineStrategy solid</w:t>
      </w:r>
    </w:p>
    <w:p w14:paraId="0583DBF9" w14:textId="77777777" w:rsidR="005E2FC0" w:rsidRPr="00BE2DCC" w:rsidRDefault="005E2FC0" w:rsidP="00877A45">
      <w:pPr>
        <w:pStyle w:val="PlantUML"/>
        <w:rPr>
          <w:lang w:val="en-GB"/>
        </w:rPr>
      </w:pPr>
    </w:p>
    <w:p w14:paraId="2E9AA24B" w14:textId="77777777" w:rsidR="005E2FC0" w:rsidRDefault="005E2FC0"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7D50F1FB" w14:textId="77777777" w:rsidR="005E2FC0" w:rsidRDefault="005E2FC0"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560291D" w14:textId="77777777" w:rsidR="005E2FC0" w:rsidRPr="00BE2DCC" w:rsidRDefault="005E2FC0" w:rsidP="00877A45">
      <w:pPr>
        <w:pStyle w:val="PlantUML"/>
        <w:rPr>
          <w:lang w:val="en-GB"/>
        </w:rPr>
      </w:pPr>
    </w:p>
    <w:p w14:paraId="75160BFB" w14:textId="42BA1A52" w:rsidR="005E2FC0" w:rsidRDefault="005E2FC0"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REQUEST</w:t>
      </w:r>
    </w:p>
    <w:bookmarkEnd w:id="916"/>
    <w:p w14:paraId="69D6A334" w14:textId="0FF8C9B8" w:rsidR="005E2FC0" w:rsidRDefault="005E2FC0"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RESPONSE</w:t>
      </w:r>
    </w:p>
    <w:p w14:paraId="6A3FE804" w14:textId="77777777" w:rsidR="005E2FC0" w:rsidRPr="00BE2DCC" w:rsidRDefault="005E2FC0" w:rsidP="00877A45">
      <w:pPr>
        <w:pStyle w:val="PlantUML"/>
        <w:rPr>
          <w:lang w:val="en-GB"/>
        </w:rPr>
      </w:pPr>
    </w:p>
    <w:p w14:paraId="30B4D166" w14:textId="77777777" w:rsidR="005E2FC0" w:rsidRPr="00BE2DCC" w:rsidRDefault="005E2FC0" w:rsidP="00877A45">
      <w:pPr>
        <w:pStyle w:val="PlantUML"/>
        <w:rPr>
          <w:lang w:val="en-GB"/>
        </w:rPr>
      </w:pPr>
      <w:r w:rsidRPr="00BE2DCC">
        <w:rPr>
          <w:lang w:val="en-GB"/>
        </w:rPr>
        <w:t>@enduml</w:t>
      </w:r>
    </w:p>
    <w:bookmarkEnd w:id="917"/>
    <w:p w14:paraId="32F0F713" w14:textId="735A1DBE" w:rsidR="00877A45" w:rsidRDefault="00877A45" w:rsidP="00F16E0F">
      <w:pPr>
        <w:pStyle w:val="PlantUMLImg"/>
      </w:pPr>
      <w:r>
        <w:rPr>
          <w:lang w:val="en-US"/>
        </w:rPr>
        <w:lastRenderedPageBreak/>
        <w:drawing>
          <wp:inline distT="0" distB="0" distL="0" distR="0" wp14:anchorId="63340406" wp14:editId="5030A686">
            <wp:extent cx="2362200" cy="1524000"/>
            <wp:effectExtent l="0" t="0" r="0" b="0"/>
            <wp:docPr id="40" name="Picture 40" descr="Generated by PlantUML"/>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5">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14:paraId="2D3505FF" w14:textId="14E52257" w:rsidR="00096BF8" w:rsidRDefault="00096BF8" w:rsidP="00096BF8">
      <w:pPr>
        <w:pStyle w:val="TF"/>
      </w:pPr>
      <w:r>
        <w:t>Figure 8.3.2.2-2: Reset, successful operation (</w:t>
      </w:r>
      <w:r w:rsidR="005E5F2D">
        <w:t>Near</w:t>
      </w:r>
      <w:r w:rsidR="00132A21">
        <w:t>-</w:t>
      </w:r>
      <w:r>
        <w:t>RT RIC Initiated)</w:t>
      </w:r>
    </w:p>
    <w:p w14:paraId="439E313F" w14:textId="53F43E59" w:rsidR="000B0398" w:rsidRPr="00C27C07" w:rsidRDefault="00096BF8" w:rsidP="00096BF8">
      <w:r w:rsidRPr="00C27C07">
        <w:t xml:space="preserve">When </w:t>
      </w:r>
      <w:r w:rsidR="0099792E">
        <w:t xml:space="preserve">the </w:t>
      </w:r>
      <w:r w:rsidRPr="00C27C07">
        <w:t>Reset procedure is initiated</w:t>
      </w:r>
      <w:r w:rsidR="0099792E">
        <w:t>,</w:t>
      </w:r>
      <w:r w:rsidRPr="00C27C07">
        <w:t xml:space="preserve"> the </w:t>
      </w:r>
      <w:r w:rsidR="005E5F2D" w:rsidRPr="00C27C07">
        <w:t>Near</w:t>
      </w:r>
      <w:r w:rsidRPr="00C27C07">
        <w:t xml:space="preserve">-RT RIC and E2 </w:t>
      </w:r>
      <w:r w:rsidR="00CC76E3" w:rsidRPr="00C27C07">
        <w:t xml:space="preserve">Node </w:t>
      </w:r>
      <w:r w:rsidRPr="00C27C07">
        <w:t>shall:</w:t>
      </w:r>
    </w:p>
    <w:p w14:paraId="6CD15459" w14:textId="6308FB3A" w:rsidR="00096BF8" w:rsidRDefault="00096BF8" w:rsidP="00096BF8">
      <w:pPr>
        <w:pStyle w:val="B1"/>
        <w:rPr>
          <w:ins w:id="918" w:author="Crouse" w:date="2021-10-28T19:55:00Z"/>
          <w:rFonts w:cs="Arial"/>
        </w:rPr>
      </w:pPr>
      <w:r w:rsidRPr="00C27C07">
        <w:rPr>
          <w:rFonts w:cs="Arial"/>
        </w:rPr>
        <w:t>-</w:t>
      </w:r>
      <w:r w:rsidRPr="00C27C07">
        <w:rPr>
          <w:rFonts w:cs="Arial"/>
        </w:rPr>
        <w:tab/>
        <w:t xml:space="preserve">Delete any pre-established </w:t>
      </w:r>
      <w:r w:rsidR="005F3B34">
        <w:rPr>
          <w:rFonts w:cs="Arial"/>
        </w:rPr>
        <w:t xml:space="preserve">RIC </w:t>
      </w:r>
      <w:r w:rsidRPr="00C27C07">
        <w:rPr>
          <w:rFonts w:cs="Arial"/>
        </w:rPr>
        <w:t xml:space="preserve">Subscriptions, </w:t>
      </w:r>
    </w:p>
    <w:p w14:paraId="6A9ADD93" w14:textId="5F2204B7" w:rsidR="000858F8" w:rsidRPr="00C27C07" w:rsidRDefault="000858F8" w:rsidP="00096BF8">
      <w:pPr>
        <w:pStyle w:val="B1"/>
        <w:rPr>
          <w:rFonts w:cs="Arial"/>
        </w:rPr>
      </w:pPr>
      <w:ins w:id="919" w:author="Crouse" w:date="2021-10-28T19:56:00Z">
        <w:r>
          <w:rPr>
            <w:rFonts w:ascii="等线" w:eastAsia="等线" w:hAnsi="等线" w:cs="Arial" w:hint="eastAsia"/>
            <w:lang w:eastAsia="zh-CN"/>
          </w:rPr>
          <w:t>删除预先的建立的RIC订阅</w:t>
        </w:r>
      </w:ins>
    </w:p>
    <w:p w14:paraId="359DC27C" w14:textId="371BD106" w:rsidR="00096BF8" w:rsidRDefault="00096BF8" w:rsidP="00096BF8">
      <w:pPr>
        <w:pStyle w:val="B1"/>
        <w:rPr>
          <w:ins w:id="920" w:author="Crouse" w:date="2021-10-28T19:56:00Z"/>
          <w:rFonts w:cs="Arial"/>
        </w:rPr>
      </w:pPr>
      <w:r w:rsidRPr="00C27C07">
        <w:rPr>
          <w:rFonts w:cs="Arial"/>
        </w:rPr>
        <w:t>-</w:t>
      </w:r>
      <w:r w:rsidRPr="00C27C07">
        <w:rPr>
          <w:rFonts w:cs="Arial"/>
        </w:rPr>
        <w:tab/>
        <w:t xml:space="preserve">Gracefully terminate any ongoing </w:t>
      </w:r>
      <w:r w:rsidR="005E5F2D" w:rsidRPr="00C27C07">
        <w:rPr>
          <w:rFonts w:cs="Arial"/>
        </w:rPr>
        <w:t>Near</w:t>
      </w:r>
      <w:r w:rsidRPr="00C27C07">
        <w:rPr>
          <w:rFonts w:cs="Arial"/>
        </w:rPr>
        <w:t xml:space="preserve">-RT RIC call processes using </w:t>
      </w:r>
      <w:r w:rsidRPr="00EE61B3">
        <w:rPr>
          <w:rFonts w:cs="Arial"/>
          <w:b/>
        </w:rPr>
        <w:t>INSERT</w:t>
      </w:r>
      <w:r w:rsidRPr="00C27C07">
        <w:rPr>
          <w:rFonts w:cs="Arial"/>
        </w:rPr>
        <w:t xml:space="preserve">, </w:t>
      </w:r>
      <w:r w:rsidRPr="00EE61B3">
        <w:rPr>
          <w:rFonts w:cs="Arial"/>
          <w:b/>
        </w:rPr>
        <w:t>CONTROL</w:t>
      </w:r>
      <w:r w:rsidRPr="00C27C07">
        <w:rPr>
          <w:rFonts w:cs="Arial"/>
        </w:rPr>
        <w:t xml:space="preserve"> or </w:t>
      </w:r>
      <w:r w:rsidRPr="00EE61B3">
        <w:rPr>
          <w:rFonts w:cs="Arial"/>
          <w:b/>
        </w:rPr>
        <w:t>POLICY</w:t>
      </w:r>
      <w:r w:rsidRPr="00C27C07">
        <w:rPr>
          <w:rFonts w:cs="Arial"/>
        </w:rPr>
        <w:t xml:space="preserve"> </w:t>
      </w:r>
      <w:r w:rsidR="005F3B34">
        <w:rPr>
          <w:rFonts w:cs="Arial"/>
        </w:rPr>
        <w:t>services</w:t>
      </w:r>
      <w:r w:rsidRPr="00C27C07">
        <w:rPr>
          <w:rFonts w:cs="Arial"/>
        </w:rPr>
        <w:t xml:space="preserve"> while ensuring that impact to ongoing calls for connected UE is minimized.</w:t>
      </w:r>
    </w:p>
    <w:p w14:paraId="412EA647" w14:textId="09231444" w:rsidR="000858F8" w:rsidRPr="00C27C07" w:rsidRDefault="000858F8" w:rsidP="00096BF8">
      <w:pPr>
        <w:pStyle w:val="B1"/>
        <w:rPr>
          <w:rFonts w:cs="Arial"/>
        </w:rPr>
      </w:pPr>
      <w:ins w:id="921" w:author="Crouse" w:date="2021-10-28T19:56:00Z">
        <w:r>
          <w:rPr>
            <w:rFonts w:ascii="宋体" w:eastAsia="宋体" w:hAnsi="宋体" w:cs="宋体" w:hint="eastAsia"/>
            <w:lang w:eastAsia="zh-CN"/>
          </w:rPr>
          <w:t>优雅的</w:t>
        </w:r>
        <w:r w:rsidR="0018228B">
          <w:rPr>
            <w:rFonts w:ascii="宋体" w:eastAsia="宋体" w:hAnsi="宋体" w:cs="宋体" w:hint="eastAsia"/>
            <w:lang w:eastAsia="zh-CN"/>
          </w:rPr>
          <w:t>结束任何正在运行</w:t>
        </w:r>
      </w:ins>
      <w:ins w:id="922" w:author="Crouse" w:date="2021-10-28T19:57:00Z">
        <w:r w:rsidR="0018228B">
          <w:rPr>
            <w:rFonts w:ascii="宋体" w:eastAsia="宋体" w:hAnsi="宋体" w:cs="宋体" w:hint="eastAsia"/>
            <w:lang w:eastAsia="zh-CN"/>
          </w:rPr>
          <w:t>的Near-</w:t>
        </w:r>
        <w:r w:rsidR="0018228B">
          <w:rPr>
            <w:rFonts w:ascii="宋体" w:eastAsia="宋体" w:hAnsi="宋体" w:cs="宋体"/>
            <w:lang w:eastAsia="zh-CN"/>
          </w:rPr>
          <w:t xml:space="preserve">RT RIC </w:t>
        </w:r>
        <w:r w:rsidR="0018228B">
          <w:rPr>
            <w:rFonts w:ascii="宋体" w:eastAsia="宋体" w:hAnsi="宋体" w:cs="宋体" w:hint="eastAsia"/>
            <w:lang w:eastAsia="zh-CN"/>
          </w:rPr>
          <w:t>使用</w:t>
        </w:r>
        <w:r w:rsidR="0018228B" w:rsidRPr="00EE61B3">
          <w:rPr>
            <w:rFonts w:cs="Arial"/>
            <w:b/>
          </w:rPr>
          <w:t>INSERT</w:t>
        </w:r>
        <w:r w:rsidR="0018228B" w:rsidRPr="00C27C07">
          <w:rPr>
            <w:rFonts w:cs="Arial"/>
          </w:rPr>
          <w:t xml:space="preserve">, </w:t>
        </w:r>
        <w:r w:rsidR="0018228B" w:rsidRPr="00EE61B3">
          <w:rPr>
            <w:rFonts w:cs="Arial"/>
            <w:b/>
          </w:rPr>
          <w:t>CONTROL</w:t>
        </w:r>
        <w:r w:rsidR="0018228B" w:rsidRPr="00C27C07">
          <w:rPr>
            <w:rFonts w:cs="Arial"/>
          </w:rPr>
          <w:t xml:space="preserve"> or </w:t>
        </w:r>
        <w:r w:rsidR="0018228B" w:rsidRPr="00EE61B3">
          <w:rPr>
            <w:rFonts w:cs="Arial"/>
            <w:b/>
          </w:rPr>
          <w:t>POLICY</w:t>
        </w:r>
        <w:r w:rsidR="0018228B">
          <w:rPr>
            <w:rFonts w:ascii="等线" w:eastAsia="等线" w:hAnsi="等线" w:cs="Arial" w:hint="eastAsia"/>
            <w:b/>
            <w:lang w:eastAsia="zh-CN"/>
          </w:rPr>
          <w:t>服务的</w:t>
        </w:r>
        <w:r w:rsidR="0018228B">
          <w:rPr>
            <w:rFonts w:ascii="宋体" w:eastAsia="宋体" w:hAnsi="宋体" w:cs="宋体" w:hint="eastAsia"/>
            <w:lang w:eastAsia="zh-CN"/>
          </w:rPr>
          <w:t>调用过程</w:t>
        </w:r>
      </w:ins>
      <w:ins w:id="923" w:author="Crouse" w:date="2021-10-28T19:58:00Z">
        <w:r w:rsidR="001629BC">
          <w:rPr>
            <w:rFonts w:ascii="宋体" w:eastAsia="宋体" w:hAnsi="宋体" w:cs="宋体" w:hint="eastAsia"/>
            <w:lang w:eastAsia="zh-CN"/>
          </w:rPr>
          <w:t>并且保证</w:t>
        </w:r>
      </w:ins>
      <w:ins w:id="924" w:author="Crouse" w:date="2021-10-28T20:03:00Z">
        <w:r w:rsidR="00926B40">
          <w:rPr>
            <w:rFonts w:ascii="宋体" w:eastAsia="宋体" w:hAnsi="宋体" w:cs="宋体" w:hint="eastAsia"/>
            <w:lang w:eastAsia="zh-CN"/>
          </w:rPr>
          <w:t>对</w:t>
        </w:r>
        <w:r w:rsidR="00960355">
          <w:rPr>
            <w:rFonts w:ascii="宋体" w:eastAsia="宋体" w:hAnsi="宋体" w:cs="宋体" w:hint="eastAsia"/>
            <w:lang w:eastAsia="zh-CN"/>
          </w:rPr>
          <w:t>正在调用的连接UE</w:t>
        </w:r>
      </w:ins>
      <w:ins w:id="925" w:author="Crouse" w:date="2021-10-28T20:05:00Z">
        <w:r w:rsidR="00284DAE">
          <w:rPr>
            <w:rFonts w:ascii="宋体" w:eastAsia="宋体" w:hAnsi="宋体" w:cs="宋体" w:hint="eastAsia"/>
            <w:lang w:eastAsia="zh-CN"/>
          </w:rPr>
          <w:t>影响</w:t>
        </w:r>
      </w:ins>
      <w:ins w:id="926" w:author="Crouse" w:date="2021-10-28T20:03:00Z">
        <w:r w:rsidR="00960355">
          <w:rPr>
            <w:rFonts w:ascii="宋体" w:eastAsia="宋体" w:hAnsi="宋体" w:cs="宋体" w:hint="eastAsia"/>
            <w:lang w:eastAsia="zh-CN"/>
          </w:rPr>
          <w:t>最小</w:t>
        </w:r>
      </w:ins>
    </w:p>
    <w:p w14:paraId="003AD51C" w14:textId="49D520D7" w:rsidR="00096BF8" w:rsidRDefault="00096BF8" w:rsidP="00096BF8">
      <w:r w:rsidRPr="00C27C07">
        <w:t>After the Reset has been completed</w:t>
      </w:r>
      <w:r w:rsidR="0099792E">
        <w:t>,</w:t>
      </w:r>
      <w:r w:rsidRPr="00C27C07">
        <w:t xml:space="preserve"> the </w:t>
      </w:r>
      <w:r w:rsidR="005E5F2D" w:rsidRPr="00C27C07">
        <w:t>Near</w:t>
      </w:r>
      <w:r w:rsidRPr="00C27C07">
        <w:t>-RT RIC shall re-issue any required Subscriptions.</w:t>
      </w:r>
      <w:r>
        <w:t xml:space="preserve"> </w:t>
      </w:r>
    </w:p>
    <w:p w14:paraId="6C0E4047" w14:textId="77777777" w:rsidR="00096BF8" w:rsidRDefault="00096BF8" w:rsidP="00096BF8">
      <w:r>
        <w:rPr>
          <w:b/>
        </w:rPr>
        <w:t>Interactions with other procedures:</w:t>
      </w:r>
    </w:p>
    <w:p w14:paraId="79C4CAF8" w14:textId="773DBB9A" w:rsidR="00096BF8" w:rsidRDefault="00096BF8" w:rsidP="00096BF8">
      <w:pPr>
        <w:rPr>
          <w:ins w:id="927" w:author="Crouse" w:date="2021-10-28T20:05:00Z"/>
        </w:rPr>
      </w:pPr>
      <w:r>
        <w:t>If the RESET REQUEST message is received, any other ongoing procedure (except for another Reset procedure) on the same E2 interface related to ongoing RIC Service</w:t>
      </w:r>
      <w:r w:rsidR="005F3B34">
        <w:t>s</w:t>
      </w:r>
      <w:r>
        <w:t xml:space="preserve"> shall be aborted.</w:t>
      </w:r>
    </w:p>
    <w:p w14:paraId="1653009A" w14:textId="7B98BC36" w:rsidR="00D6343B" w:rsidRDefault="00D6343B" w:rsidP="00096BF8">
      <w:pPr>
        <w:rPr>
          <w:ins w:id="928" w:author="Crouse" w:date="2021-10-28T20:06:00Z"/>
          <w:rFonts w:ascii="等线" w:eastAsia="等线" w:hAnsi="等线"/>
          <w:lang w:eastAsia="zh-CN"/>
        </w:rPr>
      </w:pPr>
      <w:ins w:id="929" w:author="Crouse" w:date="2021-10-28T20:05:00Z">
        <w:r>
          <w:rPr>
            <w:rFonts w:ascii="等线" w:eastAsia="等线" w:hAnsi="等线" w:hint="eastAsia"/>
            <w:lang w:eastAsia="zh-CN"/>
          </w:rPr>
          <w:t>在Res</w:t>
        </w:r>
        <w:r>
          <w:rPr>
            <w:rFonts w:ascii="等线" w:eastAsia="等线" w:hAnsi="等线"/>
            <w:lang w:eastAsia="zh-CN"/>
          </w:rPr>
          <w:t>et</w:t>
        </w:r>
        <w:r>
          <w:rPr>
            <w:rFonts w:ascii="等线" w:eastAsia="等线" w:hAnsi="等线" w:hint="eastAsia"/>
            <w:lang w:eastAsia="zh-CN"/>
          </w:rPr>
          <w:t>完成之后，</w:t>
        </w:r>
        <w:r>
          <w:rPr>
            <w:rFonts w:ascii="等线" w:eastAsia="等线" w:hAnsi="等线"/>
            <w:lang w:eastAsia="zh-CN"/>
          </w:rPr>
          <w:t>N</w:t>
        </w:r>
      </w:ins>
      <w:ins w:id="930" w:author="Crouse" w:date="2021-10-28T20:06:00Z">
        <w:r>
          <w:rPr>
            <w:rFonts w:ascii="等线" w:eastAsia="等线" w:hAnsi="等线"/>
            <w:lang w:eastAsia="zh-CN"/>
          </w:rPr>
          <w:t>ear-RT RIC</w:t>
        </w:r>
        <w:r>
          <w:rPr>
            <w:rFonts w:ascii="等线" w:eastAsia="等线" w:hAnsi="等线" w:hint="eastAsia"/>
            <w:lang w:eastAsia="zh-CN"/>
          </w:rPr>
          <w:t>应该</w:t>
        </w:r>
        <w:r w:rsidR="00564F32">
          <w:rPr>
            <w:rFonts w:ascii="等线" w:eastAsia="等线" w:hAnsi="等线" w:hint="eastAsia"/>
            <w:lang w:eastAsia="zh-CN"/>
          </w:rPr>
          <w:t>重新发起任何要求的请求。</w:t>
        </w:r>
      </w:ins>
    </w:p>
    <w:p w14:paraId="2D796612" w14:textId="26EB001D" w:rsidR="00564F32" w:rsidRDefault="00564F32" w:rsidP="00096BF8">
      <w:pPr>
        <w:rPr>
          <w:ins w:id="931" w:author="Crouse" w:date="2021-10-28T20:07:00Z"/>
          <w:rFonts w:ascii="宋体" w:eastAsia="宋体" w:hAnsi="宋体" w:cs="宋体"/>
          <w:lang w:eastAsia="zh-CN"/>
        </w:rPr>
      </w:pPr>
      <w:ins w:id="932" w:author="Crouse" w:date="2021-10-28T20:06:00Z">
        <w:r>
          <w:rPr>
            <w:rFonts w:ascii="等线" w:eastAsia="等线" w:hAnsi="等线" w:hint="eastAsia"/>
            <w:lang w:eastAsia="zh-CN"/>
          </w:rPr>
          <w:t>其他</w:t>
        </w:r>
      </w:ins>
      <w:ins w:id="933" w:author="Crouse" w:date="2021-10-28T20:07:00Z">
        <w:r>
          <w:rPr>
            <w:rFonts w:ascii="宋体" w:eastAsia="宋体" w:hAnsi="宋体" w:cs="宋体" w:hint="eastAsia"/>
            <w:lang w:eastAsia="zh-CN"/>
          </w:rPr>
          <w:t>过程的交互：</w:t>
        </w:r>
      </w:ins>
    </w:p>
    <w:p w14:paraId="207027D0" w14:textId="6D18980C" w:rsidR="00564F32" w:rsidRDefault="00564F32" w:rsidP="00096BF8">
      <w:pPr>
        <w:rPr>
          <w:rFonts w:hint="eastAsia"/>
        </w:rPr>
      </w:pPr>
      <w:ins w:id="934" w:author="Crouse" w:date="2021-10-28T20:07:00Z">
        <w:r>
          <w:rPr>
            <w:rFonts w:ascii="等线" w:eastAsia="等线" w:hAnsi="等线" w:hint="eastAsia"/>
            <w:lang w:eastAsia="zh-CN"/>
          </w:rPr>
          <w:t>如果RESET</w:t>
        </w:r>
        <w:r>
          <w:t xml:space="preserve"> REQUEST </w:t>
        </w:r>
        <w:r>
          <w:rPr>
            <w:rFonts w:ascii="等线" w:eastAsia="等线" w:hAnsi="等线" w:hint="eastAsia"/>
            <w:lang w:eastAsia="zh-CN"/>
          </w:rPr>
          <w:t>消息</w:t>
        </w:r>
        <w:r w:rsidR="00992677">
          <w:rPr>
            <w:rFonts w:ascii="等线" w:eastAsia="等线" w:hAnsi="等线" w:hint="eastAsia"/>
            <w:lang w:eastAsia="zh-CN"/>
          </w:rPr>
          <w:t>被接收，</w:t>
        </w:r>
      </w:ins>
      <w:ins w:id="935" w:author="Crouse" w:date="2021-10-28T20:14:00Z">
        <w:r w:rsidR="00774356">
          <w:rPr>
            <w:rFonts w:ascii="等线" w:eastAsia="等线" w:hAnsi="等线" w:hint="eastAsia"/>
            <w:lang w:eastAsia="zh-CN"/>
          </w:rPr>
          <w:t>在相同的E2接口</w:t>
        </w:r>
      </w:ins>
      <w:ins w:id="936" w:author="Crouse" w:date="2021-10-28T20:15:00Z">
        <w:r w:rsidR="0043640A">
          <w:rPr>
            <w:rFonts w:ascii="等线" w:eastAsia="等线" w:hAnsi="等线" w:hint="eastAsia"/>
            <w:lang w:eastAsia="zh-CN"/>
          </w:rPr>
          <w:t>联系的正在运行</w:t>
        </w:r>
      </w:ins>
      <w:ins w:id="937" w:author="Crouse" w:date="2021-10-28T20:16:00Z">
        <w:r w:rsidR="0043640A">
          <w:rPr>
            <w:rFonts w:ascii="等线" w:eastAsia="等线" w:hAnsi="等线" w:hint="eastAsia"/>
            <w:lang w:eastAsia="zh-CN"/>
          </w:rPr>
          <w:t>的RIC服务</w:t>
        </w:r>
        <w:r w:rsidR="0031040D">
          <w:rPr>
            <w:rFonts w:ascii="等线" w:eastAsia="等线" w:hAnsi="等线" w:hint="eastAsia"/>
            <w:lang w:eastAsia="zh-CN"/>
          </w:rPr>
          <w:t>的</w:t>
        </w:r>
      </w:ins>
      <w:ins w:id="938" w:author="Crouse" w:date="2021-10-28T20:07:00Z">
        <w:r w:rsidR="00992677">
          <w:rPr>
            <w:rFonts w:ascii="等线" w:eastAsia="等线" w:hAnsi="等线" w:hint="eastAsia"/>
            <w:lang w:eastAsia="zh-CN"/>
          </w:rPr>
          <w:t>任何其他正在运行的</w:t>
        </w:r>
        <w:r w:rsidR="00992677">
          <w:rPr>
            <w:rFonts w:ascii="宋体" w:eastAsia="宋体" w:hAnsi="宋体" w:cs="宋体" w:hint="eastAsia"/>
            <w:lang w:eastAsia="zh-CN"/>
          </w:rPr>
          <w:t>过程（除了其他</w:t>
        </w:r>
      </w:ins>
      <w:ins w:id="939" w:author="Crouse" w:date="2021-10-28T20:08:00Z">
        <w:r w:rsidR="00992677">
          <w:rPr>
            <w:rFonts w:ascii="宋体" w:eastAsia="宋体" w:hAnsi="宋体" w:cs="宋体" w:hint="eastAsia"/>
            <w:lang w:eastAsia="zh-CN"/>
          </w:rPr>
          <w:t>Res</w:t>
        </w:r>
        <w:r w:rsidR="00992677">
          <w:rPr>
            <w:rFonts w:ascii="宋体" w:eastAsia="宋体" w:hAnsi="宋体" w:cs="宋体"/>
            <w:lang w:eastAsia="zh-CN"/>
          </w:rPr>
          <w:t>et</w:t>
        </w:r>
        <w:r w:rsidR="00992677">
          <w:rPr>
            <w:rFonts w:ascii="宋体" w:eastAsia="宋体" w:hAnsi="宋体" w:cs="宋体" w:hint="eastAsia"/>
            <w:lang w:eastAsia="zh-CN"/>
          </w:rPr>
          <w:t>过程</w:t>
        </w:r>
      </w:ins>
      <w:ins w:id="940" w:author="Crouse" w:date="2021-10-28T20:07:00Z">
        <w:r w:rsidR="00992677">
          <w:rPr>
            <w:rFonts w:ascii="宋体" w:eastAsia="宋体" w:hAnsi="宋体" w:cs="宋体" w:hint="eastAsia"/>
            <w:lang w:eastAsia="zh-CN"/>
          </w:rPr>
          <w:t>）</w:t>
        </w:r>
      </w:ins>
      <w:ins w:id="941" w:author="Crouse" w:date="2021-10-28T20:17:00Z">
        <w:r w:rsidR="0031040D">
          <w:rPr>
            <w:rFonts w:ascii="宋体" w:eastAsia="宋体" w:hAnsi="宋体" w:cs="宋体" w:hint="eastAsia"/>
            <w:lang w:eastAsia="zh-CN"/>
          </w:rPr>
          <w:t>都应该被终止。</w:t>
        </w:r>
      </w:ins>
    </w:p>
    <w:p w14:paraId="0DAB78F8" w14:textId="77777777" w:rsidR="00096BF8" w:rsidRDefault="00096BF8" w:rsidP="00096BF8">
      <w:pPr>
        <w:rPr>
          <w:strike/>
        </w:rPr>
      </w:pPr>
    </w:p>
    <w:p w14:paraId="064C72BA" w14:textId="77777777" w:rsidR="00096BF8" w:rsidRDefault="00096BF8" w:rsidP="00096BF8">
      <w:pPr>
        <w:pStyle w:val="4"/>
        <w:numPr>
          <w:ilvl w:val="0"/>
          <w:numId w:val="0"/>
        </w:numPr>
        <w:ind w:left="864" w:hanging="864"/>
        <w:rPr>
          <w:rFonts w:eastAsia="Times New Roman"/>
          <w:lang w:eastAsia="en-GB"/>
        </w:rPr>
      </w:pPr>
      <w:bookmarkStart w:id="942" w:name="_Toc14207517"/>
      <w:r>
        <w:t>8.</w:t>
      </w:r>
      <w:r>
        <w:rPr>
          <w:lang w:eastAsia="zh-CN"/>
        </w:rPr>
        <w:t>3</w:t>
      </w:r>
      <w:r>
        <w:t>.</w:t>
      </w:r>
      <w:r>
        <w:rPr>
          <w:lang w:eastAsia="zh-CN"/>
        </w:rPr>
        <w:t>2</w:t>
      </w:r>
      <w:r>
        <w:t>.3</w:t>
      </w:r>
      <w:r>
        <w:tab/>
        <w:t>Unsuccessful Operation</w:t>
      </w:r>
      <w:bookmarkEnd w:id="942"/>
    </w:p>
    <w:p w14:paraId="3DD9F8A0" w14:textId="77777777" w:rsidR="00096BF8" w:rsidRDefault="00096BF8" w:rsidP="00096BF8">
      <w:r>
        <w:t>Void.</w:t>
      </w:r>
    </w:p>
    <w:p w14:paraId="6E23EEA9" w14:textId="77777777" w:rsidR="00096BF8" w:rsidRDefault="00096BF8" w:rsidP="00096BF8">
      <w:pPr>
        <w:pStyle w:val="4"/>
        <w:numPr>
          <w:ilvl w:val="0"/>
          <w:numId w:val="0"/>
        </w:numPr>
        <w:ind w:left="864" w:hanging="864"/>
      </w:pPr>
      <w:bookmarkStart w:id="943" w:name="_Toc14207518"/>
      <w:r>
        <w:t>8.</w:t>
      </w:r>
      <w:r>
        <w:rPr>
          <w:lang w:eastAsia="zh-CN"/>
        </w:rPr>
        <w:t>3</w:t>
      </w:r>
      <w:r>
        <w:t>.</w:t>
      </w:r>
      <w:r>
        <w:rPr>
          <w:lang w:eastAsia="zh-CN"/>
        </w:rPr>
        <w:t>2</w:t>
      </w:r>
      <w:r>
        <w:t>.4</w:t>
      </w:r>
      <w:r>
        <w:tab/>
        <w:t>Abnormal Conditions</w:t>
      </w:r>
      <w:bookmarkEnd w:id="943"/>
    </w:p>
    <w:p w14:paraId="7387AFBE" w14:textId="09AA4E1E" w:rsidR="00096BF8" w:rsidRDefault="00096BF8" w:rsidP="00096BF8">
      <w:pPr>
        <w:rPr>
          <w:ins w:id="944" w:author="Crouse" w:date="2021-10-28T20:17:00Z"/>
        </w:rPr>
      </w:pPr>
      <w:r>
        <w:t>If the initiati</w:t>
      </w:r>
      <w:r>
        <w:rPr>
          <w:lang w:eastAsia="zh-CN"/>
        </w:rPr>
        <w:t xml:space="preserve">ng node does not receive </w:t>
      </w:r>
      <w:r w:rsidR="0099792E">
        <w:rPr>
          <w:lang w:eastAsia="zh-CN"/>
        </w:rPr>
        <w:t xml:space="preserve">the </w:t>
      </w:r>
      <w:r>
        <w:t xml:space="preserve">RESET RESPONSE </w:t>
      </w:r>
      <w:r>
        <w:rPr>
          <w:lang w:eastAsia="zh-CN"/>
        </w:rPr>
        <w:t xml:space="preserve">message, </w:t>
      </w:r>
      <w:r>
        <w:t xml:space="preserve">the initiating node </w:t>
      </w:r>
      <w:r>
        <w:rPr>
          <w:lang w:eastAsia="zh-CN"/>
        </w:rPr>
        <w:t>may</w:t>
      </w:r>
      <w:r>
        <w:t xml:space="preserve"> reinitiat</w:t>
      </w:r>
      <w:r>
        <w:rPr>
          <w:lang w:eastAsia="zh-CN"/>
        </w:rPr>
        <w:t>e</w:t>
      </w:r>
      <w:r>
        <w:t xml:space="preserve"> the Reset procedure towards the </w:t>
      </w:r>
      <w:r w:rsidRPr="00C27C07">
        <w:t>same target node</w:t>
      </w:r>
      <w:r>
        <w:t>, provided that the content of the new RESET REQUEST message is identical to the content of the previously unacknowledged RESET REQUEST message.</w:t>
      </w:r>
    </w:p>
    <w:p w14:paraId="658399C1" w14:textId="2BFE66B1" w:rsidR="000572DE" w:rsidRDefault="000572DE" w:rsidP="00096BF8">
      <w:pPr>
        <w:rPr>
          <w:rFonts w:hint="eastAsia"/>
        </w:rPr>
      </w:pPr>
      <w:ins w:id="945" w:author="Crouse" w:date="2021-10-28T20:17:00Z">
        <w:r>
          <w:rPr>
            <w:rFonts w:ascii="等线" w:eastAsia="等线" w:hAnsi="等线" w:hint="eastAsia"/>
            <w:lang w:eastAsia="zh-CN"/>
          </w:rPr>
          <w:t>如果初始化</w:t>
        </w:r>
        <w:r>
          <w:rPr>
            <w:rFonts w:ascii="宋体" w:eastAsia="宋体" w:hAnsi="宋体" w:cs="宋体" w:hint="eastAsia"/>
            <w:lang w:eastAsia="zh-CN"/>
          </w:rPr>
          <w:t>节点并没有接收到</w:t>
        </w:r>
        <w:r>
          <w:t xml:space="preserve">RESET RESPONSE </w:t>
        </w:r>
        <w:r>
          <w:rPr>
            <w:rFonts w:ascii="等线" w:eastAsia="等线" w:hAnsi="等线" w:hint="eastAsia"/>
            <w:lang w:eastAsia="zh-CN"/>
          </w:rPr>
          <w:t>消息，</w:t>
        </w:r>
        <w:r w:rsidR="00A658D6">
          <w:rPr>
            <w:rFonts w:ascii="等线" w:eastAsia="等线" w:hAnsi="等线" w:hint="eastAsia"/>
            <w:lang w:eastAsia="zh-CN"/>
          </w:rPr>
          <w:t>初始化</w:t>
        </w:r>
        <w:r w:rsidR="00A658D6">
          <w:rPr>
            <w:rFonts w:ascii="宋体" w:eastAsia="宋体" w:hAnsi="宋体" w:cs="宋体" w:hint="eastAsia"/>
            <w:lang w:eastAsia="zh-CN"/>
          </w:rPr>
          <w:t>节点也许应该</w:t>
        </w:r>
      </w:ins>
      <w:ins w:id="946" w:author="Crouse" w:date="2021-10-28T20:18:00Z">
        <w:r w:rsidR="00A658D6">
          <w:rPr>
            <w:rFonts w:ascii="宋体" w:eastAsia="宋体" w:hAnsi="宋体" w:cs="宋体" w:hint="eastAsia"/>
            <w:lang w:eastAsia="zh-CN"/>
          </w:rPr>
          <w:t>重新初始化Re</w:t>
        </w:r>
        <w:r w:rsidR="00A658D6">
          <w:rPr>
            <w:rFonts w:ascii="宋体" w:eastAsia="宋体" w:hAnsi="宋体" w:cs="宋体"/>
          </w:rPr>
          <w:t>set</w:t>
        </w:r>
        <w:r w:rsidR="00A658D6">
          <w:rPr>
            <w:rFonts w:ascii="宋体" w:eastAsia="宋体" w:hAnsi="宋体" w:cs="宋体" w:hint="eastAsia"/>
            <w:lang w:eastAsia="zh-CN"/>
          </w:rPr>
          <w:t>过程</w:t>
        </w:r>
      </w:ins>
      <w:ins w:id="947" w:author="Crouse" w:date="2021-10-28T20:21:00Z">
        <w:r w:rsidR="008A2D6D">
          <w:rPr>
            <w:rFonts w:ascii="宋体" w:eastAsia="宋体" w:hAnsi="宋体" w:cs="宋体" w:hint="eastAsia"/>
            <w:lang w:eastAsia="zh-CN"/>
          </w:rPr>
          <w:t>，条件是</w:t>
        </w:r>
        <w:r w:rsidR="00EA1DF2">
          <w:rPr>
            <w:rFonts w:ascii="宋体" w:eastAsia="宋体" w:hAnsi="宋体" w:cs="宋体" w:hint="eastAsia"/>
            <w:lang w:eastAsia="zh-CN"/>
          </w:rPr>
          <w:t>新的RESET</w:t>
        </w:r>
        <w:r w:rsidR="00EA1DF2">
          <w:rPr>
            <w:rFonts w:ascii="宋体" w:eastAsia="宋体" w:hAnsi="宋体" w:cs="宋体"/>
            <w:lang w:eastAsia="zh-CN"/>
          </w:rPr>
          <w:t xml:space="preserve"> </w:t>
        </w:r>
        <w:r w:rsidR="00EA1DF2">
          <w:rPr>
            <w:rFonts w:ascii="宋体" w:eastAsia="宋体" w:hAnsi="宋体" w:cs="宋体" w:hint="eastAsia"/>
            <w:lang w:eastAsia="zh-CN"/>
          </w:rPr>
          <w:t>REQUEST消息的内容</w:t>
        </w:r>
      </w:ins>
      <w:ins w:id="948" w:author="Crouse" w:date="2021-10-28T20:22:00Z">
        <w:r w:rsidR="00EA1DF2">
          <w:rPr>
            <w:rFonts w:ascii="宋体" w:eastAsia="宋体" w:hAnsi="宋体" w:cs="宋体" w:hint="eastAsia"/>
            <w:lang w:eastAsia="zh-CN"/>
          </w:rPr>
          <w:t>是可以定位先前没有</w:t>
        </w:r>
        <w:r w:rsidR="00C41212">
          <w:rPr>
            <w:rFonts w:ascii="宋体" w:eastAsia="宋体" w:hAnsi="宋体" w:cs="宋体" w:hint="eastAsia"/>
            <w:lang w:eastAsia="zh-CN"/>
          </w:rPr>
          <w:t>确认的RESET</w:t>
        </w:r>
        <w:r w:rsidR="00C41212">
          <w:rPr>
            <w:rFonts w:ascii="宋体" w:eastAsia="宋体" w:hAnsi="宋体" w:cs="宋体"/>
            <w:lang w:eastAsia="zh-CN"/>
          </w:rPr>
          <w:t xml:space="preserve"> </w:t>
        </w:r>
        <w:r w:rsidR="00C41212">
          <w:rPr>
            <w:rFonts w:ascii="宋体" w:eastAsia="宋体" w:hAnsi="宋体" w:cs="宋体" w:hint="eastAsia"/>
            <w:lang w:eastAsia="zh-CN"/>
          </w:rPr>
          <w:t>REQUEST消息内容。</w:t>
        </w:r>
      </w:ins>
    </w:p>
    <w:p w14:paraId="376E1106" w14:textId="77777777" w:rsidR="00096BF8" w:rsidRDefault="00096BF8" w:rsidP="00096BF8">
      <w:pPr>
        <w:pStyle w:val="3"/>
        <w:numPr>
          <w:ilvl w:val="0"/>
          <w:numId w:val="0"/>
        </w:numPr>
        <w:ind w:left="720" w:hanging="720"/>
        <w:rPr>
          <w:lang w:val="en-US"/>
        </w:rPr>
      </w:pPr>
      <w:bookmarkStart w:id="949" w:name="_Toc6489266"/>
      <w:bookmarkStart w:id="950" w:name="_Toc31208985"/>
      <w:bookmarkEnd w:id="898"/>
      <w:r>
        <w:rPr>
          <w:lang w:val="en-US"/>
        </w:rPr>
        <w:t>8.3.3</w:t>
      </w:r>
      <w:r>
        <w:rPr>
          <w:lang w:val="en-US"/>
        </w:rPr>
        <w:tab/>
        <w:t>Error Indication</w:t>
      </w:r>
      <w:bookmarkEnd w:id="949"/>
      <w:bookmarkEnd w:id="950"/>
    </w:p>
    <w:p w14:paraId="148FD68B" w14:textId="77777777" w:rsidR="00096BF8" w:rsidRDefault="00096BF8" w:rsidP="00096BF8">
      <w:pPr>
        <w:pStyle w:val="4"/>
        <w:numPr>
          <w:ilvl w:val="0"/>
          <w:numId w:val="0"/>
        </w:numPr>
        <w:ind w:left="864" w:hanging="864"/>
      </w:pPr>
      <w:bookmarkStart w:id="951" w:name="_Toc14207505"/>
      <w:r>
        <w:t>8.3.3.1</w:t>
      </w:r>
      <w:r>
        <w:tab/>
        <w:t>General</w:t>
      </w:r>
      <w:bookmarkEnd w:id="951"/>
    </w:p>
    <w:p w14:paraId="42397CAE" w14:textId="1DCCB686" w:rsidR="0010016C" w:rsidRDefault="00096BF8" w:rsidP="00096BF8">
      <w:pPr>
        <w:rPr>
          <w:ins w:id="952" w:author="Crouse" w:date="2021-10-28T20:26:00Z"/>
        </w:rPr>
      </w:pPr>
      <w:r w:rsidRPr="00C27C07">
        <w:t xml:space="preserve">The Error Indication procedure is initiated by </w:t>
      </w:r>
      <w:r>
        <w:t xml:space="preserve">either </w:t>
      </w:r>
      <w:r w:rsidRPr="00C27C07">
        <w:t>the E2 Node</w:t>
      </w:r>
      <w:r>
        <w:t xml:space="preserve"> or the </w:t>
      </w:r>
      <w:r w:rsidR="005E5F2D">
        <w:t>Near</w:t>
      </w:r>
      <w:r w:rsidR="00132A21">
        <w:t>-</w:t>
      </w:r>
      <w:r>
        <w:t>RT RIC</w:t>
      </w:r>
      <w:r w:rsidRPr="00C27C07">
        <w:t xml:space="preserve"> to report detected errors in one incoming message, provided they cannot be reported by an appropriate failure message.</w:t>
      </w:r>
    </w:p>
    <w:p w14:paraId="5182EE79" w14:textId="54D7E126" w:rsidR="00BA0AB7" w:rsidRDefault="00BA0AB7" w:rsidP="00096BF8">
      <w:pPr>
        <w:rPr>
          <w:ins w:id="953" w:author="Crouse" w:date="2021-11-02T20:40:00Z"/>
          <w:rFonts w:eastAsia="等线"/>
          <w:lang w:eastAsia="zh-CN"/>
        </w:rPr>
      </w:pPr>
      <w:ins w:id="954" w:author="Crouse" w:date="2021-10-28T20:26:00Z">
        <w:r>
          <w:rPr>
            <w:rFonts w:eastAsia="等线" w:hint="eastAsia"/>
            <w:lang w:eastAsia="zh-CN"/>
          </w:rPr>
          <w:lastRenderedPageBreak/>
          <w:t>E</w:t>
        </w:r>
        <w:r>
          <w:rPr>
            <w:rFonts w:eastAsia="等线"/>
            <w:lang w:eastAsia="zh-CN"/>
          </w:rPr>
          <w:t xml:space="preserve">rror Indication </w:t>
        </w:r>
        <w:r>
          <w:rPr>
            <w:rFonts w:eastAsia="等线" w:hint="eastAsia"/>
            <w:lang w:eastAsia="zh-CN"/>
          </w:rPr>
          <w:t>过程是</w:t>
        </w:r>
      </w:ins>
      <w:ins w:id="955" w:author="Crouse" w:date="2021-10-28T20:27:00Z">
        <w:r w:rsidR="00E718B7">
          <w:rPr>
            <w:rFonts w:eastAsia="等线" w:hint="eastAsia"/>
            <w:lang w:eastAsia="zh-CN"/>
          </w:rPr>
          <w:t>既可以由</w:t>
        </w:r>
        <w:r w:rsidR="00E718B7">
          <w:rPr>
            <w:rFonts w:eastAsia="等线" w:hint="eastAsia"/>
            <w:lang w:eastAsia="zh-CN"/>
          </w:rPr>
          <w:t>E2</w:t>
        </w:r>
        <w:r w:rsidR="00E718B7">
          <w:rPr>
            <w:rFonts w:eastAsia="等线" w:hint="eastAsia"/>
            <w:lang w:eastAsia="zh-CN"/>
          </w:rPr>
          <w:t>节点也可以由</w:t>
        </w:r>
        <w:r w:rsidR="00E718B7">
          <w:rPr>
            <w:rFonts w:eastAsia="等线" w:hint="eastAsia"/>
            <w:lang w:eastAsia="zh-CN"/>
          </w:rPr>
          <w:t>Near-RT</w:t>
        </w:r>
        <w:r w:rsidR="00E718B7">
          <w:rPr>
            <w:rFonts w:eastAsia="等线"/>
            <w:lang w:eastAsia="zh-CN"/>
          </w:rPr>
          <w:t xml:space="preserve"> </w:t>
        </w:r>
        <w:r w:rsidR="00E718B7">
          <w:rPr>
            <w:rFonts w:eastAsia="等线" w:hint="eastAsia"/>
            <w:lang w:eastAsia="zh-CN"/>
          </w:rPr>
          <w:t>RIC</w:t>
        </w:r>
      </w:ins>
      <w:ins w:id="956" w:author="Crouse" w:date="2021-10-28T20:26:00Z">
        <w:r>
          <w:rPr>
            <w:rFonts w:eastAsia="等线" w:hint="eastAsia"/>
            <w:lang w:eastAsia="zh-CN"/>
          </w:rPr>
          <w:t>初始化</w:t>
        </w:r>
      </w:ins>
      <w:ins w:id="957" w:author="Crouse" w:date="2021-10-28T20:28:00Z">
        <w:r w:rsidR="00C6428C">
          <w:rPr>
            <w:rFonts w:eastAsia="等线" w:hint="eastAsia"/>
            <w:lang w:eastAsia="zh-CN"/>
          </w:rPr>
          <w:t>，它被用来报道检测错误</w:t>
        </w:r>
      </w:ins>
      <w:ins w:id="958" w:author="Crouse" w:date="2021-10-28T20:29:00Z">
        <w:r w:rsidR="00C6428C">
          <w:rPr>
            <w:rFonts w:eastAsia="等线" w:hint="eastAsia"/>
            <w:lang w:eastAsia="zh-CN"/>
          </w:rPr>
          <w:t>在一个正在来的消息中</w:t>
        </w:r>
        <w:r w:rsidR="00251300">
          <w:rPr>
            <w:rFonts w:eastAsia="等线" w:hint="eastAsia"/>
            <w:lang w:eastAsia="zh-CN"/>
          </w:rPr>
          <w:t>，如果他们不能</w:t>
        </w:r>
      </w:ins>
      <w:ins w:id="959" w:author="Crouse" w:date="2021-10-28T20:30:00Z">
        <w:r w:rsidR="000C537E">
          <w:rPr>
            <w:rFonts w:eastAsia="等线" w:hint="eastAsia"/>
            <w:lang w:eastAsia="zh-CN"/>
          </w:rPr>
          <w:t>被一个适当的错误</w:t>
        </w:r>
      </w:ins>
      <w:ins w:id="960" w:author="Crouse" w:date="2021-10-28T20:31:00Z">
        <w:r w:rsidR="000C537E">
          <w:rPr>
            <w:rFonts w:eastAsia="等线" w:hint="eastAsia"/>
            <w:lang w:eastAsia="zh-CN"/>
          </w:rPr>
          <w:t>消息汇报。</w:t>
        </w:r>
      </w:ins>
    </w:p>
    <w:p w14:paraId="78E55920" w14:textId="520D0114" w:rsidR="00A5530B" w:rsidRPr="00BA0AB7" w:rsidRDefault="00A5530B" w:rsidP="00096BF8">
      <w:pPr>
        <w:rPr>
          <w:rFonts w:eastAsia="等线" w:hint="eastAsia"/>
          <w:lang w:eastAsia="zh-CN"/>
          <w:rPrChange w:id="961" w:author="Crouse" w:date="2021-10-28T20:26:00Z">
            <w:rPr/>
          </w:rPrChange>
        </w:rPr>
      </w:pPr>
      <w:ins w:id="962" w:author="Crouse" w:date="2021-11-02T20:40:00Z">
        <w:r>
          <w:rPr>
            <w:rFonts w:ascii="宋体" w:eastAsia="宋体" w:hAnsi="宋体" w:cs="宋体" w:hint="eastAsia"/>
            <w:color w:val="333333"/>
            <w:shd w:val="clear" w:color="auto" w:fill="F7F8FA"/>
            <w:lang w:eastAsia="zh-CN"/>
          </w:rPr>
          <w:t>错误</w:t>
        </w:r>
        <w:r>
          <w:rPr>
            <w:rFonts w:ascii="Yu Mincho" w:hAnsi="Yu Mincho" w:cs="Yu Mincho" w:hint="eastAsia"/>
            <w:color w:val="333333"/>
            <w:shd w:val="clear" w:color="auto" w:fill="F7F8FA"/>
            <w:lang w:eastAsia="zh-CN"/>
          </w:rPr>
          <w:t>指示</w:t>
        </w:r>
        <w:r>
          <w:rPr>
            <w:rFonts w:ascii="宋体" w:eastAsia="宋体" w:hAnsi="宋体" w:cs="宋体" w:hint="eastAsia"/>
            <w:color w:val="333333"/>
            <w:shd w:val="clear" w:color="auto" w:fill="F7F8FA"/>
            <w:lang w:eastAsia="zh-CN"/>
          </w:rPr>
          <w:t>过</w:t>
        </w:r>
        <w:r>
          <w:rPr>
            <w:rFonts w:ascii="Yu Mincho" w:hAnsi="Yu Mincho" w:cs="Yu Mincho" w:hint="eastAsia"/>
            <w:color w:val="333333"/>
            <w:shd w:val="clear" w:color="auto" w:fill="F7F8FA"/>
            <w:lang w:eastAsia="zh-CN"/>
          </w:rPr>
          <w:t>程由</w:t>
        </w:r>
        <w:r>
          <w:rPr>
            <w:rFonts w:ascii="Arial" w:hAnsi="Arial" w:cs="Arial"/>
            <w:color w:val="333333"/>
            <w:shd w:val="clear" w:color="auto" w:fill="F7F8FA"/>
            <w:lang w:eastAsia="zh-CN"/>
          </w:rPr>
          <w:t>E2</w:t>
        </w:r>
        <w:r>
          <w:rPr>
            <w:rFonts w:ascii="宋体" w:eastAsia="宋体" w:hAnsi="宋体" w:cs="宋体" w:hint="eastAsia"/>
            <w:color w:val="333333"/>
            <w:shd w:val="clear" w:color="auto" w:fill="F7F8FA"/>
            <w:lang w:eastAsia="zh-CN"/>
          </w:rPr>
          <w:t>节</w:t>
        </w:r>
        <w:r>
          <w:rPr>
            <w:rFonts w:ascii="Yu Mincho" w:hAnsi="Yu Mincho" w:cs="Yu Mincho" w:hint="eastAsia"/>
            <w:color w:val="333333"/>
            <w:shd w:val="clear" w:color="auto" w:fill="F7F8FA"/>
            <w:lang w:eastAsia="zh-CN"/>
          </w:rPr>
          <w:t>点或</w:t>
        </w:r>
        <w:r>
          <w:rPr>
            <w:rFonts w:ascii="Arial" w:hAnsi="Arial" w:cs="Arial"/>
            <w:color w:val="333333"/>
            <w:shd w:val="clear" w:color="auto" w:fill="F7F8FA"/>
            <w:lang w:eastAsia="zh-CN"/>
          </w:rPr>
          <w:t>Near-RT RIC</w:t>
        </w:r>
        <w:r>
          <w:rPr>
            <w:rFonts w:ascii="宋体" w:eastAsia="宋体" w:hAnsi="宋体" w:cs="宋体" w:hint="eastAsia"/>
            <w:color w:val="333333"/>
            <w:shd w:val="clear" w:color="auto" w:fill="F7F8FA"/>
            <w:lang w:eastAsia="zh-CN"/>
          </w:rPr>
          <w:t>发</w:t>
        </w:r>
        <w:r>
          <w:rPr>
            <w:rFonts w:ascii="Yu Mincho" w:hAnsi="Yu Mincho" w:cs="Yu Mincho" w:hint="eastAsia"/>
            <w:color w:val="333333"/>
            <w:shd w:val="clear" w:color="auto" w:fill="F7F8FA"/>
            <w:lang w:eastAsia="zh-CN"/>
          </w:rPr>
          <w:t>起，以在</w:t>
        </w:r>
        <w:r>
          <w:rPr>
            <w:rFonts w:ascii="宋体" w:eastAsia="宋体" w:hAnsi="宋体" w:cs="宋体" w:hint="eastAsia"/>
            <w:color w:val="333333"/>
            <w:shd w:val="clear" w:color="auto" w:fill="F7F8FA"/>
            <w:lang w:eastAsia="zh-CN"/>
          </w:rPr>
          <w:t>传</w:t>
        </w:r>
        <w:r>
          <w:rPr>
            <w:rFonts w:ascii="Yu Mincho" w:hAnsi="Yu Mincho" w:cs="Yu Mincho" w:hint="eastAsia"/>
            <w:color w:val="333333"/>
            <w:shd w:val="clear" w:color="auto" w:fill="F7F8FA"/>
            <w:lang w:eastAsia="zh-CN"/>
          </w:rPr>
          <w:t>入消息中</w:t>
        </w:r>
        <w:r>
          <w:rPr>
            <w:rFonts w:ascii="宋体" w:eastAsia="宋体" w:hAnsi="宋体" w:cs="宋体" w:hint="eastAsia"/>
            <w:color w:val="333333"/>
            <w:shd w:val="clear" w:color="auto" w:fill="F7F8FA"/>
            <w:lang w:eastAsia="zh-CN"/>
          </w:rPr>
          <w:t>报</w:t>
        </w:r>
        <w:r>
          <w:rPr>
            <w:rFonts w:ascii="Yu Mincho" w:hAnsi="Yu Mincho" w:cs="Yu Mincho" w:hint="eastAsia"/>
            <w:color w:val="333333"/>
            <w:shd w:val="clear" w:color="auto" w:fill="F7F8FA"/>
            <w:lang w:eastAsia="zh-CN"/>
          </w:rPr>
          <w:t>告</w:t>
        </w:r>
        <w:r>
          <w:rPr>
            <w:rFonts w:ascii="宋体" w:eastAsia="宋体" w:hAnsi="宋体" w:cs="宋体" w:hint="eastAsia"/>
            <w:color w:val="333333"/>
            <w:shd w:val="clear" w:color="auto" w:fill="F7F8FA"/>
            <w:lang w:eastAsia="zh-CN"/>
          </w:rPr>
          <w:t>检测</w:t>
        </w:r>
        <w:r>
          <w:rPr>
            <w:rFonts w:ascii="Yu Mincho" w:hAnsi="Yu Mincho" w:cs="Yu Mincho" w:hint="eastAsia"/>
            <w:color w:val="333333"/>
            <w:shd w:val="clear" w:color="auto" w:fill="F7F8FA"/>
            <w:lang w:eastAsia="zh-CN"/>
          </w:rPr>
          <w:t>到的</w:t>
        </w:r>
        <w:r>
          <w:rPr>
            <w:rFonts w:ascii="宋体" w:eastAsia="宋体" w:hAnsi="宋体" w:cs="宋体" w:hint="eastAsia"/>
            <w:color w:val="333333"/>
            <w:shd w:val="clear" w:color="auto" w:fill="F7F8FA"/>
            <w:lang w:eastAsia="zh-CN"/>
          </w:rPr>
          <w:t>错误</w:t>
        </w:r>
        <w:r>
          <w:rPr>
            <w:rFonts w:ascii="Arial" w:hAnsi="Arial" w:cs="Arial"/>
            <w:color w:val="333333"/>
            <w:shd w:val="clear" w:color="auto" w:fill="F7F8FA"/>
            <w:lang w:eastAsia="zh-CN"/>
          </w:rPr>
          <w:t>(</w:t>
        </w:r>
        <w:r>
          <w:rPr>
            <w:rFonts w:ascii="Arial" w:hAnsi="Arial" w:cs="Arial"/>
            <w:color w:val="333333"/>
            <w:shd w:val="clear" w:color="auto" w:fill="F7F8FA"/>
            <w:lang w:eastAsia="zh-CN"/>
          </w:rPr>
          <w:t>如果它</w:t>
        </w:r>
        <w:r>
          <w:rPr>
            <w:rFonts w:ascii="宋体" w:eastAsia="宋体" w:hAnsi="宋体" w:cs="宋体" w:hint="eastAsia"/>
            <w:color w:val="333333"/>
            <w:shd w:val="clear" w:color="auto" w:fill="F7F8FA"/>
            <w:lang w:eastAsia="zh-CN"/>
          </w:rPr>
          <w:t>们</w:t>
        </w:r>
        <w:r>
          <w:rPr>
            <w:rFonts w:ascii="Yu Mincho" w:hAnsi="Yu Mincho" w:cs="Yu Mincho" w:hint="eastAsia"/>
            <w:color w:val="333333"/>
            <w:shd w:val="clear" w:color="auto" w:fill="F7F8FA"/>
            <w:lang w:eastAsia="zh-CN"/>
          </w:rPr>
          <w:t>不能通</w:t>
        </w:r>
        <w:r>
          <w:rPr>
            <w:rFonts w:ascii="宋体" w:eastAsia="宋体" w:hAnsi="宋体" w:cs="宋体" w:hint="eastAsia"/>
            <w:color w:val="333333"/>
            <w:shd w:val="clear" w:color="auto" w:fill="F7F8FA"/>
            <w:lang w:eastAsia="zh-CN"/>
          </w:rPr>
          <w:t>过</w:t>
        </w:r>
        <w:r>
          <w:rPr>
            <w:rFonts w:ascii="Yu Mincho" w:hAnsi="Yu Mincho" w:cs="Yu Mincho" w:hint="eastAsia"/>
            <w:color w:val="333333"/>
            <w:shd w:val="clear" w:color="auto" w:fill="F7F8FA"/>
            <w:lang w:eastAsia="zh-CN"/>
          </w:rPr>
          <w:t>适当的故障消息</w:t>
        </w:r>
        <w:r>
          <w:rPr>
            <w:rFonts w:ascii="宋体" w:eastAsia="宋体" w:hAnsi="宋体" w:cs="宋体" w:hint="eastAsia"/>
            <w:color w:val="333333"/>
            <w:shd w:val="clear" w:color="auto" w:fill="F7F8FA"/>
            <w:lang w:eastAsia="zh-CN"/>
          </w:rPr>
          <w:t>报</w:t>
        </w:r>
        <w:r>
          <w:rPr>
            <w:rFonts w:ascii="Yu Mincho" w:hAnsi="Yu Mincho" w:cs="Yu Mincho" w:hint="eastAsia"/>
            <w:color w:val="333333"/>
            <w:shd w:val="clear" w:color="auto" w:fill="F7F8FA"/>
            <w:lang w:eastAsia="zh-CN"/>
          </w:rPr>
          <w:t>告</w:t>
        </w:r>
        <w:r>
          <w:rPr>
            <w:rFonts w:ascii="Arial" w:hAnsi="Arial" w:cs="Arial"/>
            <w:color w:val="333333"/>
            <w:shd w:val="clear" w:color="auto" w:fill="F7F8FA"/>
            <w:lang w:eastAsia="zh-CN"/>
          </w:rPr>
          <w:t>)</w:t>
        </w:r>
        <w:r>
          <w:rPr>
            <w:rFonts w:ascii="Arial" w:hAnsi="Arial" w:cs="Arial"/>
            <w:color w:val="333333"/>
            <w:shd w:val="clear" w:color="auto" w:fill="F7F8FA"/>
            <w:lang w:eastAsia="zh-CN"/>
          </w:rPr>
          <w:t>。</w:t>
        </w:r>
        <w:r>
          <w:rPr>
            <w:rFonts w:ascii="Arial" w:hAnsi="Arial" w:cs="Arial"/>
            <w:color w:val="333333"/>
            <w:shd w:val="clear" w:color="auto" w:fill="F7F8FA"/>
            <w:lang w:eastAsia="zh-CN"/>
          </w:rPr>
          <w:t xml:space="preserve">  </w:t>
        </w:r>
      </w:ins>
    </w:p>
    <w:p w14:paraId="72093F99" w14:textId="77777777" w:rsidR="00096BF8" w:rsidRDefault="00096BF8" w:rsidP="00096BF8">
      <w:pPr>
        <w:pStyle w:val="4"/>
        <w:numPr>
          <w:ilvl w:val="0"/>
          <w:numId w:val="0"/>
        </w:numPr>
        <w:ind w:left="864" w:hanging="864"/>
      </w:pPr>
      <w:bookmarkStart w:id="963" w:name="_Toc14207506"/>
      <w:r>
        <w:t>8.3.3.2</w:t>
      </w:r>
      <w:r>
        <w:tab/>
        <w:t>Successful Operation</w:t>
      </w:r>
      <w:bookmarkEnd w:id="963"/>
    </w:p>
    <w:p w14:paraId="313C630F" w14:textId="77777777" w:rsidR="005E2FC0" w:rsidRPr="00BE2DCC" w:rsidRDefault="005E2FC0" w:rsidP="00877A45">
      <w:pPr>
        <w:pStyle w:val="PlantUML"/>
        <w:rPr>
          <w:lang w:val="en-GB"/>
        </w:rPr>
      </w:pPr>
      <w:bookmarkStart w:id="964" w:name="_Hlk29396801"/>
      <w:r w:rsidRPr="00BE2DCC">
        <w:rPr>
          <w:lang w:val="en-GB"/>
        </w:rPr>
        <w:t>@startuml</w:t>
      </w:r>
    </w:p>
    <w:p w14:paraId="74B0FBAE" w14:textId="77777777" w:rsidR="005E2FC0" w:rsidRDefault="005E2FC0" w:rsidP="00877A45">
      <w:pPr>
        <w:pStyle w:val="PlantUML"/>
        <w:rPr>
          <w:lang w:val="en-GB"/>
        </w:rPr>
      </w:pPr>
    </w:p>
    <w:p w14:paraId="44B43C1F" w14:textId="77777777" w:rsidR="005E2FC0" w:rsidRDefault="005E2FC0" w:rsidP="00877A45">
      <w:pPr>
        <w:pStyle w:val="PlantUML"/>
      </w:pPr>
      <w:r>
        <w:rPr>
          <w:rFonts w:hint="eastAsia"/>
        </w:rPr>
        <w:t>skinparam ParticipantPadding 5</w:t>
      </w:r>
    </w:p>
    <w:p w14:paraId="5173391E" w14:textId="77777777" w:rsidR="005E2FC0" w:rsidRDefault="005E2FC0" w:rsidP="00877A45">
      <w:pPr>
        <w:pStyle w:val="PlantUML"/>
      </w:pPr>
      <w:r>
        <w:rPr>
          <w:rFonts w:hint="eastAsia"/>
        </w:rPr>
        <w:t>skinparam BoxPadding 10</w:t>
      </w:r>
    </w:p>
    <w:p w14:paraId="4C631528" w14:textId="77777777" w:rsidR="005E2FC0" w:rsidRDefault="005E2FC0" w:rsidP="00877A45">
      <w:pPr>
        <w:pStyle w:val="PlantUML"/>
      </w:pPr>
      <w:r>
        <w:t>skinparam lifelineStrategy solid</w:t>
      </w:r>
    </w:p>
    <w:p w14:paraId="06FCD273" w14:textId="77777777" w:rsidR="005E2FC0" w:rsidRDefault="005E2FC0"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C222C5E" w14:textId="77777777" w:rsidR="005E2FC0" w:rsidRDefault="005E2FC0"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62858B8" w14:textId="77777777" w:rsidR="005E2FC0" w:rsidRDefault="005E2FC0"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ERROR INDICATION</w:t>
      </w:r>
    </w:p>
    <w:p w14:paraId="59DD804C" w14:textId="77777777" w:rsidR="005E2FC0" w:rsidRPr="00BE2DCC" w:rsidRDefault="005E2FC0" w:rsidP="00877A45">
      <w:pPr>
        <w:pStyle w:val="PlantUML"/>
        <w:rPr>
          <w:lang w:val="en-GB"/>
        </w:rPr>
      </w:pPr>
      <w:r w:rsidRPr="00BE2DCC">
        <w:rPr>
          <w:lang w:val="en-GB"/>
        </w:rPr>
        <w:t>@enduml</w:t>
      </w:r>
    </w:p>
    <w:bookmarkEnd w:id="964"/>
    <w:p w14:paraId="308DC3AE" w14:textId="75992AEC" w:rsidR="005E2FC0" w:rsidRDefault="00877A45" w:rsidP="00F16E0F">
      <w:pPr>
        <w:pStyle w:val="PlantUMLImg"/>
        <w:rPr>
          <w:lang w:eastAsia="en-GB"/>
        </w:rPr>
      </w:pPr>
      <w:r>
        <w:rPr>
          <w:lang w:val="en-US"/>
        </w:rPr>
        <w:drawing>
          <wp:inline distT="0" distB="0" distL="0" distR="0" wp14:anchorId="1010A197" wp14:editId="7FA5AC34">
            <wp:extent cx="2371725" cy="1238250"/>
            <wp:effectExtent l="0" t="0" r="9525" b="0"/>
            <wp:docPr id="41" name="Picture 41" descr="Generated by PlantUML"/>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6">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inline>
        </w:drawing>
      </w:r>
    </w:p>
    <w:p w14:paraId="0D82F077" w14:textId="77777777" w:rsidR="00096BF8" w:rsidRDefault="00096BF8" w:rsidP="00096BF8">
      <w:pPr>
        <w:pStyle w:val="TF"/>
      </w:pPr>
      <w:r>
        <w:t>Figure 8.3.3.2-1: Error Indication, (E2 Node initiated) successful operation.</w:t>
      </w:r>
    </w:p>
    <w:p w14:paraId="6E5750E8" w14:textId="77777777" w:rsidR="00877A45" w:rsidRPr="00BE2DCC" w:rsidRDefault="00877A45" w:rsidP="00877A45">
      <w:pPr>
        <w:pStyle w:val="PlantUML"/>
        <w:rPr>
          <w:lang w:val="en-GB"/>
        </w:rPr>
      </w:pPr>
      <w:bookmarkStart w:id="965" w:name="_Hlk29396550"/>
      <w:r w:rsidRPr="00BE2DCC">
        <w:rPr>
          <w:lang w:val="en-GB"/>
        </w:rPr>
        <w:t>@startuml</w:t>
      </w:r>
    </w:p>
    <w:p w14:paraId="26C7D53C" w14:textId="77777777" w:rsidR="00877A45" w:rsidRDefault="00877A45" w:rsidP="00877A45">
      <w:pPr>
        <w:pStyle w:val="PlantUML"/>
        <w:rPr>
          <w:lang w:val="en-GB"/>
        </w:rPr>
      </w:pPr>
    </w:p>
    <w:p w14:paraId="5B4C2980" w14:textId="77777777" w:rsidR="00877A45" w:rsidRDefault="00877A45" w:rsidP="00877A45">
      <w:pPr>
        <w:pStyle w:val="PlantUML"/>
      </w:pPr>
      <w:r>
        <w:rPr>
          <w:rFonts w:hint="eastAsia"/>
        </w:rPr>
        <w:t>skinparam ParticipantPadding 5</w:t>
      </w:r>
    </w:p>
    <w:p w14:paraId="13E0F103" w14:textId="77777777" w:rsidR="00877A45" w:rsidRDefault="00877A45" w:rsidP="00877A45">
      <w:pPr>
        <w:pStyle w:val="PlantUML"/>
      </w:pPr>
      <w:r>
        <w:rPr>
          <w:rFonts w:hint="eastAsia"/>
        </w:rPr>
        <w:t>skinparam BoxPadding 10</w:t>
      </w:r>
    </w:p>
    <w:p w14:paraId="378ACDF1" w14:textId="77777777" w:rsidR="00877A45" w:rsidRDefault="00877A45" w:rsidP="00877A45">
      <w:pPr>
        <w:pStyle w:val="PlantUML"/>
      </w:pPr>
      <w:r>
        <w:t>skinparam lifelineStrategy solid</w:t>
      </w:r>
    </w:p>
    <w:p w14:paraId="474E303C" w14:textId="77777777" w:rsidR="00877A45" w:rsidRDefault="00877A45"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D9D4CCF" w14:textId="77777777" w:rsidR="00877A45" w:rsidRDefault="00877A45"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ECCAD50" w14:textId="77777777" w:rsidR="00877A45" w:rsidRDefault="00877A45"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ERROR INDICATION</w:t>
      </w:r>
    </w:p>
    <w:p w14:paraId="5D2197C6" w14:textId="77777777" w:rsidR="00877A45" w:rsidRPr="00BE2DCC" w:rsidRDefault="00877A45" w:rsidP="00877A45">
      <w:pPr>
        <w:pStyle w:val="PlantUML"/>
        <w:rPr>
          <w:lang w:val="en-GB"/>
        </w:rPr>
      </w:pPr>
    </w:p>
    <w:p w14:paraId="6CC86C3B" w14:textId="77777777" w:rsidR="00877A45" w:rsidRPr="00BE2DCC" w:rsidRDefault="00877A45" w:rsidP="00877A45">
      <w:pPr>
        <w:pStyle w:val="PlantUML"/>
        <w:rPr>
          <w:lang w:val="en-GB"/>
        </w:rPr>
      </w:pPr>
      <w:r w:rsidRPr="00BE2DCC">
        <w:rPr>
          <w:lang w:val="en-GB"/>
        </w:rPr>
        <w:t>@enduml</w:t>
      </w:r>
    </w:p>
    <w:bookmarkEnd w:id="965"/>
    <w:p w14:paraId="02BA8658" w14:textId="42F3C8DE" w:rsidR="00877A45" w:rsidRDefault="00877A45" w:rsidP="00F16E0F">
      <w:pPr>
        <w:pStyle w:val="PlantUMLImg"/>
        <w:rPr>
          <w:lang w:eastAsia="en-GB"/>
        </w:rPr>
      </w:pPr>
      <w:r>
        <w:rPr>
          <w:lang w:val="en-US"/>
        </w:rPr>
        <w:drawing>
          <wp:inline distT="0" distB="0" distL="0" distR="0" wp14:anchorId="1D6DD181" wp14:editId="01B2545C">
            <wp:extent cx="2371725" cy="1238250"/>
            <wp:effectExtent l="0" t="0" r="9525" b="0"/>
            <wp:docPr id="42" name="Picture 42" descr="Generated by PlantUML"/>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37">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inline>
        </w:drawing>
      </w:r>
    </w:p>
    <w:p w14:paraId="1071DBA6" w14:textId="3842323B" w:rsidR="00096BF8" w:rsidRDefault="00096BF8" w:rsidP="00096BF8">
      <w:pPr>
        <w:pStyle w:val="TF"/>
      </w:pPr>
      <w:r>
        <w:t>Figure 8.3.3.2-2: Error Indication, (</w:t>
      </w:r>
      <w:r w:rsidR="005E5F2D">
        <w:t>Near</w:t>
      </w:r>
      <w:r w:rsidR="00132A21">
        <w:t>-</w:t>
      </w:r>
      <w:r>
        <w:t>RT RIC Initiated) successful operation.</w:t>
      </w:r>
    </w:p>
    <w:p w14:paraId="6A2433E7" w14:textId="271E0BE2" w:rsidR="00096BF8" w:rsidRDefault="00096BF8" w:rsidP="00096BF8">
      <w:pPr>
        <w:rPr>
          <w:ins w:id="966" w:author="Crouse" w:date="2021-10-28T20:31:00Z"/>
        </w:rPr>
      </w:pPr>
      <w:r w:rsidRPr="007C4356">
        <w:t>When the conditions defined in clause 10 are fulfilled, the Error Indication procedure is initiated by an ERROR INDICATION message sent from the node detecting the error situation.</w:t>
      </w:r>
    </w:p>
    <w:p w14:paraId="46BAAB54" w14:textId="0EC30C75" w:rsidR="00DB1FC9" w:rsidRPr="003D5FA0" w:rsidRDefault="00474884" w:rsidP="00096BF8">
      <w:pPr>
        <w:rPr>
          <w:rFonts w:hint="eastAsia"/>
          <w:lang w:eastAsia="zh-CN"/>
        </w:rPr>
      </w:pPr>
      <w:ins w:id="967" w:author="Crouse" w:date="2021-10-28T20:33:00Z">
        <w:r>
          <w:rPr>
            <w:rFonts w:ascii="等线" w:eastAsia="等线" w:hAnsi="等线" w:hint="eastAsia"/>
            <w:lang w:eastAsia="zh-CN"/>
          </w:rPr>
          <w:t>当满足第十节定义的条件</w:t>
        </w:r>
        <w:r>
          <w:rPr>
            <w:rFonts w:ascii="宋体" w:eastAsia="宋体" w:hAnsi="宋体" w:cs="宋体" w:hint="eastAsia"/>
            <w:lang w:eastAsia="zh-CN"/>
          </w:rPr>
          <w:t>时，这个</w:t>
        </w:r>
      </w:ins>
      <w:ins w:id="968" w:author="Crouse" w:date="2021-10-28T20:35:00Z">
        <w:r w:rsidR="00606827">
          <w:rPr>
            <w:rFonts w:ascii="宋体" w:eastAsia="宋体" w:hAnsi="宋体" w:cs="宋体" w:hint="eastAsia"/>
            <w:lang w:eastAsia="zh-CN"/>
          </w:rPr>
          <w:t>Erro</w:t>
        </w:r>
        <w:r w:rsidR="00606827">
          <w:rPr>
            <w:rFonts w:ascii="宋体" w:eastAsia="宋体" w:hAnsi="宋体" w:cs="宋体"/>
            <w:lang w:eastAsia="zh-CN"/>
          </w:rPr>
          <w:t xml:space="preserve"> Indication </w:t>
        </w:r>
        <w:r w:rsidR="00606827">
          <w:rPr>
            <w:rFonts w:ascii="宋体" w:eastAsia="宋体" w:hAnsi="宋体" w:cs="宋体" w:hint="eastAsia"/>
            <w:lang w:eastAsia="zh-CN"/>
          </w:rPr>
          <w:t>过程是由</w:t>
        </w:r>
      </w:ins>
      <w:ins w:id="969" w:author="Crouse" w:date="2021-10-28T20:38:00Z">
        <w:r w:rsidR="00F3126A">
          <w:rPr>
            <w:rFonts w:ascii="宋体" w:eastAsia="宋体" w:hAnsi="宋体" w:cs="宋体" w:hint="eastAsia"/>
            <w:lang w:eastAsia="zh-CN"/>
          </w:rPr>
          <w:t>检测到错误情况的节点发出的</w:t>
        </w:r>
      </w:ins>
      <w:ins w:id="970" w:author="Crouse" w:date="2021-10-28T20:35:00Z">
        <w:r w:rsidR="00B977CF">
          <w:rPr>
            <w:rFonts w:ascii="宋体" w:eastAsia="宋体" w:hAnsi="宋体" w:cs="宋体" w:hint="eastAsia"/>
            <w:lang w:eastAsia="zh-CN"/>
          </w:rPr>
          <w:t>E</w:t>
        </w:r>
      </w:ins>
      <w:ins w:id="971" w:author="Crouse" w:date="2021-10-28T20:36:00Z">
        <w:r w:rsidR="00B977CF">
          <w:rPr>
            <w:rFonts w:ascii="宋体" w:eastAsia="宋体" w:hAnsi="宋体" w:cs="宋体" w:hint="eastAsia"/>
            <w:lang w:eastAsia="zh-CN"/>
          </w:rPr>
          <w:t>RR</w:t>
        </w:r>
      </w:ins>
      <w:ins w:id="972" w:author="Crouse" w:date="2021-10-28T20:35:00Z">
        <w:r w:rsidR="00B977CF">
          <w:rPr>
            <w:rFonts w:ascii="宋体" w:eastAsia="宋体" w:hAnsi="宋体" w:cs="宋体" w:hint="eastAsia"/>
            <w:lang w:eastAsia="zh-CN"/>
          </w:rPr>
          <w:t>OR</w:t>
        </w:r>
        <w:r w:rsidR="00B977CF">
          <w:rPr>
            <w:rFonts w:ascii="宋体" w:eastAsia="宋体" w:hAnsi="宋体" w:cs="宋体"/>
            <w:lang w:eastAsia="zh-CN"/>
          </w:rPr>
          <w:t xml:space="preserve"> </w:t>
        </w:r>
      </w:ins>
      <w:ins w:id="973" w:author="Crouse" w:date="2021-10-28T20:36:00Z">
        <w:r w:rsidR="00B977CF">
          <w:rPr>
            <w:rFonts w:ascii="宋体" w:eastAsia="宋体" w:hAnsi="宋体" w:cs="宋体" w:hint="eastAsia"/>
            <w:lang w:eastAsia="zh-CN"/>
          </w:rPr>
          <w:t>INDICATION消息初始化</w:t>
        </w:r>
      </w:ins>
      <w:ins w:id="974" w:author="Crouse" w:date="2021-10-28T20:39:00Z">
        <w:r w:rsidR="00CF7ED5">
          <w:rPr>
            <w:rFonts w:ascii="宋体" w:eastAsia="宋体" w:hAnsi="宋体" w:cs="宋体" w:hint="eastAsia"/>
            <w:lang w:eastAsia="zh-CN"/>
          </w:rPr>
          <w:t>。</w:t>
        </w:r>
      </w:ins>
    </w:p>
    <w:p w14:paraId="09E80C19" w14:textId="6BC1A71D" w:rsidR="00096BF8" w:rsidRDefault="00096BF8" w:rsidP="00096BF8">
      <w:pPr>
        <w:rPr>
          <w:ins w:id="975" w:author="Crouse" w:date="2021-10-28T20:39:00Z"/>
        </w:rPr>
      </w:pPr>
      <w:r w:rsidRPr="007C4356">
        <w:t xml:space="preserve">The ERROR INDICATION message shall contain at least either the </w:t>
      </w:r>
      <w:r w:rsidRPr="007C4356">
        <w:rPr>
          <w:i/>
        </w:rPr>
        <w:t>Cause</w:t>
      </w:r>
      <w:r w:rsidRPr="007C4356">
        <w:t xml:space="preserve"> IE or the </w:t>
      </w:r>
      <w:r w:rsidRPr="007C4356">
        <w:rPr>
          <w:i/>
        </w:rPr>
        <w:t>Criticality Diagnostics</w:t>
      </w:r>
      <w:r w:rsidRPr="007C4356">
        <w:t xml:space="preserve"> IE</w:t>
      </w:r>
      <w:r w:rsidR="007A61F1">
        <w:t xml:space="preserve"> and may include </w:t>
      </w:r>
      <w:r w:rsidR="007A61F1" w:rsidRPr="00E239A2">
        <w:rPr>
          <w:i/>
        </w:rPr>
        <w:t>RAN Function ID</w:t>
      </w:r>
      <w:r w:rsidR="007A61F1">
        <w:t xml:space="preserve"> IE and </w:t>
      </w:r>
      <w:r w:rsidR="007A61F1" w:rsidRPr="00E239A2">
        <w:rPr>
          <w:i/>
        </w:rPr>
        <w:t xml:space="preserve">RIC </w:t>
      </w:r>
      <w:r w:rsidR="007A61F1">
        <w:rPr>
          <w:i/>
        </w:rPr>
        <w:t>Request</w:t>
      </w:r>
      <w:r w:rsidR="007A61F1" w:rsidRPr="00E239A2">
        <w:rPr>
          <w:i/>
        </w:rPr>
        <w:t xml:space="preserve"> ID</w:t>
      </w:r>
      <w:r w:rsidR="007A61F1">
        <w:t xml:space="preserve"> IE</w:t>
      </w:r>
      <w:r w:rsidRPr="007C4356">
        <w:t>.</w:t>
      </w:r>
    </w:p>
    <w:p w14:paraId="2A8718D7" w14:textId="426E4FE4" w:rsidR="003D67C5" w:rsidRDefault="00CF7ED5" w:rsidP="003D67C5">
      <w:pPr>
        <w:rPr>
          <w:ins w:id="976" w:author="Crouse" w:date="2021-10-28T20:40:00Z"/>
        </w:rPr>
      </w:pPr>
      <w:ins w:id="977" w:author="Crouse" w:date="2021-10-28T20:39:00Z">
        <w:r w:rsidRPr="007C4356">
          <w:lastRenderedPageBreak/>
          <w:t>ERROR INDICATION</w:t>
        </w:r>
        <w:r>
          <w:t xml:space="preserve"> </w:t>
        </w:r>
        <w:r>
          <w:rPr>
            <w:rFonts w:ascii="等线" w:eastAsia="等线" w:hAnsi="等线" w:hint="eastAsia"/>
            <w:lang w:eastAsia="zh-CN"/>
          </w:rPr>
          <w:t>消息</w:t>
        </w:r>
        <w:r>
          <w:rPr>
            <w:rFonts w:ascii="宋体" w:eastAsia="宋体" w:hAnsi="宋体" w:cs="宋体" w:hint="eastAsia"/>
            <w:lang w:eastAsia="zh-CN"/>
          </w:rPr>
          <w:t>应该至少</w:t>
        </w:r>
      </w:ins>
      <w:ins w:id="978" w:author="Crouse" w:date="2021-10-28T20:40:00Z">
        <w:r>
          <w:rPr>
            <w:rFonts w:ascii="宋体" w:eastAsia="宋体" w:hAnsi="宋体" w:cs="宋体" w:hint="eastAsia"/>
            <w:lang w:eastAsia="zh-CN"/>
          </w:rPr>
          <w:t>包含C</w:t>
        </w:r>
        <w:r>
          <w:rPr>
            <w:rFonts w:ascii="宋体" w:eastAsia="宋体" w:hAnsi="宋体" w:cs="宋体"/>
            <w:lang w:eastAsia="zh-CN"/>
          </w:rPr>
          <w:t>ause IE</w:t>
        </w:r>
        <w:r>
          <w:rPr>
            <w:rFonts w:ascii="宋体" w:eastAsia="宋体" w:hAnsi="宋体" w:cs="宋体" w:hint="eastAsia"/>
            <w:lang w:eastAsia="zh-CN"/>
          </w:rPr>
          <w:t>或者C</w:t>
        </w:r>
        <w:r>
          <w:rPr>
            <w:rFonts w:ascii="宋体" w:eastAsia="宋体" w:hAnsi="宋体" w:cs="宋体"/>
            <w:lang w:eastAsia="zh-CN"/>
          </w:rPr>
          <w:t>riticality Dia</w:t>
        </w:r>
        <w:r w:rsidR="003D67C5">
          <w:rPr>
            <w:rFonts w:ascii="宋体" w:eastAsia="宋体" w:hAnsi="宋体" w:cs="宋体"/>
            <w:lang w:eastAsia="zh-CN"/>
          </w:rPr>
          <w:t xml:space="preserve">gnostics </w:t>
        </w:r>
        <w:r w:rsidR="003D67C5">
          <w:rPr>
            <w:rFonts w:ascii="宋体" w:eastAsia="宋体" w:hAnsi="宋体" w:cs="宋体" w:hint="eastAsia"/>
            <w:lang w:eastAsia="zh-CN"/>
          </w:rPr>
          <w:t>IE并且包含</w:t>
        </w:r>
        <w:r w:rsidR="003D67C5" w:rsidRPr="00E239A2">
          <w:rPr>
            <w:i/>
          </w:rPr>
          <w:t>RAN Function ID</w:t>
        </w:r>
        <w:r w:rsidR="003D67C5">
          <w:t xml:space="preserve"> IE </w:t>
        </w:r>
        <w:r w:rsidR="000F79D7">
          <w:rPr>
            <w:rFonts w:ascii="等线" w:eastAsia="等线" w:hAnsi="等线" w:hint="eastAsia"/>
            <w:lang w:eastAsia="zh-CN"/>
          </w:rPr>
          <w:t>和</w:t>
        </w:r>
        <w:r w:rsidR="003D67C5" w:rsidRPr="00E239A2">
          <w:rPr>
            <w:i/>
          </w:rPr>
          <w:t xml:space="preserve">RIC </w:t>
        </w:r>
        <w:r w:rsidR="003D67C5">
          <w:rPr>
            <w:i/>
          </w:rPr>
          <w:t>Request</w:t>
        </w:r>
        <w:r w:rsidR="003D67C5" w:rsidRPr="00E239A2">
          <w:rPr>
            <w:i/>
          </w:rPr>
          <w:t xml:space="preserve"> ID</w:t>
        </w:r>
        <w:r w:rsidR="003D67C5">
          <w:t xml:space="preserve"> IE</w:t>
        </w:r>
        <w:r w:rsidR="003D67C5" w:rsidRPr="007C4356">
          <w:t>.</w:t>
        </w:r>
      </w:ins>
    </w:p>
    <w:p w14:paraId="7F34EFBA" w14:textId="45B67E15" w:rsidR="00CF7ED5" w:rsidRDefault="00CF7ED5" w:rsidP="00096BF8"/>
    <w:p w14:paraId="2624D321" w14:textId="77777777" w:rsidR="00096BF8" w:rsidRDefault="00096BF8" w:rsidP="00096BF8">
      <w:pPr>
        <w:pStyle w:val="4"/>
        <w:numPr>
          <w:ilvl w:val="0"/>
          <w:numId w:val="0"/>
        </w:numPr>
        <w:ind w:left="864" w:hanging="864"/>
        <w:rPr>
          <w:rFonts w:eastAsia="Times New Roman"/>
          <w:lang w:eastAsia="en-GB"/>
        </w:rPr>
      </w:pPr>
      <w:bookmarkStart w:id="979" w:name="_Toc14207507"/>
      <w:r>
        <w:t>8.3.3.3</w:t>
      </w:r>
      <w:r>
        <w:tab/>
        <w:t>Unsuccessful Operation</w:t>
      </w:r>
      <w:bookmarkEnd w:id="979"/>
    </w:p>
    <w:p w14:paraId="6DC46DBB" w14:textId="77777777" w:rsidR="00096BF8" w:rsidRDefault="00096BF8" w:rsidP="00096BF8">
      <w:r>
        <w:t>Not applicable.</w:t>
      </w:r>
    </w:p>
    <w:p w14:paraId="23B2897C" w14:textId="77777777" w:rsidR="00096BF8" w:rsidRDefault="00096BF8" w:rsidP="00096BF8">
      <w:pPr>
        <w:pStyle w:val="4"/>
        <w:numPr>
          <w:ilvl w:val="0"/>
          <w:numId w:val="0"/>
        </w:numPr>
        <w:ind w:left="864" w:hanging="864"/>
      </w:pPr>
      <w:bookmarkStart w:id="980" w:name="_Toc14207508"/>
      <w:r>
        <w:t>8.3.3.4</w:t>
      </w:r>
      <w:r>
        <w:tab/>
        <w:t>Abnormal Conditions</w:t>
      </w:r>
      <w:bookmarkEnd w:id="980"/>
    </w:p>
    <w:p w14:paraId="135118EA" w14:textId="21528948" w:rsidR="00096BF8" w:rsidRDefault="00096BF8" w:rsidP="00096BF8">
      <w:r>
        <w:t>Not applicable.</w:t>
      </w:r>
    </w:p>
    <w:p w14:paraId="07C21C5E" w14:textId="479C151D" w:rsidR="001E4644" w:rsidRPr="009D2856" w:rsidRDefault="001E4644" w:rsidP="001E4644">
      <w:pPr>
        <w:pStyle w:val="3"/>
        <w:numPr>
          <w:ilvl w:val="0"/>
          <w:numId w:val="0"/>
        </w:numPr>
        <w:ind w:left="720" w:hanging="720"/>
        <w:rPr>
          <w:lang w:val="en-US"/>
        </w:rPr>
      </w:pPr>
      <w:bookmarkStart w:id="981" w:name="_Toc31208986"/>
      <w:r w:rsidRPr="009D2856">
        <w:rPr>
          <w:lang w:val="en-US"/>
        </w:rPr>
        <w:t>8.</w:t>
      </w:r>
      <w:r>
        <w:rPr>
          <w:lang w:val="en-US"/>
        </w:rPr>
        <w:t>3</w:t>
      </w:r>
      <w:r w:rsidRPr="009D2856">
        <w:rPr>
          <w:lang w:val="en-US"/>
        </w:rPr>
        <w:t>.</w:t>
      </w:r>
      <w:r>
        <w:rPr>
          <w:lang w:val="en-US"/>
        </w:rPr>
        <w:t>4</w:t>
      </w:r>
      <w:r w:rsidRPr="009D2856">
        <w:rPr>
          <w:lang w:val="en-US"/>
        </w:rPr>
        <w:tab/>
        <w:t>RIC Service Update</w:t>
      </w:r>
      <w:r>
        <w:rPr>
          <w:lang w:val="en-US"/>
        </w:rPr>
        <w:t xml:space="preserve"> procedure</w:t>
      </w:r>
      <w:bookmarkEnd w:id="981"/>
    </w:p>
    <w:p w14:paraId="3CC702AA" w14:textId="041AC86D"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.1</w:t>
      </w:r>
      <w:r w:rsidRPr="00094095">
        <w:rPr>
          <w:lang w:val="en-US"/>
        </w:rPr>
        <w:tab/>
        <w:t>General</w:t>
      </w:r>
    </w:p>
    <w:p w14:paraId="39BDF64B" w14:textId="62F4ABC1" w:rsidR="001E4644" w:rsidRDefault="001E4644" w:rsidP="001E4644">
      <w:pPr>
        <w:rPr>
          <w:ins w:id="982" w:author="Crouse" w:date="2021-10-28T20:41:00Z"/>
          <w:rFonts w:cs="Arial"/>
        </w:rPr>
      </w:pPr>
      <w:r w:rsidRPr="00094095">
        <w:rPr>
          <w:rFonts w:cs="Arial"/>
        </w:rPr>
        <w:t xml:space="preserve">The purpose of the </w:t>
      </w:r>
      <w:r>
        <w:rPr>
          <w:rFonts w:cs="Arial"/>
        </w:rPr>
        <w:t>RIC</w:t>
      </w:r>
      <w:r w:rsidRPr="00094095">
        <w:rPr>
          <w:rFonts w:cs="Arial"/>
        </w:rPr>
        <w:t xml:space="preserve"> Service Update procedure is to update application level configuration data needed for </w:t>
      </w:r>
      <w:r>
        <w:rPr>
          <w:rFonts w:cs="Arial"/>
        </w:rPr>
        <w:t>E2 Node</w:t>
      </w:r>
      <w:r w:rsidRPr="00094095">
        <w:rPr>
          <w:rFonts w:cs="Arial"/>
        </w:rPr>
        <w:t xml:space="preserve"> and </w:t>
      </w:r>
      <w:r w:rsidR="005E5F2D">
        <w:rPr>
          <w:rFonts w:cs="Arial"/>
        </w:rPr>
        <w:t>Near</w:t>
      </w:r>
      <w:r>
        <w:rPr>
          <w:rFonts w:cs="Arial"/>
        </w:rPr>
        <w:t>-RT RIC</w:t>
      </w:r>
      <w:r w:rsidRPr="00094095">
        <w:rPr>
          <w:rFonts w:cs="Arial"/>
        </w:rPr>
        <w:t xml:space="preserve"> to interoperate correctly over the E2 interface.</w:t>
      </w:r>
    </w:p>
    <w:p w14:paraId="5F6DF775" w14:textId="53713D89" w:rsidR="00D3340F" w:rsidRPr="00094095" w:rsidRDefault="004520D3" w:rsidP="001E4644">
      <w:pPr>
        <w:rPr>
          <w:rFonts w:cs="Arial"/>
        </w:rPr>
      </w:pPr>
      <w:ins w:id="983" w:author="Crouse" w:date="2021-10-28T20:41:00Z">
        <w:r>
          <w:rPr>
            <w:rFonts w:cs="Arial"/>
          </w:rPr>
          <w:t>RIC</w:t>
        </w:r>
        <w:r w:rsidRPr="00094095">
          <w:rPr>
            <w:rFonts w:cs="Arial"/>
          </w:rPr>
          <w:t xml:space="preserve"> Service Update</w:t>
        </w:r>
        <w:r>
          <w:rPr>
            <w:rFonts w:ascii="宋体" w:eastAsia="宋体" w:hAnsi="宋体" w:cs="宋体" w:hint="eastAsia"/>
            <w:lang w:eastAsia="zh-CN"/>
          </w:rPr>
          <w:t>过程</w:t>
        </w:r>
      </w:ins>
      <w:ins w:id="984" w:author="Crouse" w:date="2021-10-28T20:43:00Z">
        <w:r w:rsidR="002D011B">
          <w:rPr>
            <w:rFonts w:ascii="宋体" w:eastAsia="宋体" w:hAnsi="宋体" w:cs="宋体" w:hint="eastAsia"/>
            <w:lang w:eastAsia="zh-CN"/>
          </w:rPr>
          <w:t>的目的</w:t>
        </w:r>
      </w:ins>
      <w:ins w:id="985" w:author="Crouse" w:date="2021-10-28T20:53:00Z">
        <w:r w:rsidR="00F4014C">
          <w:rPr>
            <w:rFonts w:ascii="宋体" w:eastAsia="宋体" w:hAnsi="宋体" w:cs="宋体" w:hint="eastAsia"/>
            <w:lang w:eastAsia="zh-CN"/>
          </w:rPr>
          <w:t>是</w:t>
        </w:r>
        <w:r w:rsidR="000A6EF4">
          <w:rPr>
            <w:rFonts w:ascii="宋体" w:eastAsia="宋体" w:hAnsi="宋体" w:cs="宋体" w:hint="eastAsia"/>
            <w:lang w:eastAsia="zh-CN"/>
          </w:rPr>
          <w:t>更新</w:t>
        </w:r>
        <w:r w:rsidR="00F4014C">
          <w:rPr>
            <w:rFonts w:ascii="宋体" w:eastAsia="宋体" w:hAnsi="宋体" w:cs="宋体" w:hint="eastAsia"/>
            <w:lang w:eastAsia="zh-CN"/>
          </w:rPr>
          <w:t>E2节点和Near-</w:t>
        </w:r>
        <w:r w:rsidR="00F4014C">
          <w:rPr>
            <w:rFonts w:ascii="宋体" w:eastAsia="宋体" w:hAnsi="宋体" w:cs="宋体"/>
            <w:lang w:eastAsia="zh-CN"/>
          </w:rPr>
          <w:t>RT</w:t>
        </w:r>
      </w:ins>
      <w:ins w:id="986" w:author="Crouse" w:date="2021-10-28T20:54:00Z">
        <w:r w:rsidR="00F4014C">
          <w:rPr>
            <w:rFonts w:ascii="宋体" w:eastAsia="宋体" w:hAnsi="宋体" w:cs="宋体"/>
            <w:lang w:eastAsia="zh-CN"/>
          </w:rPr>
          <w:t xml:space="preserve"> RIC</w:t>
        </w:r>
        <w:r w:rsidR="00F4014C">
          <w:rPr>
            <w:rFonts w:ascii="宋体" w:eastAsia="宋体" w:hAnsi="宋体" w:cs="宋体" w:hint="eastAsia"/>
            <w:lang w:eastAsia="zh-CN"/>
          </w:rPr>
          <w:t>节点</w:t>
        </w:r>
        <w:r w:rsidR="00F532E3">
          <w:rPr>
            <w:rFonts w:ascii="宋体" w:eastAsia="宋体" w:hAnsi="宋体" w:cs="宋体" w:hint="eastAsia"/>
            <w:lang w:eastAsia="zh-CN"/>
          </w:rPr>
          <w:t>所需要的应用等级配置数据，这个</w:t>
        </w:r>
      </w:ins>
      <w:ins w:id="987" w:author="Crouse" w:date="2021-10-28T20:55:00Z">
        <w:r w:rsidR="00F532E3">
          <w:rPr>
            <w:rFonts w:ascii="宋体" w:eastAsia="宋体" w:hAnsi="宋体" w:cs="宋体" w:hint="eastAsia"/>
            <w:lang w:eastAsia="zh-CN"/>
          </w:rPr>
          <w:t>配置数据用来在E2接口的正确交互。</w:t>
        </w:r>
      </w:ins>
    </w:p>
    <w:p w14:paraId="479E8079" w14:textId="327D1E84"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.2</w:t>
      </w:r>
      <w:r w:rsidRPr="00094095">
        <w:rPr>
          <w:lang w:val="en-US"/>
        </w:rPr>
        <w:tab/>
        <w:t>Successful Operation</w:t>
      </w:r>
    </w:p>
    <w:p w14:paraId="2BE2500A" w14:textId="77777777" w:rsidR="00877A45" w:rsidRPr="00877A45" w:rsidRDefault="00877A45" w:rsidP="00877A45">
      <w:pPr>
        <w:keepNext/>
        <w:keepLines/>
        <w:spacing w:before="60"/>
        <w:jc w:val="center"/>
        <w:rPr>
          <w:rFonts w:ascii="Arial" w:eastAsia="宋体" w:hAnsi="Arial"/>
          <w:b/>
          <w:lang w:eastAsia="x-none"/>
        </w:rPr>
      </w:pPr>
    </w:p>
    <w:p w14:paraId="24255B03" w14:textId="77777777" w:rsidR="00877A45" w:rsidRPr="00877A45" w:rsidRDefault="00877A45" w:rsidP="001F7096">
      <w:pPr>
        <w:pStyle w:val="PlantUML"/>
        <w:rPr>
          <w:lang w:val="en-GB"/>
        </w:rPr>
      </w:pPr>
      <w:bookmarkStart w:id="988" w:name="_Hlk29396803"/>
      <w:r w:rsidRPr="00877A45">
        <w:rPr>
          <w:lang w:val="en-GB"/>
        </w:rPr>
        <w:t>@startuml</w:t>
      </w:r>
    </w:p>
    <w:p w14:paraId="48215197" w14:textId="77777777" w:rsidR="00877A45" w:rsidRPr="00877A45" w:rsidRDefault="00877A45" w:rsidP="001F7096">
      <w:pPr>
        <w:pStyle w:val="PlantUML"/>
        <w:rPr>
          <w:lang w:val="en-GB"/>
        </w:rPr>
      </w:pPr>
    </w:p>
    <w:p w14:paraId="4143DCFB" w14:textId="77777777" w:rsidR="00877A45" w:rsidRPr="00877A45" w:rsidRDefault="00877A45" w:rsidP="001F7096">
      <w:pPr>
        <w:pStyle w:val="PlantUML"/>
      </w:pPr>
      <w:r w:rsidRPr="00877A45">
        <w:rPr>
          <w:rFonts w:hint="eastAsia"/>
        </w:rPr>
        <w:t>skinparam ParticipantPadding 5</w:t>
      </w:r>
    </w:p>
    <w:p w14:paraId="63815BD4" w14:textId="77777777" w:rsidR="00877A45" w:rsidRPr="00877A45" w:rsidRDefault="00877A45" w:rsidP="001F7096">
      <w:pPr>
        <w:pStyle w:val="PlantUML"/>
      </w:pPr>
      <w:r w:rsidRPr="00877A45">
        <w:rPr>
          <w:rFonts w:hint="eastAsia"/>
        </w:rPr>
        <w:t>skinparam BoxPadding 10</w:t>
      </w:r>
    </w:p>
    <w:p w14:paraId="74ACBB44" w14:textId="77777777" w:rsidR="00877A45" w:rsidRPr="00877A45" w:rsidRDefault="00877A45" w:rsidP="001F7096">
      <w:pPr>
        <w:pStyle w:val="PlantUML"/>
      </w:pPr>
      <w:r w:rsidRPr="00877A45">
        <w:t>skinparam lifelineStrategy solid</w:t>
      </w:r>
    </w:p>
    <w:p w14:paraId="0664C755" w14:textId="77777777" w:rsidR="00877A45" w:rsidRPr="00877A45" w:rsidRDefault="00877A45" w:rsidP="001F7096">
      <w:pPr>
        <w:pStyle w:val="PlantUML"/>
      </w:pPr>
      <w:r w:rsidRPr="00877A45">
        <w:rPr>
          <w:rFonts w:hint="eastAsia"/>
        </w:rPr>
        <w:t xml:space="preserve">participant </w:t>
      </w:r>
      <w:r w:rsidRPr="00877A45">
        <w:rPr>
          <w:rFonts w:hint="eastAsia"/>
        </w:rPr>
        <w:t>“</w:t>
      </w:r>
      <w:r w:rsidRPr="00877A45">
        <w:t>N</w:t>
      </w:r>
      <w:r w:rsidRPr="00877A45">
        <w:rPr>
          <w:rFonts w:hint="eastAsia"/>
        </w:rPr>
        <w:t>ear-RT RIC</w:t>
      </w:r>
      <w:r w:rsidRPr="00877A45">
        <w:rPr>
          <w:rFonts w:hint="eastAsia"/>
        </w:rPr>
        <w:t>”</w:t>
      </w:r>
      <w:r w:rsidRPr="00877A45">
        <w:rPr>
          <w:rFonts w:hint="eastAsia"/>
        </w:rPr>
        <w:t xml:space="preserve"> as near</w:t>
      </w:r>
    </w:p>
    <w:p w14:paraId="633FAD0B" w14:textId="77777777" w:rsidR="00877A45" w:rsidRPr="00877A45" w:rsidRDefault="00877A45" w:rsidP="001F7096">
      <w:pPr>
        <w:pStyle w:val="PlantUML"/>
      </w:pPr>
      <w:r w:rsidRPr="00877A45">
        <w:rPr>
          <w:rFonts w:hint="eastAsia"/>
        </w:rPr>
        <w:t xml:space="preserve">participant </w:t>
      </w:r>
      <w:r w:rsidRPr="00877A45">
        <w:rPr>
          <w:rFonts w:hint="eastAsia"/>
        </w:rPr>
        <w:t>“</w:t>
      </w:r>
      <w:r w:rsidRPr="00877A45">
        <w:rPr>
          <w:rFonts w:hint="eastAsia"/>
        </w:rPr>
        <w:t>E2 Node</w:t>
      </w:r>
      <w:r w:rsidRPr="00877A45">
        <w:rPr>
          <w:rFonts w:hint="eastAsia"/>
        </w:rPr>
        <w:t>”</w:t>
      </w:r>
      <w:r w:rsidRPr="00877A45">
        <w:rPr>
          <w:rFonts w:hint="eastAsia"/>
        </w:rPr>
        <w:t xml:space="preserve"> as ran</w:t>
      </w:r>
    </w:p>
    <w:p w14:paraId="198CD536" w14:textId="77777777" w:rsidR="00877A45" w:rsidRPr="00877A45" w:rsidRDefault="00877A45" w:rsidP="001F7096">
      <w:pPr>
        <w:pStyle w:val="PlantUML"/>
        <w:rPr>
          <w:lang w:val="en-GB"/>
        </w:rPr>
      </w:pPr>
      <w:r w:rsidRPr="00877A45">
        <w:rPr>
          <w:lang w:val="en-GB"/>
        </w:rPr>
        <w:t>ran&lt;--near: RIC SERVICE QUERY</w:t>
      </w:r>
    </w:p>
    <w:p w14:paraId="4ADC25A6" w14:textId="77777777" w:rsidR="00877A45" w:rsidRPr="00877A45" w:rsidRDefault="00877A45" w:rsidP="001F7096">
      <w:pPr>
        <w:pStyle w:val="PlantUML"/>
        <w:rPr>
          <w:lang w:val="en-GB"/>
        </w:rPr>
      </w:pPr>
      <w:r w:rsidRPr="00877A45">
        <w:rPr>
          <w:lang w:val="en-GB"/>
        </w:rPr>
        <w:t>ran-&gt;near: RIC SERVICE UPDATE</w:t>
      </w:r>
    </w:p>
    <w:p w14:paraId="7A9D3182" w14:textId="77777777" w:rsidR="00877A45" w:rsidRPr="00877A45" w:rsidRDefault="00877A45" w:rsidP="001F7096">
      <w:pPr>
        <w:pStyle w:val="PlantUML"/>
        <w:rPr>
          <w:lang w:val="en-GB"/>
        </w:rPr>
      </w:pPr>
      <w:r w:rsidRPr="00877A45">
        <w:rPr>
          <w:lang w:val="en-GB"/>
        </w:rPr>
        <w:t>ran&lt;-near: RIC SERVICE UPDATE ACKNOWLEDGE</w:t>
      </w:r>
    </w:p>
    <w:p w14:paraId="68CC7C80" w14:textId="77777777" w:rsidR="00877A45" w:rsidRPr="00877A45" w:rsidRDefault="00877A45" w:rsidP="001F7096">
      <w:pPr>
        <w:pStyle w:val="PlantUML"/>
        <w:rPr>
          <w:lang w:val="en-GB"/>
        </w:rPr>
      </w:pPr>
    </w:p>
    <w:p w14:paraId="07D13709" w14:textId="77777777" w:rsidR="00877A45" w:rsidRPr="00877A45" w:rsidRDefault="00877A45" w:rsidP="001F7096">
      <w:pPr>
        <w:pStyle w:val="PlantUML"/>
        <w:rPr>
          <w:lang w:val="en-GB"/>
        </w:rPr>
      </w:pPr>
      <w:r w:rsidRPr="00877A45">
        <w:rPr>
          <w:lang w:val="en-GB"/>
        </w:rPr>
        <w:t>@enduml</w:t>
      </w:r>
    </w:p>
    <w:bookmarkEnd w:id="988"/>
    <w:p w14:paraId="26B38B02" w14:textId="2EB16390" w:rsidR="001E4644" w:rsidRDefault="00877A45" w:rsidP="00F16E0F">
      <w:pPr>
        <w:pStyle w:val="PlantUMLImg"/>
      </w:pPr>
      <w:r>
        <w:rPr>
          <w:lang w:val="en-US"/>
        </w:rPr>
        <w:drawing>
          <wp:inline distT="0" distB="0" distL="0" distR="0" wp14:anchorId="66454A1A" wp14:editId="56DD499D">
            <wp:extent cx="3552825" cy="1819275"/>
            <wp:effectExtent l="0" t="0" r="9525" b="9525"/>
            <wp:docPr id="43" name="Picture 43" descr="Generated by PlantUML"/>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38">
                      <a:extLst>
                        <a:ext uri="{28A0092B-C50C-407E-A947-70E740481C1C}">
                          <a14:useLocalDpi xmlns:a14="http://schemas.microsoft.com/office/drawing/2010/main" val="0"/>
                        </a:ext>
                      </a:extLst>
                    </a:blip>
                    <a:stretch>
                      <a:fillRect/>
                    </a:stretch>
                  </pic:blipFill>
                  <pic:spPr>
                    <a:xfrm>
                      <a:off x="0" y="0"/>
                      <a:ext cx="3552825" cy="1819275"/>
                    </a:xfrm>
                    <a:prstGeom prst="rect">
                      <a:avLst/>
                    </a:prstGeom>
                  </pic:spPr>
                </pic:pic>
              </a:graphicData>
            </a:graphic>
          </wp:inline>
        </w:drawing>
      </w:r>
    </w:p>
    <w:p w14:paraId="50E89887" w14:textId="18FAB26F" w:rsidR="001E4644" w:rsidRPr="00094095" w:rsidRDefault="001E4644" w:rsidP="001E4644">
      <w:pPr>
        <w:pStyle w:val="TF"/>
        <w:rPr>
          <w:rFonts w:eastAsia="宋体"/>
        </w:rPr>
      </w:pPr>
      <w:r w:rsidRPr="00094095">
        <w:t>Figure 8.</w:t>
      </w:r>
      <w:r>
        <w:t>3</w:t>
      </w:r>
      <w:r w:rsidRPr="00094095">
        <w:t>.</w:t>
      </w:r>
      <w:r>
        <w:t>4</w:t>
      </w:r>
      <w:r w:rsidRPr="00094095">
        <w:t xml:space="preserve">.2-1: </w:t>
      </w:r>
      <w:r>
        <w:t>RIC</w:t>
      </w:r>
      <w:r w:rsidRPr="00094095">
        <w:t xml:space="preserve"> Service Update</w:t>
      </w:r>
      <w:r>
        <w:t xml:space="preserve"> procedure</w:t>
      </w:r>
      <w:r w:rsidRPr="00094095">
        <w:t>, successful operation</w:t>
      </w:r>
    </w:p>
    <w:p w14:paraId="063053DB" w14:textId="35A7D0FF" w:rsidR="001E4644" w:rsidRDefault="001E4644" w:rsidP="001E4644">
      <w:pPr>
        <w:rPr>
          <w:ins w:id="989" w:author="Crouse" w:date="2021-10-28T20:55:00Z"/>
        </w:rPr>
      </w:pPr>
      <w:r w:rsidRPr="00094095">
        <w:t xml:space="preserve">An </w:t>
      </w:r>
      <w:r>
        <w:t>E2 Node</w:t>
      </w:r>
      <w:r w:rsidRPr="00094095">
        <w:t xml:space="preserve"> initiates the procedure by sending a RIC SERVICE UPDATE message to the </w:t>
      </w:r>
      <w:r w:rsidR="005E5F2D">
        <w:t>Near</w:t>
      </w:r>
      <w:r>
        <w:t>-RT RIC</w:t>
      </w:r>
      <w:r w:rsidRPr="00094095">
        <w:t>. Such message shall include</w:t>
      </w:r>
      <w:r w:rsidRPr="00094095" w:rsidDel="00331838">
        <w:t xml:space="preserve"> </w:t>
      </w:r>
      <w:r w:rsidRPr="00094095">
        <w:t xml:space="preserve">an appropriate set of up-to-date </w:t>
      </w:r>
      <w:r w:rsidR="005E5F2D">
        <w:t>Near</w:t>
      </w:r>
      <w:r>
        <w:t>-RT RIC</w:t>
      </w:r>
      <w:r w:rsidRPr="00094095">
        <w:t xml:space="preserve"> service</w:t>
      </w:r>
      <w:r>
        <w:t>-</w:t>
      </w:r>
      <w:r w:rsidRPr="00094095">
        <w:t xml:space="preserve">related configuration data, including, but not limited to, the complete lists of added, modified and deleted supported </w:t>
      </w:r>
      <w:r w:rsidR="005E5F2D">
        <w:t>Near</w:t>
      </w:r>
      <w:r>
        <w:t>-RT RIC</w:t>
      </w:r>
      <w:r w:rsidRPr="00094095">
        <w:t xml:space="preserve"> Service functions that </w:t>
      </w:r>
      <w:r>
        <w:t>E2 Node</w:t>
      </w:r>
      <w:r w:rsidRPr="00094095">
        <w:t xml:space="preserve"> has just taken into operational use</w:t>
      </w:r>
      <w:r w:rsidR="001B0E5E">
        <w:t xml:space="preserve"> along with a revision counter for each item in each list</w:t>
      </w:r>
      <w:r w:rsidRPr="00094095">
        <w:t>.</w:t>
      </w:r>
    </w:p>
    <w:p w14:paraId="0209A4E7" w14:textId="07A3664B" w:rsidR="0005035A" w:rsidRDefault="00F773E9" w:rsidP="001E4644">
      <w:pPr>
        <w:rPr>
          <w:ins w:id="990" w:author="Crouse" w:date="2021-10-29T09:33:00Z"/>
          <w:rFonts w:ascii="宋体" w:eastAsia="宋体" w:hAnsi="宋体" w:cs="宋体"/>
          <w:lang w:eastAsia="zh-CN"/>
        </w:rPr>
      </w:pPr>
      <w:ins w:id="991" w:author="Crouse" w:date="2021-10-28T20:57:00Z">
        <w:r>
          <w:rPr>
            <w:rFonts w:ascii="等线" w:eastAsia="等线" w:hAnsi="等线" w:hint="eastAsia"/>
            <w:lang w:eastAsia="zh-CN"/>
          </w:rPr>
          <w:lastRenderedPageBreak/>
          <w:t>一个E2</w:t>
        </w:r>
        <w:r>
          <w:rPr>
            <w:rFonts w:ascii="宋体" w:eastAsia="宋体" w:hAnsi="宋体" w:cs="宋体" w:hint="eastAsia"/>
            <w:lang w:eastAsia="zh-CN"/>
          </w:rPr>
          <w:t>节点</w:t>
        </w:r>
        <w:r w:rsidR="00FB6CBA">
          <w:rPr>
            <w:rFonts w:ascii="宋体" w:eastAsia="宋体" w:hAnsi="宋体" w:cs="宋体" w:hint="eastAsia"/>
            <w:lang w:eastAsia="zh-CN"/>
          </w:rPr>
          <w:t>通过发送</w:t>
        </w:r>
        <w:r w:rsidR="00FB6CBA" w:rsidRPr="00094095">
          <w:t>RIC SERVICE UPDATE</w:t>
        </w:r>
        <w:r w:rsidR="00FB6CBA">
          <w:rPr>
            <w:rFonts w:ascii="等线" w:eastAsia="等线" w:hAnsi="等线" w:hint="eastAsia"/>
            <w:lang w:eastAsia="zh-CN"/>
          </w:rPr>
          <w:t>消息</w:t>
        </w:r>
        <w:r w:rsidR="00FB6CBA">
          <w:rPr>
            <w:rFonts w:ascii="宋体" w:eastAsia="宋体" w:hAnsi="宋体" w:cs="宋体" w:hint="eastAsia"/>
            <w:lang w:eastAsia="zh-CN"/>
          </w:rPr>
          <w:t>给Near-RT</w:t>
        </w:r>
        <w:r w:rsidR="00FB6CBA">
          <w:rPr>
            <w:rFonts w:ascii="宋体" w:eastAsia="宋体" w:hAnsi="宋体" w:cs="宋体"/>
          </w:rPr>
          <w:t xml:space="preserve"> </w:t>
        </w:r>
        <w:r w:rsidR="00FB6CBA">
          <w:rPr>
            <w:rFonts w:ascii="宋体" w:eastAsia="宋体" w:hAnsi="宋体" w:cs="宋体" w:hint="eastAsia"/>
            <w:lang w:eastAsia="zh-CN"/>
          </w:rPr>
          <w:t>RIC初始化这个过程。</w:t>
        </w:r>
      </w:ins>
      <w:ins w:id="992" w:author="Crouse" w:date="2021-10-28T20:58:00Z">
        <w:r w:rsidR="00FB6CBA">
          <w:rPr>
            <w:rFonts w:ascii="宋体" w:eastAsia="宋体" w:hAnsi="宋体" w:cs="宋体" w:hint="eastAsia"/>
            <w:lang w:eastAsia="zh-CN"/>
          </w:rPr>
          <w:t>这个消息应该包含一个适当的</w:t>
        </w:r>
      </w:ins>
      <w:ins w:id="993" w:author="Crouse" w:date="2021-10-29T09:03:00Z">
        <w:r w:rsidR="00BC244D">
          <w:rPr>
            <w:rFonts w:ascii="宋体" w:eastAsia="宋体" w:hAnsi="宋体" w:cs="宋体" w:hint="eastAsia"/>
            <w:lang w:eastAsia="zh-CN"/>
          </w:rPr>
          <w:t>up</w:t>
        </w:r>
        <w:r w:rsidR="00BC244D">
          <w:rPr>
            <w:rFonts w:ascii="宋体" w:eastAsia="宋体" w:hAnsi="宋体" w:cs="宋体"/>
            <w:lang w:eastAsia="zh-CN"/>
          </w:rPr>
          <w:t>-to</w:t>
        </w:r>
      </w:ins>
      <w:ins w:id="994" w:author="Crouse" w:date="2021-10-29T09:04:00Z">
        <w:r w:rsidR="00E67E9C">
          <w:rPr>
            <w:rFonts w:ascii="宋体" w:eastAsia="宋体" w:hAnsi="宋体" w:cs="宋体"/>
            <w:lang w:eastAsia="zh-CN"/>
          </w:rPr>
          <w:t xml:space="preserve">-date </w:t>
        </w:r>
        <w:r w:rsidR="00E67E9C">
          <w:rPr>
            <w:rFonts w:ascii="宋体" w:eastAsia="宋体" w:hAnsi="宋体" w:cs="宋体" w:hint="eastAsia"/>
            <w:lang w:eastAsia="zh-CN"/>
          </w:rPr>
          <w:t>N</w:t>
        </w:r>
        <w:r w:rsidR="00E67E9C">
          <w:rPr>
            <w:rFonts w:ascii="宋体" w:eastAsia="宋体" w:hAnsi="宋体" w:cs="宋体"/>
            <w:lang w:eastAsia="zh-CN"/>
          </w:rPr>
          <w:t xml:space="preserve">ear-RT </w:t>
        </w:r>
        <w:r w:rsidR="00E67E9C">
          <w:rPr>
            <w:rFonts w:ascii="宋体" w:eastAsia="宋体" w:hAnsi="宋体" w:cs="宋体" w:hint="eastAsia"/>
            <w:lang w:eastAsia="zh-CN"/>
          </w:rPr>
          <w:t>服务相关配置数据集，包括，但是不限于</w:t>
        </w:r>
      </w:ins>
    </w:p>
    <w:p w14:paraId="551DAF82" w14:textId="77777777" w:rsidR="00B24006" w:rsidRPr="00B24006" w:rsidRDefault="00B24006" w:rsidP="00B24006">
      <w:pPr>
        <w:rPr>
          <w:ins w:id="995" w:author="Crouse" w:date="2021-10-29T09:33:00Z"/>
          <w:rFonts w:eastAsia="等线"/>
          <w:lang w:eastAsia="zh-CN"/>
        </w:rPr>
      </w:pPr>
    </w:p>
    <w:p w14:paraId="22980518" w14:textId="6EE301EA" w:rsidR="0020432E" w:rsidRPr="0020432E" w:rsidRDefault="00B24006" w:rsidP="00B24006">
      <w:pPr>
        <w:rPr>
          <w:rFonts w:eastAsia="等线" w:hint="eastAsia"/>
          <w:lang w:eastAsia="zh-CN"/>
          <w:rPrChange w:id="996" w:author="Crouse" w:date="2021-10-29T09:33:00Z">
            <w:rPr>
              <w:lang w:eastAsia="zh-CN"/>
            </w:rPr>
          </w:rPrChange>
        </w:rPr>
      </w:pPr>
      <w:ins w:id="997" w:author="Crouse" w:date="2021-10-29T09:33:00Z">
        <w:r w:rsidRPr="00B24006">
          <w:rPr>
            <w:rFonts w:eastAsia="等线" w:hint="eastAsia"/>
            <w:lang w:eastAsia="zh-CN"/>
          </w:rPr>
          <w:t>此类消息应包括一组适当的最新近实时</w:t>
        </w:r>
        <w:r w:rsidRPr="00B24006">
          <w:rPr>
            <w:rFonts w:eastAsia="等线"/>
            <w:lang w:eastAsia="zh-CN"/>
          </w:rPr>
          <w:t xml:space="preserve"> RIC </w:t>
        </w:r>
        <w:r w:rsidRPr="00B24006">
          <w:rPr>
            <w:rFonts w:eastAsia="等线" w:hint="eastAsia"/>
            <w:lang w:eastAsia="zh-CN"/>
          </w:rPr>
          <w:t>服务相关配置数据，包括但不限于</w:t>
        </w:r>
        <w:r w:rsidRPr="00B24006">
          <w:rPr>
            <w:rFonts w:eastAsia="等线"/>
            <w:lang w:eastAsia="zh-CN"/>
          </w:rPr>
          <w:t xml:space="preserve"> E2 </w:t>
        </w:r>
        <w:r w:rsidRPr="00B24006">
          <w:rPr>
            <w:rFonts w:eastAsia="等线" w:hint="eastAsia"/>
            <w:lang w:eastAsia="zh-CN"/>
          </w:rPr>
          <w:t>节点已添加、修改和删除的受支持近实时</w:t>
        </w:r>
        <w:r w:rsidRPr="00B24006">
          <w:rPr>
            <w:rFonts w:eastAsia="等线"/>
            <w:lang w:eastAsia="zh-CN"/>
          </w:rPr>
          <w:t xml:space="preserve"> RIC </w:t>
        </w:r>
        <w:r w:rsidRPr="00B24006">
          <w:rPr>
            <w:rFonts w:eastAsia="等线" w:hint="eastAsia"/>
            <w:lang w:eastAsia="zh-CN"/>
          </w:rPr>
          <w:t>服务功能的完整列表刚刚与每个列表中每个项目的修订计数器一起投入使用。</w:t>
        </w:r>
      </w:ins>
    </w:p>
    <w:p w14:paraId="070D9FC0" w14:textId="7AD3B2C3" w:rsidR="001E4644" w:rsidRDefault="001E4644" w:rsidP="001E4644">
      <w:pPr>
        <w:rPr>
          <w:ins w:id="998" w:author="Crouse" w:date="2021-10-29T09:34:00Z"/>
          <w:lang w:eastAsia="zh-CN"/>
        </w:rPr>
      </w:pPr>
      <w:r w:rsidRPr="00094095">
        <w:rPr>
          <w:lang w:eastAsia="zh-CN"/>
        </w:rPr>
        <w:t xml:space="preserve">Upon reception of a RIC SERVICE UPDATE message, </w:t>
      </w:r>
      <w:r w:rsidR="005E5F2D">
        <w:rPr>
          <w:lang w:eastAsia="zh-CN"/>
        </w:rPr>
        <w:t>Near</w:t>
      </w:r>
      <w:r>
        <w:rPr>
          <w:lang w:eastAsia="zh-CN"/>
        </w:rPr>
        <w:t>-RT RIC</w:t>
      </w:r>
      <w:r w:rsidRPr="00094095">
        <w:rPr>
          <w:lang w:eastAsia="zh-CN"/>
        </w:rPr>
        <w:t xml:space="preserve"> shall update the information for </w:t>
      </w:r>
      <w:r>
        <w:rPr>
          <w:lang w:eastAsia="zh-CN"/>
        </w:rPr>
        <w:t>E2 Node</w:t>
      </w:r>
      <w:r w:rsidRPr="00094095">
        <w:rPr>
          <w:lang w:eastAsia="zh-CN"/>
        </w:rPr>
        <w:t xml:space="preserve"> as follows:</w:t>
      </w:r>
    </w:p>
    <w:p w14:paraId="009039DB" w14:textId="723FE9C3" w:rsidR="00B07B63" w:rsidRPr="00B07B63" w:rsidRDefault="008200C8" w:rsidP="001E4644">
      <w:pPr>
        <w:rPr>
          <w:rFonts w:eastAsia="等线" w:hint="eastAsia"/>
          <w:lang w:eastAsia="zh-CN"/>
          <w:rPrChange w:id="999" w:author="Crouse" w:date="2021-10-29T09:34:00Z">
            <w:rPr>
              <w:lang w:eastAsia="zh-CN"/>
            </w:rPr>
          </w:rPrChange>
        </w:rPr>
      </w:pPr>
      <w:ins w:id="1000" w:author="Crouse" w:date="2021-10-29T09:34:00Z">
        <w:r>
          <w:rPr>
            <w:rFonts w:eastAsia="等线" w:hint="eastAsia"/>
            <w:lang w:eastAsia="zh-CN"/>
          </w:rPr>
          <w:t>收到</w:t>
        </w:r>
        <w:r w:rsidR="00B07B63">
          <w:rPr>
            <w:rFonts w:eastAsia="等线" w:hint="eastAsia"/>
            <w:lang w:eastAsia="zh-CN"/>
          </w:rPr>
          <w:t>RIC</w:t>
        </w:r>
        <w:r w:rsidR="00B07B63">
          <w:rPr>
            <w:rFonts w:eastAsia="等线"/>
            <w:lang w:eastAsia="zh-CN"/>
          </w:rPr>
          <w:t xml:space="preserve"> SERVICE UPDATE</w:t>
        </w:r>
      </w:ins>
      <w:ins w:id="1001" w:author="Crouse" w:date="2021-10-29T09:35:00Z">
        <w:r>
          <w:rPr>
            <w:rFonts w:eastAsia="等线"/>
            <w:lang w:eastAsia="zh-CN"/>
          </w:rPr>
          <w:t xml:space="preserve"> </w:t>
        </w:r>
        <w:r>
          <w:rPr>
            <w:rFonts w:eastAsia="等线" w:hint="eastAsia"/>
            <w:lang w:eastAsia="zh-CN"/>
          </w:rPr>
          <w:t>消息后，</w:t>
        </w:r>
        <w:r>
          <w:rPr>
            <w:rFonts w:eastAsia="等线" w:hint="eastAsia"/>
            <w:lang w:eastAsia="zh-CN"/>
          </w:rPr>
          <w:t>Near</w:t>
        </w:r>
        <w:r>
          <w:rPr>
            <w:rFonts w:eastAsia="等线"/>
            <w:lang w:eastAsia="zh-CN"/>
          </w:rPr>
          <w:t xml:space="preserve">-RT RIC </w:t>
        </w:r>
      </w:ins>
      <w:ins w:id="1002" w:author="Crouse" w:date="2021-10-29T09:36:00Z">
        <w:r w:rsidR="00B145C1">
          <w:rPr>
            <w:rFonts w:eastAsia="等线" w:hint="eastAsia"/>
            <w:lang w:eastAsia="zh-CN"/>
          </w:rPr>
          <w:t>应该更新</w:t>
        </w:r>
        <w:r w:rsidR="00B145C1">
          <w:rPr>
            <w:rFonts w:eastAsia="等线" w:hint="eastAsia"/>
            <w:lang w:eastAsia="zh-CN"/>
          </w:rPr>
          <w:t>E2</w:t>
        </w:r>
        <w:r w:rsidR="00B145C1">
          <w:rPr>
            <w:rFonts w:eastAsia="等线" w:hint="eastAsia"/>
            <w:lang w:eastAsia="zh-CN"/>
          </w:rPr>
          <w:t>节点的信息，如下所示：</w:t>
        </w:r>
      </w:ins>
    </w:p>
    <w:p w14:paraId="30B63C27" w14:textId="51A6089D" w:rsidR="001E4644" w:rsidRPr="00094095" w:rsidRDefault="001E4644" w:rsidP="001E4644">
      <w:r w:rsidRPr="00094095">
        <w:t xml:space="preserve">Update of Supported </w:t>
      </w:r>
      <w:r w:rsidR="005E5F2D">
        <w:t>Near</w:t>
      </w:r>
      <w:r>
        <w:t>-RT RIC</w:t>
      </w:r>
      <w:r w:rsidRPr="00094095">
        <w:t xml:space="preserve"> service Information:</w:t>
      </w:r>
    </w:p>
    <w:p w14:paraId="5A2E6EDF" w14:textId="59ECB6F6" w:rsidR="001E4644" w:rsidRDefault="001E4644" w:rsidP="001E4644">
      <w:pPr>
        <w:pStyle w:val="B1"/>
        <w:rPr>
          <w:ins w:id="1003" w:author="Crouse" w:date="2021-10-29T09:37:00Z"/>
        </w:rPr>
      </w:pPr>
      <w:r w:rsidRPr="00094095">
        <w:t>-</w:t>
      </w:r>
      <w:r w:rsidRPr="00094095">
        <w:tab/>
        <w:t xml:space="preserve">If </w:t>
      </w:r>
      <w:r w:rsidR="002E30F1">
        <w:t xml:space="preserve">the </w:t>
      </w:r>
      <w:r w:rsidR="002F2E0A">
        <w:rPr>
          <w:i/>
          <w:iCs/>
        </w:rPr>
        <w:t xml:space="preserve">List of </w:t>
      </w:r>
      <w:r w:rsidRPr="00094095">
        <w:rPr>
          <w:i/>
        </w:rPr>
        <w:t>RAN Function</w:t>
      </w:r>
      <w:r w:rsidRPr="00094095">
        <w:rPr>
          <w:i/>
          <w:iCs/>
        </w:rPr>
        <w:t xml:space="preserve"> </w:t>
      </w:r>
      <w:r w:rsidR="005316F0">
        <w:rPr>
          <w:i/>
          <w:iCs/>
        </w:rPr>
        <w:t>Added</w:t>
      </w:r>
      <w:r w:rsidRPr="00094095">
        <w:rPr>
          <w:i/>
          <w:iCs/>
        </w:rPr>
        <w:t xml:space="preserve"> </w:t>
      </w:r>
      <w:r w:rsidRPr="00094095">
        <w:t xml:space="preserve">IE is contained in the RIC SERVICE UPDATE message, </w:t>
      </w:r>
      <w:r w:rsidR="005E5F2D">
        <w:t>Near</w:t>
      </w:r>
      <w:r>
        <w:t>-RT RIC</w:t>
      </w:r>
      <w:r w:rsidRPr="00094095">
        <w:t xml:space="preserve"> shall add each listed accepted function information according to the information in the</w:t>
      </w:r>
      <w:r w:rsidRPr="00094095">
        <w:rPr>
          <w:i/>
        </w:rPr>
        <w:t xml:space="preserve"> RAN Function ID</w:t>
      </w:r>
      <w:r w:rsidRPr="00094095">
        <w:t xml:space="preserve"> IE and </w:t>
      </w:r>
      <w:r w:rsidRPr="00094095">
        <w:rPr>
          <w:i/>
        </w:rPr>
        <w:t>RAN Function Definition</w:t>
      </w:r>
      <w:r w:rsidRPr="00094095">
        <w:t xml:space="preserve"> IE</w:t>
      </w:r>
      <w:r w:rsidR="001B0E5E">
        <w:t xml:space="preserve"> and store the corresponding </w:t>
      </w:r>
      <w:r w:rsidR="001B0E5E">
        <w:rPr>
          <w:i/>
        </w:rPr>
        <w:t>RAN Function Revision</w:t>
      </w:r>
      <w:r w:rsidR="001B0E5E">
        <w:t xml:space="preserve"> IE</w:t>
      </w:r>
      <w:r w:rsidRPr="00094095">
        <w:t>.</w:t>
      </w:r>
    </w:p>
    <w:p w14:paraId="6933EB88" w14:textId="0C7136F5" w:rsidR="009D3B0E" w:rsidRPr="00094095" w:rsidRDefault="009D3B0E" w:rsidP="001E4644">
      <w:pPr>
        <w:pStyle w:val="B1"/>
      </w:pPr>
      <w:ins w:id="1004" w:author="Crouse" w:date="2021-10-29T09:37:00Z">
        <w:r>
          <w:rPr>
            <w:rFonts w:ascii="等线" w:eastAsia="等线" w:hAnsi="等线" w:hint="eastAsia"/>
            <w:lang w:eastAsia="zh-CN"/>
          </w:rPr>
          <w:t>如果</w:t>
        </w:r>
      </w:ins>
      <w:ins w:id="1005" w:author="Crouse" w:date="2021-10-29T09:38:00Z">
        <w:r>
          <w:rPr>
            <w:i/>
            <w:iCs/>
          </w:rPr>
          <w:t xml:space="preserve">List of </w:t>
        </w:r>
        <w:r w:rsidRPr="00094095">
          <w:rPr>
            <w:i/>
          </w:rPr>
          <w:t>RAN Function</w:t>
        </w:r>
        <w:r w:rsidRPr="00094095">
          <w:rPr>
            <w:i/>
            <w:iCs/>
          </w:rPr>
          <w:t xml:space="preserve"> </w:t>
        </w:r>
        <w:r>
          <w:rPr>
            <w:i/>
            <w:iCs/>
          </w:rPr>
          <w:t>Added</w:t>
        </w:r>
        <w:r w:rsidRPr="00094095">
          <w:rPr>
            <w:i/>
            <w:iCs/>
          </w:rPr>
          <w:t xml:space="preserve"> </w:t>
        </w:r>
        <w:r w:rsidRPr="00094095">
          <w:t>IE</w:t>
        </w:r>
        <w:r>
          <w:t xml:space="preserve"> </w:t>
        </w:r>
        <w:r w:rsidR="00B234A1">
          <w:rPr>
            <w:rFonts w:ascii="等线" w:eastAsia="等线" w:hAnsi="等线" w:hint="eastAsia"/>
            <w:lang w:eastAsia="zh-CN"/>
          </w:rPr>
          <w:t>包含</w:t>
        </w:r>
        <w:r w:rsidR="00B234A1" w:rsidRPr="00094095">
          <w:t>RIC SERVICE UPDATE</w:t>
        </w:r>
        <w:r w:rsidR="00B234A1">
          <w:rPr>
            <w:rFonts w:ascii="等线" w:eastAsia="等线" w:hAnsi="等线" w:hint="eastAsia"/>
            <w:lang w:eastAsia="zh-CN"/>
          </w:rPr>
          <w:t>消息，</w:t>
        </w:r>
      </w:ins>
      <w:ins w:id="1006" w:author="Crouse" w:date="2021-10-29T09:40:00Z">
        <w:r w:rsidR="00A95098">
          <w:rPr>
            <w:rFonts w:ascii="等线" w:eastAsia="等线" w:hAnsi="等线" w:hint="eastAsia"/>
            <w:lang w:eastAsia="zh-CN"/>
          </w:rPr>
          <w:t>Near</w:t>
        </w:r>
        <w:r w:rsidR="00A95098">
          <w:t>-RT</w:t>
        </w:r>
        <w:r w:rsidR="0032021C">
          <w:t xml:space="preserve"> RIC</w:t>
        </w:r>
        <w:r w:rsidR="0032021C">
          <w:rPr>
            <w:rFonts w:ascii="宋体" w:eastAsia="宋体" w:hAnsi="宋体" w:cs="宋体" w:hint="eastAsia"/>
            <w:lang w:eastAsia="zh-CN"/>
          </w:rPr>
          <w:t>应该</w:t>
        </w:r>
      </w:ins>
      <w:ins w:id="1007" w:author="Crouse" w:date="2021-10-29T09:41:00Z">
        <w:r w:rsidR="0032021C">
          <w:rPr>
            <w:rFonts w:ascii="宋体" w:eastAsia="宋体" w:hAnsi="宋体" w:cs="宋体" w:hint="eastAsia"/>
            <w:lang w:eastAsia="zh-CN"/>
          </w:rPr>
          <w:t>根据在</w:t>
        </w:r>
        <w:r w:rsidR="0032021C" w:rsidRPr="00094095">
          <w:rPr>
            <w:i/>
          </w:rPr>
          <w:t>RAN Function ID</w:t>
        </w:r>
        <w:r w:rsidR="0032021C" w:rsidRPr="00094095">
          <w:t xml:space="preserve"> IE and </w:t>
        </w:r>
        <w:r w:rsidR="0032021C" w:rsidRPr="00094095">
          <w:rPr>
            <w:i/>
          </w:rPr>
          <w:t>RAN Function Definition</w:t>
        </w:r>
        <w:r w:rsidR="0032021C" w:rsidRPr="00094095">
          <w:t xml:space="preserve"> IE</w:t>
        </w:r>
        <w:r w:rsidR="00BE1D77">
          <w:rPr>
            <w:rFonts w:ascii="等线" w:eastAsia="等线" w:hAnsi="等线" w:hint="eastAsia"/>
            <w:lang w:eastAsia="zh-CN"/>
          </w:rPr>
          <w:t>中的信息</w:t>
        </w:r>
        <w:r w:rsidR="00BE1D77">
          <w:rPr>
            <w:rFonts w:ascii="宋体" w:eastAsia="宋体" w:hAnsi="宋体" w:cs="宋体" w:hint="eastAsia"/>
            <w:lang w:eastAsia="zh-CN"/>
          </w:rPr>
          <w:t>添加每隔</w:t>
        </w:r>
      </w:ins>
      <w:ins w:id="1008" w:author="Crouse" w:date="2021-10-29T09:42:00Z">
        <w:r w:rsidR="00BE1D77">
          <w:rPr>
            <w:rFonts w:ascii="宋体" w:eastAsia="宋体" w:hAnsi="宋体" w:cs="宋体" w:hint="eastAsia"/>
            <w:lang w:eastAsia="zh-CN"/>
          </w:rPr>
          <w:t>列表可接受的功能信息和</w:t>
        </w:r>
        <w:r w:rsidR="0064240B">
          <w:rPr>
            <w:rFonts w:ascii="宋体" w:eastAsia="宋体" w:hAnsi="宋体" w:cs="宋体" w:hint="eastAsia"/>
            <w:lang w:eastAsia="zh-CN"/>
          </w:rPr>
          <w:t>储存相应的</w:t>
        </w:r>
        <w:r w:rsidR="0064240B">
          <w:rPr>
            <w:i/>
          </w:rPr>
          <w:t>RAN Function Revision</w:t>
        </w:r>
        <w:r w:rsidR="0064240B">
          <w:t xml:space="preserve"> IE</w:t>
        </w:r>
        <w:r w:rsidR="0064240B">
          <w:rPr>
            <w:rFonts w:ascii="等线" w:eastAsia="等线" w:hAnsi="等线" w:hint="eastAsia"/>
            <w:lang w:eastAsia="zh-CN"/>
          </w:rPr>
          <w:t>。</w:t>
        </w:r>
      </w:ins>
    </w:p>
    <w:p w14:paraId="42603E86" w14:textId="0265CF5D" w:rsidR="001E4644" w:rsidRDefault="001E4644" w:rsidP="001E4644">
      <w:pPr>
        <w:pStyle w:val="B1"/>
        <w:rPr>
          <w:ins w:id="1009" w:author="Crouse" w:date="2021-10-29T09:42:00Z"/>
        </w:rPr>
      </w:pPr>
      <w:r w:rsidRPr="00094095">
        <w:t>-</w:t>
      </w:r>
      <w:r w:rsidRPr="00094095">
        <w:tab/>
        <w:t xml:space="preserve">If </w:t>
      </w:r>
      <w:r w:rsidR="002E30F1">
        <w:t xml:space="preserve">the </w:t>
      </w:r>
      <w:r w:rsidR="002F2E0A">
        <w:rPr>
          <w:i/>
          <w:iCs/>
        </w:rPr>
        <w:t xml:space="preserve">List of </w:t>
      </w:r>
      <w:r w:rsidRPr="00094095">
        <w:rPr>
          <w:i/>
        </w:rPr>
        <w:t>RAN Function</w:t>
      </w:r>
      <w:r w:rsidRPr="00094095">
        <w:rPr>
          <w:i/>
          <w:iCs/>
        </w:rPr>
        <w:t xml:space="preserve"> </w:t>
      </w:r>
      <w:r w:rsidR="005316F0">
        <w:rPr>
          <w:i/>
          <w:iCs/>
        </w:rPr>
        <w:t>Modified</w:t>
      </w:r>
      <w:r w:rsidRPr="00094095">
        <w:rPr>
          <w:i/>
          <w:iCs/>
        </w:rPr>
        <w:t xml:space="preserve"> </w:t>
      </w:r>
      <w:r w:rsidRPr="00094095">
        <w:t xml:space="preserve">IE is contained in the RIC SERVICE UPDATE message, </w:t>
      </w:r>
      <w:r w:rsidR="005E5F2D">
        <w:t>Near</w:t>
      </w:r>
      <w:r>
        <w:t>-RT RIC</w:t>
      </w:r>
      <w:r w:rsidRPr="00094095">
        <w:t xml:space="preserve"> shall modify accepted information of supported functions according to the information in the </w:t>
      </w:r>
      <w:r w:rsidRPr="00094095">
        <w:rPr>
          <w:i/>
        </w:rPr>
        <w:t xml:space="preserve">RAN Function Definition </w:t>
      </w:r>
      <w:r w:rsidRPr="00094095">
        <w:t>IE</w:t>
      </w:r>
      <w:r w:rsidR="001B0E5E" w:rsidRPr="009A0C60">
        <w:t xml:space="preserve"> </w:t>
      </w:r>
      <w:r w:rsidR="001B0E5E">
        <w:t xml:space="preserve">and update the corresponding </w:t>
      </w:r>
      <w:r w:rsidR="001B0E5E">
        <w:rPr>
          <w:i/>
        </w:rPr>
        <w:t>RAN Function Revision</w:t>
      </w:r>
      <w:r w:rsidR="001B0E5E">
        <w:t xml:space="preserve"> IE</w:t>
      </w:r>
      <w:r w:rsidRPr="00094095">
        <w:t>.</w:t>
      </w:r>
    </w:p>
    <w:p w14:paraId="16D0E061" w14:textId="565E403E" w:rsidR="00DA20F5" w:rsidRPr="00DA20F5" w:rsidRDefault="00DA20F5" w:rsidP="001E4644">
      <w:pPr>
        <w:pStyle w:val="B1"/>
        <w:rPr>
          <w:rFonts w:eastAsia="等线" w:hint="eastAsia"/>
          <w:lang w:eastAsia="zh-CN"/>
          <w:rPrChange w:id="1010" w:author="Crouse" w:date="2021-10-29T09:42:00Z">
            <w:rPr>
              <w:lang w:eastAsia="zh-CN"/>
            </w:rPr>
          </w:rPrChange>
        </w:rPr>
      </w:pPr>
      <w:ins w:id="1011" w:author="Crouse" w:date="2021-10-29T09:42:00Z">
        <w:r>
          <w:rPr>
            <w:rFonts w:eastAsia="等线" w:hint="eastAsia"/>
            <w:lang w:eastAsia="zh-CN"/>
          </w:rPr>
          <w:t>如果</w:t>
        </w:r>
      </w:ins>
      <w:ins w:id="1012" w:author="Crouse" w:date="2021-10-29T09:43:00Z">
        <w:r>
          <w:rPr>
            <w:i/>
            <w:iCs/>
          </w:rPr>
          <w:t xml:space="preserve">List of </w:t>
        </w:r>
        <w:r w:rsidRPr="00094095">
          <w:rPr>
            <w:i/>
          </w:rPr>
          <w:t>RAN Function</w:t>
        </w:r>
        <w:r w:rsidRPr="00094095">
          <w:rPr>
            <w:i/>
            <w:iCs/>
          </w:rPr>
          <w:t xml:space="preserve"> </w:t>
        </w:r>
        <w:r>
          <w:rPr>
            <w:i/>
            <w:iCs/>
          </w:rPr>
          <w:t>Modified</w:t>
        </w:r>
        <w:r w:rsidRPr="00094095">
          <w:rPr>
            <w:i/>
            <w:iCs/>
          </w:rPr>
          <w:t xml:space="preserve"> </w:t>
        </w:r>
        <w:r w:rsidRPr="00094095">
          <w:t>IE</w:t>
        </w:r>
        <w:r>
          <w:rPr>
            <w:rFonts w:ascii="等线" w:eastAsia="等线" w:hAnsi="等线" w:hint="eastAsia"/>
            <w:lang w:eastAsia="zh-CN"/>
          </w:rPr>
          <w:t>包含于</w:t>
        </w:r>
        <w:r w:rsidRPr="00094095">
          <w:t>RIC SERVICE UPDATE</w:t>
        </w:r>
        <w:r>
          <w:rPr>
            <w:rFonts w:ascii="等线" w:eastAsia="等线" w:hAnsi="等线" w:hint="eastAsia"/>
            <w:lang w:eastAsia="zh-CN"/>
          </w:rPr>
          <w:t>消息中，Near</w:t>
        </w:r>
        <w:r>
          <w:t>-RT RIC</w:t>
        </w:r>
        <w:r>
          <w:rPr>
            <w:rFonts w:ascii="宋体" w:eastAsia="宋体" w:hAnsi="宋体" w:cs="宋体" w:hint="eastAsia"/>
            <w:lang w:eastAsia="zh-CN"/>
          </w:rPr>
          <w:t>应该修改</w:t>
        </w:r>
      </w:ins>
      <w:ins w:id="1013" w:author="Crouse" w:date="2021-10-29T09:45:00Z">
        <w:r w:rsidR="005D1FBA">
          <w:rPr>
            <w:rFonts w:ascii="宋体" w:eastAsia="宋体" w:hAnsi="宋体" w:cs="宋体" w:hint="eastAsia"/>
            <w:lang w:eastAsia="zh-CN"/>
          </w:rPr>
          <w:t>根据</w:t>
        </w:r>
        <w:r w:rsidR="005D1FBA" w:rsidRPr="00094095">
          <w:rPr>
            <w:i/>
          </w:rPr>
          <w:t xml:space="preserve">RAN Function Definition </w:t>
        </w:r>
        <w:r w:rsidR="005D1FBA" w:rsidRPr="00094095">
          <w:t>IE</w:t>
        </w:r>
        <w:r w:rsidR="005D1FBA">
          <w:rPr>
            <w:rFonts w:ascii="等线" w:eastAsia="等线" w:hAnsi="等线" w:hint="eastAsia"/>
            <w:lang w:eastAsia="zh-CN"/>
          </w:rPr>
          <w:t>中的信息修改</w:t>
        </w:r>
      </w:ins>
      <w:ins w:id="1014" w:author="Crouse" w:date="2021-10-29T09:46:00Z">
        <w:r w:rsidR="0065674B">
          <w:rPr>
            <w:rFonts w:ascii="等线" w:eastAsia="等线" w:hAnsi="等线" w:hint="eastAsia"/>
            <w:lang w:eastAsia="zh-CN"/>
          </w:rPr>
          <w:t>已</w:t>
        </w:r>
        <w:r w:rsidR="005D1FBA">
          <w:rPr>
            <w:rFonts w:ascii="等线" w:eastAsia="等线" w:hAnsi="等线" w:hint="eastAsia"/>
            <w:lang w:eastAsia="zh-CN"/>
          </w:rPr>
          <w:t>支持的</w:t>
        </w:r>
        <w:r w:rsidR="0065674B">
          <w:rPr>
            <w:rFonts w:ascii="等线" w:eastAsia="等线" w:hAnsi="等线" w:hint="eastAsia"/>
            <w:lang w:eastAsia="zh-CN"/>
          </w:rPr>
          <w:t>功能的接受信息并且</w:t>
        </w:r>
      </w:ins>
      <w:ins w:id="1015" w:author="Crouse" w:date="2021-10-29T09:47:00Z">
        <w:r w:rsidR="0065674B">
          <w:rPr>
            <w:rFonts w:ascii="等线" w:eastAsia="等线" w:hAnsi="等线" w:hint="eastAsia"/>
            <w:lang w:eastAsia="zh-CN"/>
          </w:rPr>
          <w:t>更新相应的</w:t>
        </w:r>
        <w:r w:rsidR="0065674B">
          <w:rPr>
            <w:i/>
          </w:rPr>
          <w:t>RAN Function Revision</w:t>
        </w:r>
        <w:r w:rsidR="0065674B">
          <w:t xml:space="preserve"> IE</w:t>
        </w:r>
        <w:r w:rsidR="007A0E4A">
          <w:rPr>
            <w:rFonts w:ascii="等线" w:eastAsia="等线" w:hAnsi="等线" w:hint="eastAsia"/>
            <w:lang w:eastAsia="zh-CN"/>
          </w:rPr>
          <w:t>。</w:t>
        </w:r>
      </w:ins>
    </w:p>
    <w:p w14:paraId="014B6889" w14:textId="7E73BC13" w:rsidR="001E4644" w:rsidRDefault="001E4644" w:rsidP="001E4644">
      <w:pPr>
        <w:pStyle w:val="B1"/>
        <w:rPr>
          <w:ins w:id="1016" w:author="Crouse" w:date="2021-10-29T09:47:00Z"/>
        </w:rPr>
      </w:pPr>
      <w:r w:rsidRPr="00094095">
        <w:t>-</w:t>
      </w:r>
      <w:r w:rsidRPr="00094095">
        <w:tab/>
        <w:t xml:space="preserve">If </w:t>
      </w:r>
      <w:r w:rsidR="002E30F1">
        <w:t xml:space="preserve">the </w:t>
      </w:r>
      <w:r w:rsidR="002F2E0A">
        <w:rPr>
          <w:i/>
          <w:iCs/>
        </w:rPr>
        <w:t xml:space="preserve">List of </w:t>
      </w:r>
      <w:r w:rsidRPr="00094095">
        <w:rPr>
          <w:i/>
          <w:iCs/>
        </w:rPr>
        <w:t xml:space="preserve">RAN Function </w:t>
      </w:r>
      <w:r w:rsidR="005316F0">
        <w:rPr>
          <w:i/>
          <w:iCs/>
        </w:rPr>
        <w:t>Deleted</w:t>
      </w:r>
      <w:r w:rsidRPr="00094095">
        <w:rPr>
          <w:i/>
          <w:iCs/>
        </w:rPr>
        <w:t xml:space="preserve"> </w:t>
      </w:r>
      <w:r w:rsidRPr="00094095">
        <w:t xml:space="preserve">IE is contained in the RIC SERVICE UPDATE message, </w:t>
      </w:r>
      <w:r w:rsidR="005E5F2D">
        <w:t>Near</w:t>
      </w:r>
      <w:r>
        <w:t>-RT RIC</w:t>
      </w:r>
      <w:r w:rsidRPr="00094095">
        <w:t xml:space="preserve"> shall delete information of </w:t>
      </w:r>
      <w:r w:rsidR="005316F0">
        <w:t>RAN Function</w:t>
      </w:r>
      <w:r w:rsidR="005316F0" w:rsidRPr="00094095">
        <w:t xml:space="preserve"> </w:t>
      </w:r>
      <w:r w:rsidRPr="00094095">
        <w:t xml:space="preserve">indicated by </w:t>
      </w:r>
      <w:r w:rsidR="002E30F1">
        <w:t xml:space="preserve">the </w:t>
      </w:r>
      <w:r w:rsidR="00A63EA4" w:rsidRPr="00094095">
        <w:rPr>
          <w:i/>
        </w:rPr>
        <w:t>RAN Function ID</w:t>
      </w:r>
      <w:r w:rsidR="00A63EA4" w:rsidRPr="00094095">
        <w:t xml:space="preserve"> IE</w:t>
      </w:r>
      <w:r w:rsidR="001B0E5E">
        <w:t xml:space="preserve"> along with the corresponding </w:t>
      </w:r>
      <w:r w:rsidR="001B0E5E">
        <w:rPr>
          <w:i/>
        </w:rPr>
        <w:t>RAN Function Revision</w:t>
      </w:r>
      <w:r w:rsidR="001B0E5E">
        <w:t xml:space="preserve"> IE</w:t>
      </w:r>
      <w:r w:rsidRPr="00094095">
        <w:t>.</w:t>
      </w:r>
    </w:p>
    <w:p w14:paraId="390311D9" w14:textId="0689D96F" w:rsidR="005D3D22" w:rsidRPr="00094095" w:rsidRDefault="005D3D22" w:rsidP="001E4644">
      <w:pPr>
        <w:pStyle w:val="B1"/>
        <w:rPr>
          <w:rFonts w:hint="eastAsia"/>
          <w:lang w:eastAsia="zh-CN"/>
        </w:rPr>
      </w:pPr>
      <w:ins w:id="1017" w:author="Crouse" w:date="2021-10-29T09:47:00Z">
        <w:r>
          <w:rPr>
            <w:rFonts w:ascii="等线" w:eastAsia="等线" w:hAnsi="等线" w:hint="eastAsia"/>
            <w:lang w:eastAsia="zh-CN"/>
          </w:rPr>
          <w:t>如果</w:t>
        </w:r>
      </w:ins>
      <w:ins w:id="1018" w:author="Crouse" w:date="2021-10-29T09:48:00Z">
        <w:r w:rsidR="000E217B">
          <w:rPr>
            <w:i/>
            <w:iCs/>
          </w:rPr>
          <w:t xml:space="preserve">List of </w:t>
        </w:r>
        <w:r w:rsidR="000E217B" w:rsidRPr="00094095">
          <w:rPr>
            <w:i/>
            <w:iCs/>
          </w:rPr>
          <w:t xml:space="preserve">RAN Function </w:t>
        </w:r>
        <w:r w:rsidR="000E217B">
          <w:rPr>
            <w:i/>
            <w:iCs/>
          </w:rPr>
          <w:t>Deleted</w:t>
        </w:r>
        <w:r w:rsidR="000E217B" w:rsidRPr="00094095">
          <w:rPr>
            <w:i/>
            <w:iCs/>
          </w:rPr>
          <w:t xml:space="preserve"> </w:t>
        </w:r>
        <w:r w:rsidR="000E217B" w:rsidRPr="00094095">
          <w:t>IE</w:t>
        </w:r>
        <w:r w:rsidR="000E217B">
          <w:rPr>
            <w:rFonts w:ascii="等线" w:eastAsia="等线" w:hAnsi="等线" w:hint="eastAsia"/>
            <w:lang w:eastAsia="zh-CN"/>
          </w:rPr>
          <w:t>包含在</w:t>
        </w:r>
        <w:r w:rsidR="000E217B" w:rsidRPr="00094095">
          <w:t>RIC SERVICE UPDATE</w:t>
        </w:r>
        <w:r w:rsidR="000E217B">
          <w:rPr>
            <w:rFonts w:ascii="等线" w:eastAsia="等线" w:hAnsi="等线" w:hint="eastAsia"/>
            <w:lang w:eastAsia="zh-CN"/>
          </w:rPr>
          <w:t>中，</w:t>
        </w:r>
        <w:r w:rsidR="000E217B">
          <w:t>Near-RT RIC</w:t>
        </w:r>
        <w:r w:rsidR="000E217B">
          <w:rPr>
            <w:rFonts w:ascii="宋体" w:eastAsia="宋体" w:hAnsi="宋体" w:cs="宋体" w:hint="eastAsia"/>
            <w:lang w:eastAsia="zh-CN"/>
          </w:rPr>
          <w:t>应该删除</w:t>
        </w:r>
      </w:ins>
      <w:ins w:id="1019" w:author="Crouse" w:date="2021-10-29T09:57:00Z">
        <w:r w:rsidR="0061115A">
          <w:rPr>
            <w:rFonts w:ascii="宋体" w:eastAsia="宋体" w:hAnsi="宋体" w:cs="宋体" w:hint="eastAsia"/>
            <w:lang w:eastAsia="zh-CN"/>
          </w:rPr>
          <w:t>在</w:t>
        </w:r>
        <w:r w:rsidR="0002158E">
          <w:rPr>
            <w:rFonts w:ascii="宋体" w:eastAsia="宋体" w:hAnsi="宋体" w:cs="宋体" w:hint="eastAsia"/>
            <w:lang w:eastAsia="zh-CN"/>
          </w:rPr>
          <w:t>相应</w:t>
        </w:r>
        <w:r w:rsidR="0002158E">
          <w:rPr>
            <w:i/>
          </w:rPr>
          <w:t>RAN Function Revision</w:t>
        </w:r>
        <w:r w:rsidR="0002158E">
          <w:t xml:space="preserve"> IE</w:t>
        </w:r>
        <w:r w:rsidR="0002158E">
          <w:rPr>
            <w:rFonts w:ascii="等线" w:eastAsia="等线" w:hAnsi="等线" w:hint="eastAsia"/>
            <w:lang w:eastAsia="zh-CN"/>
          </w:rPr>
          <w:t>下由</w:t>
        </w:r>
      </w:ins>
      <w:ins w:id="1020" w:author="Crouse" w:date="2021-10-29T09:58:00Z">
        <w:r w:rsidR="0002158E" w:rsidRPr="00094095">
          <w:rPr>
            <w:i/>
          </w:rPr>
          <w:t>RAN Function ID</w:t>
        </w:r>
        <w:r w:rsidR="0002158E" w:rsidRPr="00094095">
          <w:t xml:space="preserve"> IE</w:t>
        </w:r>
        <w:r w:rsidR="0002158E">
          <w:rPr>
            <w:rFonts w:ascii="等线" w:eastAsia="等线" w:hAnsi="等线" w:hint="eastAsia"/>
            <w:lang w:eastAsia="zh-CN"/>
          </w:rPr>
          <w:t>指示的RAN功能信息。</w:t>
        </w:r>
      </w:ins>
    </w:p>
    <w:p w14:paraId="44F5F8AE" w14:textId="4E62627A" w:rsidR="001E4644" w:rsidRDefault="001E4644" w:rsidP="001E4644">
      <w:pPr>
        <w:rPr>
          <w:ins w:id="1021" w:author="Crouse" w:date="2021-10-29T09:58:00Z"/>
        </w:rPr>
      </w:pPr>
      <w:r w:rsidRPr="00094095">
        <w:t xml:space="preserve">These changes may be processed in the </w:t>
      </w:r>
      <w:r w:rsidR="005E5F2D">
        <w:t>Near</w:t>
      </w:r>
      <w:r w:rsidR="001B0E5E">
        <w:t>-RT-</w:t>
      </w:r>
      <w:r w:rsidRPr="00094095">
        <w:t>RIC</w:t>
      </w:r>
      <w:r>
        <w:t xml:space="preserve"> and may be used when issuing RIC SUBSCRIPTION REQUEST and RIC CONTROL to provide valid </w:t>
      </w:r>
      <w:r w:rsidRPr="00094095">
        <w:rPr>
          <w:i/>
        </w:rPr>
        <w:t>RAN Function ID</w:t>
      </w:r>
      <w:r w:rsidRPr="00094095">
        <w:t xml:space="preserve"> IE.</w:t>
      </w:r>
    </w:p>
    <w:p w14:paraId="2F68C334" w14:textId="433C6A66" w:rsidR="006B4A54" w:rsidRPr="00094095" w:rsidRDefault="00DE5865" w:rsidP="001E4644">
      <w:ins w:id="1022" w:author="Crouse" w:date="2021-10-29T09:58:00Z">
        <w:r>
          <w:rPr>
            <w:rFonts w:ascii="宋体" w:eastAsia="宋体" w:hAnsi="宋体" w:cs="宋体" w:hint="eastAsia"/>
            <w:lang w:eastAsia="zh-CN"/>
          </w:rPr>
          <w:t>这些改变</w:t>
        </w:r>
      </w:ins>
      <w:ins w:id="1023" w:author="Crouse" w:date="2021-10-29T09:59:00Z">
        <w:r w:rsidR="00D13A99">
          <w:rPr>
            <w:rFonts w:ascii="宋体" w:eastAsia="宋体" w:hAnsi="宋体" w:cs="宋体" w:hint="eastAsia"/>
            <w:lang w:eastAsia="zh-CN"/>
          </w:rPr>
          <w:t>也许在Near-RT-RIC中处理</w:t>
        </w:r>
      </w:ins>
      <w:ins w:id="1024" w:author="Crouse" w:date="2021-10-29T10:03:00Z">
        <w:r w:rsidR="005D18A8">
          <w:rPr>
            <w:rFonts w:ascii="宋体" w:eastAsia="宋体" w:hAnsi="宋体" w:cs="宋体" w:hint="eastAsia"/>
            <w:lang w:eastAsia="zh-CN"/>
          </w:rPr>
          <w:t>并且可以</w:t>
        </w:r>
      </w:ins>
      <w:ins w:id="1025" w:author="Crouse" w:date="2021-10-29T10:01:00Z">
        <w:r w:rsidR="00071AD5">
          <w:rPr>
            <w:rFonts w:ascii="宋体" w:eastAsia="宋体" w:hAnsi="宋体" w:cs="宋体" w:hint="eastAsia"/>
            <w:lang w:eastAsia="zh-CN"/>
          </w:rPr>
          <w:t>在</w:t>
        </w:r>
      </w:ins>
      <w:ins w:id="1026" w:author="Crouse" w:date="2021-10-29T10:03:00Z">
        <w:r w:rsidR="00610BF3">
          <w:rPr>
            <w:rFonts w:ascii="宋体" w:eastAsia="宋体" w:hAnsi="宋体" w:cs="宋体" w:hint="eastAsia"/>
            <w:lang w:eastAsia="zh-CN"/>
          </w:rPr>
          <w:t>发行</w:t>
        </w:r>
        <w:r w:rsidR="00610BF3">
          <w:t xml:space="preserve">RIC SUBSCRIPTION REQUEST </w:t>
        </w:r>
        <w:r w:rsidR="00610BF3">
          <w:rPr>
            <w:rFonts w:ascii="等线" w:eastAsia="等线" w:hAnsi="等线" w:hint="eastAsia"/>
            <w:lang w:eastAsia="zh-CN"/>
          </w:rPr>
          <w:t>和</w:t>
        </w:r>
        <w:r w:rsidR="00610BF3">
          <w:t>RIC CONTROL</w:t>
        </w:r>
      </w:ins>
      <w:ins w:id="1027" w:author="Crouse" w:date="2021-10-29T10:04:00Z">
        <w:r w:rsidR="00610BF3">
          <w:rPr>
            <w:rFonts w:ascii="宋体" w:eastAsia="宋体" w:hAnsi="宋体" w:cs="宋体" w:hint="eastAsia"/>
            <w:lang w:eastAsia="zh-CN"/>
          </w:rPr>
          <w:t>时使用，以提供有效的RAN</w:t>
        </w:r>
        <w:r w:rsidR="00610BF3">
          <w:rPr>
            <w:rFonts w:ascii="宋体" w:eastAsia="宋体" w:hAnsi="宋体" w:cs="宋体"/>
            <w:lang w:eastAsia="zh-CN"/>
          </w:rPr>
          <w:t xml:space="preserve"> </w:t>
        </w:r>
        <w:r w:rsidR="00610BF3">
          <w:rPr>
            <w:rFonts w:ascii="宋体" w:eastAsia="宋体" w:hAnsi="宋体" w:cs="宋体" w:hint="eastAsia"/>
            <w:lang w:eastAsia="zh-CN"/>
          </w:rPr>
          <w:t>Function</w:t>
        </w:r>
        <w:r w:rsidR="00610BF3">
          <w:rPr>
            <w:rFonts w:ascii="宋体" w:eastAsia="宋体" w:hAnsi="宋体" w:cs="宋体"/>
            <w:lang w:eastAsia="zh-CN"/>
          </w:rPr>
          <w:t xml:space="preserve"> </w:t>
        </w:r>
        <w:r w:rsidR="00610BF3">
          <w:rPr>
            <w:rFonts w:ascii="宋体" w:eastAsia="宋体" w:hAnsi="宋体" w:cs="宋体" w:hint="eastAsia"/>
            <w:lang w:eastAsia="zh-CN"/>
          </w:rPr>
          <w:t>ID</w:t>
        </w:r>
        <w:r w:rsidR="00610BF3">
          <w:rPr>
            <w:rFonts w:ascii="宋体" w:eastAsia="宋体" w:hAnsi="宋体" w:cs="宋体"/>
            <w:lang w:eastAsia="zh-CN"/>
          </w:rPr>
          <w:t xml:space="preserve"> </w:t>
        </w:r>
        <w:r w:rsidR="00610BF3">
          <w:rPr>
            <w:rFonts w:ascii="宋体" w:eastAsia="宋体" w:hAnsi="宋体" w:cs="宋体" w:hint="eastAsia"/>
            <w:lang w:eastAsia="zh-CN"/>
          </w:rPr>
          <w:t>IE</w:t>
        </w:r>
        <w:r w:rsidR="00C07C8F">
          <w:rPr>
            <w:rFonts w:ascii="宋体" w:eastAsia="宋体" w:hAnsi="宋体" w:cs="宋体" w:hint="eastAsia"/>
            <w:lang w:eastAsia="zh-CN"/>
          </w:rPr>
          <w:t>。</w:t>
        </w:r>
      </w:ins>
    </w:p>
    <w:p w14:paraId="2B520BCC" w14:textId="74C73B1F" w:rsidR="001E4644" w:rsidRDefault="001E4644" w:rsidP="001E4644">
      <w:pPr>
        <w:rPr>
          <w:ins w:id="1028" w:author="Crouse" w:date="2021-10-29T10:05:00Z"/>
        </w:rPr>
      </w:pPr>
      <w:r w:rsidRPr="00094095">
        <w:t xml:space="preserve">After successful update of requested information, </w:t>
      </w:r>
      <w:r w:rsidR="005E5F2D">
        <w:t>Near</w:t>
      </w:r>
      <w:r>
        <w:t>-RT RIC</w:t>
      </w:r>
      <w:r w:rsidRPr="00094095">
        <w:t xml:space="preserve"> shall reply with the RIC SERVICE UPDATE ACKNOWLEDGE message to inform the initiating </w:t>
      </w:r>
      <w:r>
        <w:t>E2 Node</w:t>
      </w:r>
      <w:r w:rsidRPr="00094095">
        <w:t xml:space="preserve"> that the requested update of application data was performed successfully. In case the </w:t>
      </w:r>
      <w:r w:rsidR="005E5F2D">
        <w:t>Near</w:t>
      </w:r>
      <w:r>
        <w:t>-RT RIC</w:t>
      </w:r>
      <w:r w:rsidRPr="00094095">
        <w:t xml:space="preserve"> receives a RIC SERVICE UPDATE </w:t>
      </w:r>
      <w:r>
        <w:t xml:space="preserve">message </w:t>
      </w:r>
      <w:r w:rsidRPr="00094095">
        <w:t xml:space="preserve">without any IE except for </w:t>
      </w:r>
      <w:r w:rsidRPr="00094095">
        <w:rPr>
          <w:i/>
        </w:rPr>
        <w:t>Message Typ</w:t>
      </w:r>
      <w:r w:rsidRPr="00094095">
        <w:t>e</w:t>
      </w:r>
      <w:r w:rsidRPr="00094095">
        <w:rPr>
          <w:i/>
          <w:iCs/>
        </w:rPr>
        <w:t xml:space="preserve"> </w:t>
      </w:r>
      <w:r w:rsidRPr="00094095">
        <w:t>IE</w:t>
      </w:r>
      <w:r w:rsidR="002E30F1">
        <w:t>,</w:t>
      </w:r>
      <w:r w:rsidRPr="00094095">
        <w:t xml:space="preserve"> it shall reply with RIC SERVICE UPDATE ACKNOWLEDGE message without performing any updates to the existing configuration.</w:t>
      </w:r>
    </w:p>
    <w:p w14:paraId="1A340029" w14:textId="34E60583" w:rsidR="00BA30F9" w:rsidRPr="00094095" w:rsidRDefault="00C37F2F" w:rsidP="001E4644">
      <w:pPr>
        <w:rPr>
          <w:rFonts w:hint="eastAsia"/>
          <w:lang w:eastAsia="zh-CN"/>
        </w:rPr>
      </w:pPr>
      <w:ins w:id="1029" w:author="Crouse" w:date="2021-10-29T10:06:00Z">
        <w:r>
          <w:rPr>
            <w:rFonts w:ascii="等线" w:eastAsia="等线" w:hAnsi="等线" w:hint="eastAsia"/>
            <w:lang w:eastAsia="zh-CN"/>
          </w:rPr>
          <w:t>在</w:t>
        </w:r>
      </w:ins>
      <w:ins w:id="1030" w:author="Crouse" w:date="2021-10-29T10:07:00Z">
        <w:r w:rsidR="0030788E">
          <w:rPr>
            <w:rFonts w:ascii="等线" w:eastAsia="等线" w:hAnsi="等线" w:hint="eastAsia"/>
            <w:lang w:eastAsia="zh-CN"/>
          </w:rPr>
          <w:t>请求信息成功跟新之后，Near</w:t>
        </w:r>
        <w:r w:rsidR="0030788E">
          <w:rPr>
            <w:rFonts w:ascii="等线" w:eastAsia="等线" w:hAnsi="等线"/>
            <w:lang w:eastAsia="zh-CN"/>
          </w:rPr>
          <w:t>-RT</w:t>
        </w:r>
      </w:ins>
      <w:ins w:id="1031" w:author="Crouse" w:date="2021-10-29T10:08:00Z">
        <w:r w:rsidR="0030788E">
          <w:rPr>
            <w:rFonts w:ascii="等线" w:eastAsia="等线" w:hAnsi="等线"/>
            <w:lang w:eastAsia="zh-CN"/>
          </w:rPr>
          <w:t xml:space="preserve"> RIC </w:t>
        </w:r>
        <w:r w:rsidR="0030788E">
          <w:rPr>
            <w:rFonts w:ascii="等线" w:eastAsia="等线" w:hAnsi="等线" w:hint="eastAsia"/>
            <w:lang w:eastAsia="zh-CN"/>
          </w:rPr>
          <w:t>应该</w:t>
        </w:r>
        <w:r w:rsidR="004D6C41">
          <w:rPr>
            <w:rFonts w:ascii="等线" w:eastAsia="等线" w:hAnsi="等线" w:hint="eastAsia"/>
            <w:lang w:eastAsia="zh-CN"/>
          </w:rPr>
          <w:t>回复</w:t>
        </w:r>
        <w:r w:rsidR="004D6C41" w:rsidRPr="00094095">
          <w:t>the RIC SERVICE UPDATE ACKNOWLEDGE</w:t>
        </w:r>
        <w:r w:rsidR="004D6C41">
          <w:rPr>
            <w:rFonts w:ascii="等线" w:eastAsia="等线" w:hAnsi="等线" w:hint="eastAsia"/>
            <w:lang w:eastAsia="zh-CN"/>
          </w:rPr>
          <w:t>消息去通知</w:t>
        </w:r>
        <w:r w:rsidR="004D6C41">
          <w:rPr>
            <w:rFonts w:ascii="宋体" w:eastAsia="宋体" w:hAnsi="宋体" w:cs="宋体" w:hint="eastAsia"/>
            <w:lang w:eastAsia="zh-CN"/>
          </w:rPr>
          <w:t>发起的E2节点</w:t>
        </w:r>
      </w:ins>
      <w:ins w:id="1032" w:author="Crouse" w:date="2021-10-29T10:09:00Z">
        <w:r w:rsidR="00686049">
          <w:rPr>
            <w:rFonts w:ascii="宋体" w:eastAsia="宋体" w:hAnsi="宋体" w:cs="宋体" w:hint="eastAsia"/>
            <w:lang w:eastAsia="zh-CN"/>
          </w:rPr>
          <w:t>请求应用数据的更新别成功执行。</w:t>
        </w:r>
      </w:ins>
      <w:ins w:id="1033" w:author="Crouse" w:date="2021-10-29T10:10:00Z">
        <w:r w:rsidR="00282FDD">
          <w:rPr>
            <w:rFonts w:ascii="宋体" w:eastAsia="宋体" w:hAnsi="宋体" w:cs="宋体" w:hint="eastAsia"/>
            <w:lang w:eastAsia="zh-CN"/>
          </w:rPr>
          <w:t>如果Near-RT</w:t>
        </w:r>
        <w:r w:rsidR="00282FDD">
          <w:rPr>
            <w:rFonts w:ascii="宋体" w:eastAsia="宋体" w:hAnsi="宋体" w:cs="宋体"/>
            <w:lang w:eastAsia="zh-CN"/>
          </w:rPr>
          <w:t xml:space="preserve"> </w:t>
        </w:r>
        <w:r w:rsidR="00282FDD">
          <w:rPr>
            <w:rFonts w:ascii="宋体" w:eastAsia="宋体" w:hAnsi="宋体" w:cs="宋体" w:hint="eastAsia"/>
            <w:lang w:eastAsia="zh-CN"/>
          </w:rPr>
          <w:t>RIC接收到了没有任何IE除了Mess</w:t>
        </w:r>
        <w:r w:rsidR="00282FDD">
          <w:rPr>
            <w:rFonts w:ascii="宋体" w:eastAsia="宋体" w:hAnsi="宋体" w:cs="宋体"/>
            <w:lang w:eastAsia="zh-CN"/>
          </w:rPr>
          <w:t>age T</w:t>
        </w:r>
      </w:ins>
      <w:ins w:id="1034" w:author="Crouse" w:date="2021-10-29T10:11:00Z">
        <w:r w:rsidR="00282FDD">
          <w:rPr>
            <w:rFonts w:ascii="宋体" w:eastAsia="宋体" w:hAnsi="宋体" w:cs="宋体"/>
            <w:lang w:eastAsia="zh-CN"/>
          </w:rPr>
          <w:t>ype IE</w:t>
        </w:r>
        <w:r w:rsidR="00B01CAA">
          <w:rPr>
            <w:rFonts w:ascii="宋体" w:eastAsia="宋体" w:hAnsi="宋体" w:cs="宋体" w:hint="eastAsia"/>
            <w:lang w:eastAsia="zh-CN"/>
          </w:rPr>
          <w:t>的</w:t>
        </w:r>
        <w:r w:rsidR="00B01CAA" w:rsidRPr="00094095">
          <w:rPr>
            <w:lang w:eastAsia="zh-CN"/>
          </w:rPr>
          <w:t>RIC SERVICE UPDATE</w:t>
        </w:r>
        <w:r w:rsidR="00B01CAA">
          <w:rPr>
            <w:rFonts w:ascii="等线" w:eastAsia="等线" w:hAnsi="等线" w:hint="eastAsia"/>
            <w:lang w:eastAsia="zh-CN"/>
          </w:rPr>
          <w:t>消息，它</w:t>
        </w:r>
        <w:r w:rsidR="00B01CAA">
          <w:rPr>
            <w:rFonts w:ascii="宋体" w:eastAsia="宋体" w:hAnsi="宋体" w:cs="宋体" w:hint="eastAsia"/>
            <w:lang w:eastAsia="zh-CN"/>
          </w:rPr>
          <w:t>应该回复</w:t>
        </w:r>
        <w:r w:rsidR="00B01CAA" w:rsidRPr="00094095">
          <w:rPr>
            <w:lang w:eastAsia="zh-CN"/>
          </w:rPr>
          <w:t>RIC SERVICE UPDATE ACKNOWLEDGE</w:t>
        </w:r>
        <w:r w:rsidR="00B01CAA">
          <w:rPr>
            <w:rFonts w:ascii="等线" w:eastAsia="等线" w:hAnsi="等线" w:hint="eastAsia"/>
            <w:lang w:eastAsia="zh-CN"/>
          </w:rPr>
          <w:t>消息但是不执行任何</w:t>
        </w:r>
      </w:ins>
      <w:ins w:id="1035" w:author="Crouse" w:date="2021-10-29T10:33:00Z">
        <w:r w:rsidR="001E21E2">
          <w:rPr>
            <w:rFonts w:ascii="等线" w:eastAsia="等线" w:hAnsi="等线" w:hint="eastAsia"/>
            <w:lang w:eastAsia="zh-CN"/>
          </w:rPr>
          <w:t>更</w:t>
        </w:r>
      </w:ins>
      <w:ins w:id="1036" w:author="Crouse" w:date="2021-10-29T10:11:00Z">
        <w:r w:rsidR="00B01CAA">
          <w:rPr>
            <w:rFonts w:ascii="等线" w:eastAsia="等线" w:hAnsi="等线" w:hint="eastAsia"/>
            <w:lang w:eastAsia="zh-CN"/>
          </w:rPr>
          <w:t>新。</w:t>
        </w:r>
      </w:ins>
    </w:p>
    <w:p w14:paraId="059B5539" w14:textId="6563AF29" w:rsidR="001E4644" w:rsidRPr="00094095" w:rsidRDefault="001E4644" w:rsidP="001E4644">
      <w:r w:rsidRPr="00094095">
        <w:t xml:space="preserve">Optionally, the RIC SERVICE UPDATE message to the </w:t>
      </w:r>
      <w:r w:rsidR="005E5F2D">
        <w:t>Near</w:t>
      </w:r>
      <w:r>
        <w:t>-RT RIC</w:t>
      </w:r>
      <w:r w:rsidRPr="00094095">
        <w:t xml:space="preserve"> may have been sent as a response to the </w:t>
      </w:r>
      <w:r w:rsidR="005E5F2D">
        <w:t>Near</w:t>
      </w:r>
      <w:r>
        <w:t>-RT RIC</w:t>
      </w:r>
      <w:r w:rsidRPr="00094095">
        <w:t xml:space="preserve"> initiated RIC SERVICE QUERY</w:t>
      </w:r>
      <w:r>
        <w:t xml:space="preserve"> message</w:t>
      </w:r>
      <w:r w:rsidRPr="00094095">
        <w:t xml:space="preserve">. In this case the </w:t>
      </w:r>
      <w:r>
        <w:t>E2 Node</w:t>
      </w:r>
      <w:r w:rsidRPr="00094095">
        <w:t xml:space="preserve"> shall use </w:t>
      </w:r>
      <w:r w:rsidR="002E30F1">
        <w:t xml:space="preserve">the </w:t>
      </w:r>
      <w:r w:rsidR="005E5F2D">
        <w:t>Near</w:t>
      </w:r>
      <w:r>
        <w:t>-RT RIC</w:t>
      </w:r>
      <w:r w:rsidRPr="00094095">
        <w:t xml:space="preserve"> supplied </w:t>
      </w:r>
      <w:r w:rsidRPr="00094095">
        <w:rPr>
          <w:i/>
        </w:rPr>
        <w:t>RAN Function</w:t>
      </w:r>
      <w:r w:rsidRPr="00094095">
        <w:rPr>
          <w:i/>
          <w:iCs/>
        </w:rPr>
        <w:t xml:space="preserve"> Accepted </w:t>
      </w:r>
      <w:r w:rsidRPr="00094095">
        <w:t xml:space="preserve">IE </w:t>
      </w:r>
      <w:r w:rsidRPr="00FB2B11">
        <w:rPr>
          <w:highlight w:val="yellow"/>
          <w:rPrChange w:id="1037" w:author="Crouse" w:date="2021-10-29T10:56:00Z">
            <w:rPr/>
          </w:rPrChange>
        </w:rPr>
        <w:t>to prepare the</w:t>
      </w:r>
      <w:r w:rsidRPr="00FB2B11">
        <w:rPr>
          <w:i/>
          <w:iCs/>
          <w:highlight w:val="yellow"/>
          <w:rPrChange w:id="1038" w:author="Crouse" w:date="2021-10-29T10:56:00Z">
            <w:rPr>
              <w:i/>
              <w:iCs/>
            </w:rPr>
          </w:rPrChange>
        </w:rPr>
        <w:t xml:space="preserve"> </w:t>
      </w:r>
      <w:r w:rsidRPr="00FB2B11">
        <w:rPr>
          <w:i/>
          <w:highlight w:val="yellow"/>
          <w:rPrChange w:id="1039" w:author="Crouse" w:date="2021-10-29T10:56:00Z">
            <w:rPr>
              <w:i/>
            </w:rPr>
          </w:rPrChange>
        </w:rPr>
        <w:t>RAN Function</w:t>
      </w:r>
      <w:r w:rsidRPr="00FB2B11">
        <w:rPr>
          <w:i/>
          <w:iCs/>
          <w:highlight w:val="yellow"/>
          <w:rPrChange w:id="1040" w:author="Crouse" w:date="2021-10-29T10:56:00Z">
            <w:rPr>
              <w:i/>
              <w:iCs/>
            </w:rPr>
          </w:rPrChange>
        </w:rPr>
        <w:t xml:space="preserve"> </w:t>
      </w:r>
      <w:r w:rsidR="005316F0" w:rsidRPr="00FB2B11">
        <w:rPr>
          <w:i/>
          <w:iCs/>
          <w:highlight w:val="yellow"/>
          <w:rPrChange w:id="1041" w:author="Crouse" w:date="2021-10-29T10:56:00Z">
            <w:rPr>
              <w:i/>
              <w:iCs/>
            </w:rPr>
          </w:rPrChange>
        </w:rPr>
        <w:t>Added</w:t>
      </w:r>
      <w:r w:rsidRPr="00FB2B11">
        <w:rPr>
          <w:i/>
          <w:iCs/>
          <w:highlight w:val="yellow"/>
          <w:rPrChange w:id="1042" w:author="Crouse" w:date="2021-10-29T10:56:00Z">
            <w:rPr>
              <w:i/>
              <w:iCs/>
            </w:rPr>
          </w:rPrChange>
        </w:rPr>
        <w:t xml:space="preserve"> </w:t>
      </w:r>
      <w:r w:rsidRPr="00FB2B11">
        <w:rPr>
          <w:highlight w:val="yellow"/>
          <w:rPrChange w:id="1043" w:author="Crouse" w:date="2021-10-29T10:56:00Z">
            <w:rPr/>
          </w:rPrChange>
        </w:rPr>
        <w:t>IE,</w:t>
      </w:r>
      <w:r w:rsidRPr="00FB2B11">
        <w:rPr>
          <w:i/>
          <w:iCs/>
          <w:highlight w:val="yellow"/>
          <w:rPrChange w:id="1044" w:author="Crouse" w:date="2021-10-29T10:56:00Z">
            <w:rPr>
              <w:i/>
              <w:iCs/>
            </w:rPr>
          </w:rPrChange>
        </w:rPr>
        <w:t xml:space="preserve"> </w:t>
      </w:r>
      <w:r w:rsidRPr="00FB2B11">
        <w:rPr>
          <w:i/>
          <w:highlight w:val="yellow"/>
          <w:rPrChange w:id="1045" w:author="Crouse" w:date="2021-10-29T10:56:00Z">
            <w:rPr>
              <w:i/>
            </w:rPr>
          </w:rPrChange>
        </w:rPr>
        <w:t>RAN Function</w:t>
      </w:r>
      <w:r w:rsidRPr="00FB2B11">
        <w:rPr>
          <w:i/>
          <w:iCs/>
          <w:highlight w:val="yellow"/>
          <w:rPrChange w:id="1046" w:author="Crouse" w:date="2021-10-29T10:56:00Z">
            <w:rPr>
              <w:i/>
              <w:iCs/>
            </w:rPr>
          </w:rPrChange>
        </w:rPr>
        <w:t xml:space="preserve"> </w:t>
      </w:r>
      <w:r w:rsidR="005316F0" w:rsidRPr="00FB2B11">
        <w:rPr>
          <w:i/>
          <w:iCs/>
          <w:highlight w:val="yellow"/>
          <w:rPrChange w:id="1047" w:author="Crouse" w:date="2021-10-29T10:56:00Z">
            <w:rPr>
              <w:i/>
              <w:iCs/>
            </w:rPr>
          </w:rPrChange>
        </w:rPr>
        <w:t>Modified</w:t>
      </w:r>
      <w:r w:rsidRPr="00FB2B11">
        <w:rPr>
          <w:i/>
          <w:iCs/>
          <w:highlight w:val="yellow"/>
          <w:rPrChange w:id="1048" w:author="Crouse" w:date="2021-10-29T10:56:00Z">
            <w:rPr>
              <w:i/>
              <w:iCs/>
            </w:rPr>
          </w:rPrChange>
        </w:rPr>
        <w:t xml:space="preserve"> </w:t>
      </w:r>
      <w:r w:rsidRPr="00FB2B11">
        <w:rPr>
          <w:highlight w:val="yellow"/>
          <w:rPrChange w:id="1049" w:author="Crouse" w:date="2021-10-29T10:56:00Z">
            <w:rPr/>
          </w:rPrChange>
        </w:rPr>
        <w:t>IE and</w:t>
      </w:r>
      <w:r w:rsidR="002E30F1" w:rsidRPr="00FB2B11">
        <w:rPr>
          <w:highlight w:val="yellow"/>
          <w:rPrChange w:id="1050" w:author="Crouse" w:date="2021-10-29T10:56:00Z">
            <w:rPr/>
          </w:rPrChange>
        </w:rPr>
        <w:t>/or</w:t>
      </w:r>
      <w:r w:rsidRPr="00FB2B11">
        <w:rPr>
          <w:i/>
          <w:iCs/>
          <w:highlight w:val="yellow"/>
          <w:rPrChange w:id="1051" w:author="Crouse" w:date="2021-10-29T10:56:00Z">
            <w:rPr>
              <w:i/>
              <w:iCs/>
            </w:rPr>
          </w:rPrChange>
        </w:rPr>
        <w:t xml:space="preserve"> </w:t>
      </w:r>
      <w:r w:rsidRPr="00FB2B11">
        <w:rPr>
          <w:i/>
          <w:highlight w:val="yellow"/>
          <w:rPrChange w:id="1052" w:author="Crouse" w:date="2021-10-29T10:56:00Z">
            <w:rPr>
              <w:i/>
            </w:rPr>
          </w:rPrChange>
        </w:rPr>
        <w:t>RAN Function</w:t>
      </w:r>
      <w:r w:rsidRPr="00FB2B11">
        <w:rPr>
          <w:i/>
          <w:iCs/>
          <w:highlight w:val="yellow"/>
          <w:rPrChange w:id="1053" w:author="Crouse" w:date="2021-10-29T10:56:00Z">
            <w:rPr>
              <w:i/>
              <w:iCs/>
            </w:rPr>
          </w:rPrChange>
        </w:rPr>
        <w:t xml:space="preserve"> </w:t>
      </w:r>
      <w:r w:rsidR="005316F0" w:rsidRPr="00FB2B11">
        <w:rPr>
          <w:i/>
          <w:iCs/>
          <w:highlight w:val="yellow"/>
          <w:rPrChange w:id="1054" w:author="Crouse" w:date="2021-10-29T10:56:00Z">
            <w:rPr>
              <w:i/>
              <w:iCs/>
            </w:rPr>
          </w:rPrChange>
        </w:rPr>
        <w:t>Deleted</w:t>
      </w:r>
      <w:r w:rsidRPr="00FB2B11">
        <w:rPr>
          <w:i/>
          <w:iCs/>
          <w:highlight w:val="yellow"/>
          <w:rPrChange w:id="1055" w:author="Crouse" w:date="2021-10-29T10:56:00Z">
            <w:rPr>
              <w:i/>
              <w:iCs/>
            </w:rPr>
          </w:rPrChange>
        </w:rPr>
        <w:t xml:space="preserve"> </w:t>
      </w:r>
      <w:r w:rsidRPr="00FB2B11">
        <w:rPr>
          <w:highlight w:val="yellow"/>
          <w:rPrChange w:id="1056" w:author="Crouse" w:date="2021-10-29T10:56:00Z">
            <w:rPr/>
          </w:rPrChange>
        </w:rPr>
        <w:t>IE</w:t>
      </w:r>
      <w:r w:rsidRPr="00094095">
        <w:t xml:space="preserve"> </w:t>
      </w:r>
      <w:r w:rsidRPr="00FB2B11">
        <w:rPr>
          <w:highlight w:val="green"/>
          <w:rPrChange w:id="1057" w:author="Crouse" w:date="2021-10-29T10:56:00Z">
            <w:rPr/>
          </w:rPrChange>
        </w:rPr>
        <w:t xml:space="preserve">to ensure realignment between </w:t>
      </w:r>
      <w:r w:rsidR="002E30F1" w:rsidRPr="00FB2B11">
        <w:rPr>
          <w:highlight w:val="green"/>
          <w:rPrChange w:id="1058" w:author="Crouse" w:date="2021-10-29T10:56:00Z">
            <w:rPr/>
          </w:rPrChange>
        </w:rPr>
        <w:t xml:space="preserve">the </w:t>
      </w:r>
      <w:r w:rsidRPr="00FB2B11">
        <w:rPr>
          <w:highlight w:val="green"/>
          <w:rPrChange w:id="1059" w:author="Crouse" w:date="2021-10-29T10:56:00Z">
            <w:rPr/>
          </w:rPrChange>
        </w:rPr>
        <w:t xml:space="preserve">E2 Node and </w:t>
      </w:r>
      <w:r w:rsidR="002E30F1" w:rsidRPr="00FB2B11">
        <w:rPr>
          <w:highlight w:val="green"/>
          <w:rPrChange w:id="1060" w:author="Crouse" w:date="2021-10-29T10:56:00Z">
            <w:rPr/>
          </w:rPrChange>
        </w:rPr>
        <w:t xml:space="preserve">the </w:t>
      </w:r>
      <w:r w:rsidR="005E5F2D" w:rsidRPr="00FB2B11">
        <w:rPr>
          <w:highlight w:val="green"/>
          <w:rPrChange w:id="1061" w:author="Crouse" w:date="2021-10-29T10:56:00Z">
            <w:rPr/>
          </w:rPrChange>
        </w:rPr>
        <w:t>Near</w:t>
      </w:r>
      <w:r w:rsidRPr="00FB2B11">
        <w:rPr>
          <w:highlight w:val="green"/>
          <w:rPrChange w:id="1062" w:author="Crouse" w:date="2021-10-29T10:56:00Z">
            <w:rPr/>
          </w:rPrChange>
        </w:rPr>
        <w:t>-RT RIC</w:t>
      </w:r>
      <w:r w:rsidR="001B0E5E">
        <w:t xml:space="preserve"> </w:t>
      </w:r>
      <w:r w:rsidR="001B0E5E" w:rsidRPr="00FB2B11">
        <w:rPr>
          <w:highlight w:val="cyan"/>
          <w:rPrChange w:id="1063" w:author="Crouse" w:date="2021-10-29T10:56:00Z">
            <w:rPr/>
          </w:rPrChange>
        </w:rPr>
        <w:t xml:space="preserve">in terms of the current list and revision of supported </w:t>
      </w:r>
      <w:r w:rsidR="005E5F2D" w:rsidRPr="00FB2B11">
        <w:rPr>
          <w:highlight w:val="cyan"/>
          <w:rPrChange w:id="1064" w:author="Crouse" w:date="2021-10-29T10:56:00Z">
            <w:rPr/>
          </w:rPrChange>
        </w:rPr>
        <w:t>Near</w:t>
      </w:r>
      <w:r w:rsidR="001B0E5E" w:rsidRPr="00FB2B11">
        <w:rPr>
          <w:highlight w:val="cyan"/>
          <w:rPrChange w:id="1065" w:author="Crouse" w:date="2021-10-29T10:56:00Z">
            <w:rPr/>
          </w:rPrChange>
        </w:rPr>
        <w:t>-RT RIC Service functions</w:t>
      </w:r>
      <w:r w:rsidR="001B0E5E">
        <w:t xml:space="preserve"> that </w:t>
      </w:r>
      <w:r w:rsidR="002E30F1">
        <w:t xml:space="preserve">the </w:t>
      </w:r>
      <w:r w:rsidR="001B0E5E">
        <w:t>E2 Node has just taken into operational use</w:t>
      </w:r>
      <w:r w:rsidRPr="00094095">
        <w:t>.</w:t>
      </w:r>
    </w:p>
    <w:p w14:paraId="33212374" w14:textId="74273DF4" w:rsidR="001E4644" w:rsidRPr="00094095" w:rsidRDefault="00126D6D" w:rsidP="001E4644">
      <w:ins w:id="1066" w:author="Crouse" w:date="2021-10-29T10:20:00Z">
        <w:r>
          <w:rPr>
            <w:rFonts w:ascii="等线" w:eastAsia="等线" w:hAnsi="等线" w:hint="eastAsia"/>
            <w:lang w:eastAsia="zh-CN"/>
          </w:rPr>
          <w:lastRenderedPageBreak/>
          <w:t>可选择性</w:t>
        </w:r>
        <w:r w:rsidR="0072243F">
          <w:rPr>
            <w:rFonts w:ascii="等线" w:eastAsia="等线" w:hAnsi="等线" w:hint="eastAsia"/>
            <w:lang w:eastAsia="zh-CN"/>
          </w:rPr>
          <w:t>地，发往</w:t>
        </w:r>
      </w:ins>
      <w:ins w:id="1067" w:author="Crouse" w:date="2021-10-29T10:23:00Z">
        <w:r w:rsidR="00793970">
          <w:rPr>
            <w:rFonts w:ascii="等线" w:eastAsia="等线" w:hAnsi="等线" w:hint="eastAsia"/>
            <w:lang w:eastAsia="zh-CN"/>
          </w:rPr>
          <w:t>Near</w:t>
        </w:r>
        <w:r w:rsidR="00793970">
          <w:rPr>
            <w:rFonts w:ascii="等线" w:eastAsia="等线" w:hAnsi="等线"/>
            <w:lang w:eastAsia="zh-CN"/>
          </w:rPr>
          <w:t>-RT RIC</w:t>
        </w:r>
        <w:r w:rsidR="00793970">
          <w:rPr>
            <w:rFonts w:ascii="等线" w:eastAsia="等线" w:hAnsi="等线" w:hint="eastAsia"/>
            <w:lang w:eastAsia="zh-CN"/>
          </w:rPr>
          <w:t>的</w:t>
        </w:r>
      </w:ins>
      <w:ins w:id="1068" w:author="Crouse" w:date="2021-10-29T10:20:00Z">
        <w:r w:rsidR="0072243F" w:rsidRPr="00094095">
          <w:t>RIC SERVICE UPDATE</w:t>
        </w:r>
        <w:r w:rsidR="0072243F">
          <w:rPr>
            <w:rFonts w:ascii="等线" w:eastAsia="等线" w:hAnsi="等线" w:hint="eastAsia"/>
            <w:lang w:eastAsia="zh-CN"/>
          </w:rPr>
          <w:t>消息</w:t>
        </w:r>
      </w:ins>
      <w:ins w:id="1069" w:author="Crouse" w:date="2021-10-29T10:46:00Z">
        <w:r w:rsidR="00793DA9">
          <w:rPr>
            <w:rFonts w:ascii="等线" w:eastAsia="等线" w:hAnsi="等线" w:hint="eastAsia"/>
            <w:lang w:eastAsia="zh-CN"/>
          </w:rPr>
          <w:t>可能</w:t>
        </w:r>
        <w:r w:rsidR="001F47C9">
          <w:rPr>
            <w:rFonts w:ascii="等线" w:eastAsia="等线" w:hAnsi="等线" w:hint="eastAsia"/>
            <w:lang w:eastAsia="zh-CN"/>
          </w:rPr>
          <w:t>被当成</w:t>
        </w:r>
      </w:ins>
      <w:ins w:id="1070" w:author="Crouse" w:date="2021-10-29T10:22:00Z">
        <w:r w:rsidR="00696BE2">
          <w:rPr>
            <w:rFonts w:ascii="等线" w:eastAsia="等线" w:hAnsi="等线" w:hint="eastAsia"/>
            <w:lang w:eastAsia="zh-CN"/>
          </w:rPr>
          <w:t>发送</w:t>
        </w:r>
      </w:ins>
      <w:ins w:id="1071" w:author="Crouse" w:date="2021-10-29T10:24:00Z">
        <w:r w:rsidR="00C7356B">
          <w:rPr>
            <w:rFonts w:ascii="等线" w:eastAsia="等线" w:hAnsi="等线" w:hint="eastAsia"/>
            <w:lang w:eastAsia="zh-CN"/>
          </w:rPr>
          <w:t>给Near-RT</w:t>
        </w:r>
        <w:r w:rsidR="00C7356B">
          <w:rPr>
            <w:rFonts w:ascii="等线" w:eastAsia="等线" w:hAnsi="等线"/>
            <w:lang w:eastAsia="zh-CN"/>
          </w:rPr>
          <w:t xml:space="preserve"> </w:t>
        </w:r>
        <w:r w:rsidR="00C7356B">
          <w:rPr>
            <w:rFonts w:ascii="等线" w:eastAsia="等线" w:hAnsi="等线" w:hint="eastAsia"/>
            <w:lang w:eastAsia="zh-CN"/>
          </w:rPr>
          <w:t>RIC</w:t>
        </w:r>
      </w:ins>
      <w:ins w:id="1072" w:author="Crouse" w:date="2021-10-29T10:47:00Z">
        <w:r w:rsidR="001F47C9">
          <w:rPr>
            <w:rFonts w:ascii="等线" w:eastAsia="等线" w:hAnsi="等线" w:hint="eastAsia"/>
            <w:lang w:eastAsia="zh-CN"/>
          </w:rPr>
          <w:t>的</w:t>
        </w:r>
        <w:r w:rsidR="001F47C9" w:rsidRPr="00094095">
          <w:t>RIC SERVICE QUERY</w:t>
        </w:r>
        <w:r w:rsidR="001F47C9">
          <w:rPr>
            <w:rFonts w:ascii="等线" w:eastAsia="等线" w:hAnsi="等线" w:hint="eastAsia"/>
            <w:lang w:eastAsia="zh-CN"/>
          </w:rPr>
          <w:t>消息的</w:t>
        </w:r>
      </w:ins>
      <w:ins w:id="1073" w:author="Crouse" w:date="2021-10-29T10:24:00Z">
        <w:r w:rsidR="00C7356B">
          <w:rPr>
            <w:rFonts w:ascii="等线" w:eastAsia="等线" w:hAnsi="等线" w:hint="eastAsia"/>
            <w:lang w:eastAsia="zh-CN"/>
          </w:rPr>
          <w:t>一个</w:t>
        </w:r>
      </w:ins>
      <w:ins w:id="1074" w:author="Crouse" w:date="2021-10-29T10:25:00Z">
        <w:r w:rsidR="001010FD">
          <w:rPr>
            <w:rFonts w:ascii="等线" w:eastAsia="等线" w:hAnsi="等线" w:hint="eastAsia"/>
            <w:lang w:eastAsia="zh-CN"/>
          </w:rPr>
          <w:t>回应</w:t>
        </w:r>
      </w:ins>
      <w:ins w:id="1075" w:author="Crouse" w:date="2021-10-29T10:47:00Z">
        <w:r w:rsidR="001F47C9">
          <w:rPr>
            <w:rFonts w:ascii="等线" w:eastAsia="等线" w:hAnsi="等线" w:hint="eastAsia"/>
            <w:lang w:eastAsia="zh-CN"/>
          </w:rPr>
          <w:t>。</w:t>
        </w:r>
        <w:r w:rsidR="00A34EDB">
          <w:rPr>
            <w:rFonts w:ascii="等线" w:eastAsia="等线" w:hAnsi="等线" w:hint="eastAsia"/>
            <w:lang w:eastAsia="zh-CN"/>
          </w:rPr>
          <w:t>在这种情况下，E2节点应该</w:t>
        </w:r>
      </w:ins>
      <w:ins w:id="1076" w:author="Crouse" w:date="2021-10-29T10:58:00Z">
        <w:r w:rsidR="006A1AA8">
          <w:rPr>
            <w:rFonts w:ascii="等线" w:eastAsia="等线" w:hAnsi="等线" w:hint="eastAsia"/>
            <w:lang w:eastAsia="zh-CN"/>
          </w:rPr>
          <w:t>。。。</w:t>
        </w:r>
      </w:ins>
    </w:p>
    <w:p w14:paraId="1959F861" w14:textId="080CDAD9"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.3</w:t>
      </w:r>
      <w:r w:rsidRPr="00094095">
        <w:rPr>
          <w:lang w:val="en-US"/>
        </w:rPr>
        <w:tab/>
        <w:t>Unsuccessful Operation</w:t>
      </w:r>
    </w:p>
    <w:p w14:paraId="21CAA810" w14:textId="77777777" w:rsidR="00877A45" w:rsidRPr="00BE2DCC" w:rsidRDefault="00877A45">
      <w:pPr>
        <w:pStyle w:val="PlantUML"/>
        <w:rPr>
          <w:lang w:val="en-GB"/>
        </w:rPr>
      </w:pPr>
      <w:bookmarkStart w:id="1077" w:name="_Hlk29396805"/>
      <w:r w:rsidRPr="00BE2DCC">
        <w:rPr>
          <w:lang w:val="en-GB"/>
        </w:rPr>
        <w:t>@startuml</w:t>
      </w:r>
    </w:p>
    <w:p w14:paraId="769E263B" w14:textId="77777777" w:rsidR="00877A45" w:rsidRDefault="00877A45">
      <w:pPr>
        <w:pStyle w:val="PlantUML"/>
        <w:rPr>
          <w:lang w:val="en-GB"/>
        </w:rPr>
      </w:pPr>
    </w:p>
    <w:p w14:paraId="2C2D9D05" w14:textId="77777777" w:rsidR="00877A45" w:rsidRDefault="00877A45">
      <w:pPr>
        <w:pStyle w:val="PlantUML"/>
      </w:pPr>
      <w:r>
        <w:rPr>
          <w:rFonts w:hint="eastAsia"/>
        </w:rPr>
        <w:t>skinparam ParticipantPadding 5</w:t>
      </w:r>
    </w:p>
    <w:p w14:paraId="6CED9EC2" w14:textId="77777777" w:rsidR="00877A45" w:rsidRDefault="00877A45">
      <w:pPr>
        <w:pStyle w:val="PlantUML"/>
      </w:pPr>
      <w:r>
        <w:rPr>
          <w:rFonts w:hint="eastAsia"/>
        </w:rPr>
        <w:t>skinparam BoxPadding 10</w:t>
      </w:r>
    </w:p>
    <w:p w14:paraId="72F05F6D" w14:textId="77777777" w:rsidR="00877A45" w:rsidRDefault="00877A45">
      <w:pPr>
        <w:pStyle w:val="PlantUML"/>
      </w:pPr>
      <w:r>
        <w:t>skinparam lifelineStrategy solid</w:t>
      </w:r>
    </w:p>
    <w:p w14:paraId="62E21E27" w14:textId="77777777" w:rsidR="00877A45" w:rsidRDefault="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7ABA652" w14:textId="77777777" w:rsidR="00877A45" w:rsidRDefault="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54CF618F" w14:textId="77777777" w:rsidR="00877A45" w:rsidRDefault="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RIC SERVICE QUERY</w:t>
      </w:r>
    </w:p>
    <w:p w14:paraId="32DE9A5E" w14:textId="77777777" w:rsidR="00877A45" w:rsidRDefault="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RIC SERVICE UPDATE</w:t>
      </w:r>
    </w:p>
    <w:p w14:paraId="20D4E5D0" w14:textId="4A486461" w:rsidR="00877A45" w:rsidRDefault="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 xml:space="preserve">RIC </w:t>
      </w:r>
      <w:r w:rsidR="0005572E">
        <w:rPr>
          <w:lang w:val="en-GB"/>
        </w:rPr>
        <w:t xml:space="preserve">SERVICE </w:t>
      </w:r>
      <w:r>
        <w:rPr>
          <w:lang w:val="en-GB"/>
        </w:rPr>
        <w:t>UPDATE FAILURE</w:t>
      </w:r>
    </w:p>
    <w:p w14:paraId="129E47E3" w14:textId="77777777" w:rsidR="00877A45" w:rsidRPr="00BE2DCC" w:rsidRDefault="00877A45">
      <w:pPr>
        <w:pStyle w:val="PlantUML"/>
        <w:rPr>
          <w:lang w:val="en-GB"/>
        </w:rPr>
      </w:pPr>
    </w:p>
    <w:p w14:paraId="5D388111" w14:textId="77777777" w:rsidR="00877A45" w:rsidRPr="00BE2DCC" w:rsidRDefault="00877A45">
      <w:pPr>
        <w:pStyle w:val="PlantUML"/>
        <w:rPr>
          <w:lang w:val="en-GB"/>
        </w:rPr>
      </w:pPr>
      <w:r w:rsidRPr="00BE2DCC">
        <w:rPr>
          <w:lang w:val="en-GB"/>
        </w:rPr>
        <w:t>@enduml</w:t>
      </w:r>
    </w:p>
    <w:bookmarkEnd w:id="1077"/>
    <w:p w14:paraId="786E1F20" w14:textId="29305594" w:rsidR="0005572E" w:rsidRDefault="0005572E" w:rsidP="0005572E">
      <w:pPr>
        <w:pStyle w:val="PlantUMLImg"/>
      </w:pPr>
      <w:r>
        <w:rPr>
          <w:lang w:val="en-US"/>
        </w:rPr>
        <w:drawing>
          <wp:inline distT="0" distB="0" distL="0" distR="0" wp14:anchorId="3E4FCCBB" wp14:editId="7E3091C0">
            <wp:extent cx="3095625" cy="1828800"/>
            <wp:effectExtent l="0" t="0" r="9525" b="0"/>
            <wp:docPr id="1" name="Graphic 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095625" cy="1828800"/>
                    </a:xfrm>
                    <a:prstGeom prst="rect">
                      <a:avLst/>
                    </a:prstGeom>
                  </pic:spPr>
                </pic:pic>
              </a:graphicData>
            </a:graphic>
          </wp:inline>
        </w:drawing>
      </w:r>
    </w:p>
    <w:p w14:paraId="59EA6B13" w14:textId="3F4941CD" w:rsidR="001E4644" w:rsidRPr="00094095" w:rsidRDefault="001E4644" w:rsidP="001E4644">
      <w:pPr>
        <w:pStyle w:val="TF"/>
        <w:rPr>
          <w:rFonts w:eastAsia="宋体"/>
        </w:rPr>
      </w:pPr>
      <w:r w:rsidRPr="00094095">
        <w:t>Figure 8.</w:t>
      </w:r>
      <w:r>
        <w:t>3</w:t>
      </w:r>
      <w:r w:rsidRPr="00094095">
        <w:t>.</w:t>
      </w:r>
      <w:r>
        <w:t>4</w:t>
      </w:r>
      <w:r w:rsidRPr="00094095">
        <w:t xml:space="preserve">.3-1: </w:t>
      </w:r>
      <w:r>
        <w:t>RIC</w:t>
      </w:r>
      <w:r w:rsidRPr="00094095">
        <w:t xml:space="preserve"> Service Update</w:t>
      </w:r>
      <w:r>
        <w:t xml:space="preserve"> procedure</w:t>
      </w:r>
      <w:r w:rsidRPr="00094095">
        <w:t>, unsuccessful operation</w:t>
      </w:r>
    </w:p>
    <w:p w14:paraId="111AA11B" w14:textId="2A5E9DB3" w:rsidR="001E4644" w:rsidRDefault="001E4644" w:rsidP="001E4644">
      <w:pPr>
        <w:rPr>
          <w:ins w:id="1078" w:author="Crouse" w:date="2021-10-29T10:58:00Z"/>
        </w:rPr>
      </w:pPr>
      <w:r w:rsidRPr="00094095">
        <w:t xml:space="preserve">If the </w:t>
      </w:r>
      <w:r w:rsidR="005E5F2D">
        <w:t>Near</w:t>
      </w:r>
      <w:r>
        <w:t>-RT RIC</w:t>
      </w:r>
      <w:r w:rsidRPr="00094095">
        <w:t xml:space="preserve"> cannot accept the update it shall respond with a RIC SERVICE UPDATE FAILURE message and appropriate cause value.</w:t>
      </w:r>
    </w:p>
    <w:p w14:paraId="0AD4B485" w14:textId="6D9A91B8" w:rsidR="00793799" w:rsidRPr="00094095" w:rsidRDefault="00793799" w:rsidP="001E4644">
      <w:ins w:id="1079" w:author="Crouse" w:date="2021-10-29T10:58:00Z">
        <w:r>
          <w:rPr>
            <w:rFonts w:ascii="等线" w:eastAsia="等线" w:hAnsi="等线" w:hint="eastAsia"/>
            <w:lang w:eastAsia="zh-CN"/>
          </w:rPr>
          <w:t>如果Near-RT</w:t>
        </w:r>
        <w:r>
          <w:t xml:space="preserve"> </w:t>
        </w:r>
        <w:r>
          <w:rPr>
            <w:rFonts w:ascii="等线" w:eastAsia="等线" w:hAnsi="等线" w:hint="eastAsia"/>
            <w:lang w:eastAsia="zh-CN"/>
          </w:rPr>
          <w:t>RIC</w:t>
        </w:r>
      </w:ins>
      <w:ins w:id="1080" w:author="Crouse" w:date="2021-10-29T11:00:00Z">
        <w:r w:rsidR="00BB11BC">
          <w:rPr>
            <w:rFonts w:ascii="等线" w:eastAsia="等线" w:hAnsi="等线" w:hint="eastAsia"/>
            <w:lang w:eastAsia="zh-CN"/>
          </w:rPr>
          <w:t>不能接收更新，那么它应该返回</w:t>
        </w:r>
      </w:ins>
      <w:ins w:id="1081" w:author="Crouse" w:date="2021-10-29T11:01:00Z">
        <w:r w:rsidR="00BB11BC" w:rsidRPr="00094095">
          <w:t>RIC SERVICE UPDATE FAILURE</w:t>
        </w:r>
        <w:r w:rsidR="00BB11BC">
          <w:rPr>
            <w:rFonts w:ascii="等线" w:eastAsia="等线" w:hAnsi="等线" w:hint="eastAsia"/>
            <w:lang w:eastAsia="zh-CN"/>
          </w:rPr>
          <w:t>消息，并且附上适当的原因</w:t>
        </w:r>
        <w:r w:rsidR="00BB11BC">
          <w:rPr>
            <w:rFonts w:ascii="宋体" w:eastAsia="宋体" w:hAnsi="宋体" w:cs="宋体" w:hint="eastAsia"/>
            <w:lang w:eastAsia="zh-CN"/>
          </w:rPr>
          <w:t>值。</w:t>
        </w:r>
      </w:ins>
    </w:p>
    <w:p w14:paraId="45A33D2F" w14:textId="7C532EA1" w:rsidR="001E4644" w:rsidRDefault="001E4644" w:rsidP="001E4644">
      <w:pPr>
        <w:rPr>
          <w:ins w:id="1082" w:author="Crouse" w:date="2021-10-29T11:01:00Z"/>
        </w:rPr>
      </w:pPr>
      <w:r w:rsidRPr="00735FD8">
        <w:t xml:space="preserve">If the RIC SERVICE UPDATE FAILURE message includes the </w:t>
      </w:r>
      <w:r w:rsidRPr="00735FD8">
        <w:rPr>
          <w:i/>
          <w:iCs/>
        </w:rPr>
        <w:t xml:space="preserve">Time </w:t>
      </w:r>
      <w:proofErr w:type="gramStart"/>
      <w:r w:rsidRPr="00735FD8">
        <w:rPr>
          <w:i/>
          <w:iCs/>
        </w:rPr>
        <w:t>To</w:t>
      </w:r>
      <w:proofErr w:type="gramEnd"/>
      <w:r w:rsidRPr="00735FD8">
        <w:rPr>
          <w:i/>
          <w:iCs/>
        </w:rPr>
        <w:t xml:space="preserve"> Wait</w:t>
      </w:r>
      <w:r w:rsidRPr="001303F3">
        <w:t xml:space="preserve"> IE</w:t>
      </w:r>
      <w:r w:rsidR="002E30F1">
        <w:t>,</w:t>
      </w:r>
      <w:r w:rsidRPr="001303F3">
        <w:t xml:space="preserve"> the E2 Node shall wait at least for the indicated time before reinitiating the </w:t>
      </w:r>
      <w:r w:rsidR="0089123E">
        <w:t>RIC Service</w:t>
      </w:r>
      <w:r w:rsidRPr="001303F3">
        <w:t xml:space="preserve"> Update procedure towards the same </w:t>
      </w:r>
      <w:r w:rsidR="005E5F2D" w:rsidRPr="001303F3">
        <w:t>Near</w:t>
      </w:r>
      <w:r w:rsidRPr="001303F3">
        <w:t xml:space="preserve">-RT RIC. Both nodes shall continue to operate the E2 with their existing </w:t>
      </w:r>
      <w:r w:rsidR="00132A21">
        <w:t>N</w:t>
      </w:r>
      <w:r w:rsidRPr="009D2856">
        <w:t>ear-RT RIC Service</w:t>
      </w:r>
      <w:r w:rsidRPr="001303F3">
        <w:t xml:space="preserve"> data.</w:t>
      </w:r>
    </w:p>
    <w:p w14:paraId="1E30CD7A" w14:textId="56ACCBBE" w:rsidR="001E3AA1" w:rsidRPr="00094095" w:rsidRDefault="00D47A30" w:rsidP="001E4644">
      <w:pPr>
        <w:rPr>
          <w:lang w:eastAsia="zh-CN"/>
        </w:rPr>
      </w:pPr>
      <w:ins w:id="1083" w:author="Crouse" w:date="2021-10-29T11:01:00Z">
        <w:r>
          <w:rPr>
            <w:rFonts w:ascii="等线" w:eastAsia="等线" w:hAnsi="等线" w:hint="eastAsia"/>
            <w:lang w:eastAsia="zh-CN"/>
          </w:rPr>
          <w:t>如果</w:t>
        </w:r>
      </w:ins>
      <w:ins w:id="1084" w:author="Crouse" w:date="2021-10-29T11:03:00Z">
        <w:r w:rsidR="005B1FED">
          <w:rPr>
            <w:rFonts w:ascii="等线" w:eastAsia="等线" w:hAnsi="等线" w:hint="eastAsia"/>
            <w:lang w:eastAsia="zh-CN"/>
          </w:rPr>
          <w:t>在</w:t>
        </w:r>
        <w:r w:rsidR="005B1FED" w:rsidRPr="00735FD8">
          <w:t>RIC SERVICE UPDATE FAILURE</w:t>
        </w:r>
        <w:r w:rsidR="005B1FED">
          <w:rPr>
            <w:rFonts w:ascii="等线" w:eastAsia="等线" w:hAnsi="等线" w:hint="eastAsia"/>
            <w:lang w:eastAsia="zh-CN"/>
          </w:rPr>
          <w:t>消息中包含</w:t>
        </w:r>
        <w:r w:rsidR="005B1FED" w:rsidRPr="00735FD8">
          <w:rPr>
            <w:i/>
            <w:iCs/>
          </w:rPr>
          <w:t>Time To Wait</w:t>
        </w:r>
        <w:r w:rsidR="005B1FED" w:rsidRPr="001303F3">
          <w:t xml:space="preserve"> IE</w:t>
        </w:r>
        <w:r w:rsidR="005B1FED">
          <w:rPr>
            <w:rFonts w:ascii="等线" w:eastAsia="等线" w:hAnsi="等线" w:hint="eastAsia"/>
            <w:lang w:eastAsia="zh-CN"/>
          </w:rPr>
          <w:t>，E2</w:t>
        </w:r>
        <w:r w:rsidR="005B1FED">
          <w:rPr>
            <w:rFonts w:ascii="宋体" w:eastAsia="宋体" w:hAnsi="宋体" w:cs="宋体" w:hint="eastAsia"/>
            <w:lang w:eastAsia="zh-CN"/>
          </w:rPr>
          <w:t>节点应该</w:t>
        </w:r>
      </w:ins>
      <w:ins w:id="1085" w:author="Crouse" w:date="2021-10-29T11:05:00Z">
        <w:r w:rsidR="002F1D4E">
          <w:rPr>
            <w:rFonts w:ascii="宋体" w:eastAsia="宋体" w:hAnsi="宋体" w:cs="宋体" w:hint="eastAsia"/>
            <w:lang w:eastAsia="zh-CN"/>
          </w:rPr>
          <w:t>至少等待指示事件</w:t>
        </w:r>
        <w:r w:rsidR="00772B6B">
          <w:rPr>
            <w:rFonts w:ascii="宋体" w:eastAsia="宋体" w:hAnsi="宋体" w:cs="宋体" w:hint="eastAsia"/>
            <w:lang w:eastAsia="zh-CN"/>
          </w:rPr>
          <w:t>再</w:t>
        </w:r>
        <w:proofErr w:type="gramStart"/>
        <w:r w:rsidR="00772B6B">
          <w:rPr>
            <w:rFonts w:ascii="宋体" w:eastAsia="宋体" w:hAnsi="宋体" w:cs="宋体" w:hint="eastAsia"/>
            <w:lang w:eastAsia="zh-CN"/>
          </w:rPr>
          <w:t>重新</w:t>
        </w:r>
      </w:ins>
      <w:ins w:id="1086" w:author="Crouse" w:date="2021-10-29T11:06:00Z">
        <w:r w:rsidR="00772B6B">
          <w:rPr>
            <w:rFonts w:ascii="宋体" w:eastAsia="宋体" w:hAnsi="宋体" w:cs="宋体" w:hint="eastAsia"/>
            <w:lang w:eastAsia="zh-CN"/>
          </w:rPr>
          <w:t>像</w:t>
        </w:r>
        <w:proofErr w:type="gramEnd"/>
        <w:r w:rsidR="00161AAD">
          <w:rPr>
            <w:rFonts w:ascii="宋体" w:eastAsia="宋体" w:hAnsi="宋体" w:cs="宋体" w:hint="eastAsia"/>
            <w:lang w:eastAsia="zh-CN"/>
          </w:rPr>
          <w:t>Near-RT</w:t>
        </w:r>
        <w:r w:rsidR="00161AAD">
          <w:rPr>
            <w:rFonts w:ascii="宋体" w:eastAsia="宋体" w:hAnsi="宋体" w:cs="宋体"/>
            <w:lang w:eastAsia="zh-CN"/>
          </w:rPr>
          <w:t xml:space="preserve"> </w:t>
        </w:r>
        <w:r w:rsidR="00161AAD">
          <w:rPr>
            <w:rFonts w:ascii="宋体" w:eastAsia="宋体" w:hAnsi="宋体" w:cs="宋体" w:hint="eastAsia"/>
            <w:lang w:eastAsia="zh-CN"/>
          </w:rPr>
          <w:t>RIC</w:t>
        </w:r>
      </w:ins>
      <w:ins w:id="1087" w:author="Crouse" w:date="2021-10-29T11:05:00Z">
        <w:r w:rsidR="00772B6B">
          <w:rPr>
            <w:rFonts w:ascii="宋体" w:eastAsia="宋体" w:hAnsi="宋体" w:cs="宋体" w:hint="eastAsia"/>
            <w:lang w:eastAsia="zh-CN"/>
          </w:rPr>
          <w:t>发起RIC</w:t>
        </w:r>
        <w:r w:rsidR="00772B6B">
          <w:rPr>
            <w:rFonts w:ascii="宋体" w:eastAsia="宋体" w:hAnsi="宋体" w:cs="宋体"/>
          </w:rPr>
          <w:t xml:space="preserve"> </w:t>
        </w:r>
        <w:r w:rsidR="00772B6B">
          <w:rPr>
            <w:rFonts w:ascii="宋体" w:eastAsia="宋体" w:hAnsi="宋体" w:cs="宋体" w:hint="eastAsia"/>
            <w:lang w:eastAsia="zh-CN"/>
          </w:rPr>
          <w:t>Service</w:t>
        </w:r>
        <w:r w:rsidR="00772B6B">
          <w:rPr>
            <w:rFonts w:ascii="宋体" w:eastAsia="宋体" w:hAnsi="宋体" w:cs="宋体"/>
          </w:rPr>
          <w:t xml:space="preserve"> </w:t>
        </w:r>
        <w:r w:rsidR="00772B6B">
          <w:rPr>
            <w:rFonts w:ascii="宋体" w:eastAsia="宋体" w:hAnsi="宋体" w:cs="宋体" w:hint="eastAsia"/>
            <w:lang w:eastAsia="zh-CN"/>
          </w:rPr>
          <w:t>Update过程</w:t>
        </w:r>
      </w:ins>
      <w:ins w:id="1088" w:author="Crouse" w:date="2021-10-29T11:06:00Z">
        <w:r w:rsidR="00161AAD">
          <w:rPr>
            <w:rFonts w:ascii="宋体" w:eastAsia="宋体" w:hAnsi="宋体" w:cs="宋体" w:hint="eastAsia"/>
            <w:lang w:eastAsia="zh-CN"/>
          </w:rPr>
          <w:t>。</w:t>
        </w:r>
      </w:ins>
      <w:ins w:id="1089" w:author="Crouse" w:date="2021-10-29T11:10:00Z">
        <w:r w:rsidR="00DF3904">
          <w:rPr>
            <w:rFonts w:ascii="宋体" w:eastAsia="宋体" w:hAnsi="宋体" w:cs="宋体" w:hint="eastAsia"/>
            <w:lang w:eastAsia="zh-CN"/>
          </w:rPr>
          <w:t>两个节点应该</w:t>
        </w:r>
      </w:ins>
      <w:ins w:id="1090" w:author="Crouse" w:date="2021-10-29T11:11:00Z">
        <w:r w:rsidR="00A51F14">
          <w:rPr>
            <w:rFonts w:ascii="宋体" w:eastAsia="宋体" w:hAnsi="宋体" w:cs="宋体" w:hint="eastAsia"/>
            <w:lang w:eastAsia="zh-CN"/>
          </w:rPr>
          <w:t>按照原来存在的Near</w:t>
        </w:r>
        <w:r w:rsidR="00A51F14">
          <w:rPr>
            <w:rFonts w:ascii="宋体" w:eastAsia="宋体" w:hAnsi="宋体" w:cs="宋体"/>
            <w:lang w:eastAsia="zh-CN"/>
          </w:rPr>
          <w:t>-RT</w:t>
        </w:r>
      </w:ins>
      <w:ins w:id="1091" w:author="Crouse" w:date="2021-10-29T11:12:00Z">
        <w:r w:rsidR="00A51F14">
          <w:rPr>
            <w:rFonts w:ascii="宋体" w:eastAsia="宋体" w:hAnsi="宋体" w:cs="宋体"/>
            <w:lang w:eastAsia="zh-CN"/>
          </w:rPr>
          <w:t xml:space="preserve"> RIC</w:t>
        </w:r>
        <w:r w:rsidR="00A51F14">
          <w:rPr>
            <w:rFonts w:ascii="宋体" w:eastAsia="宋体" w:hAnsi="宋体" w:cs="宋体" w:hint="eastAsia"/>
            <w:lang w:eastAsia="zh-CN"/>
          </w:rPr>
          <w:t>服务数据</w:t>
        </w:r>
      </w:ins>
      <w:ins w:id="1092" w:author="Crouse" w:date="2021-10-29T11:10:00Z">
        <w:r w:rsidR="00DF3904">
          <w:rPr>
            <w:rFonts w:ascii="宋体" w:eastAsia="宋体" w:hAnsi="宋体" w:cs="宋体" w:hint="eastAsia"/>
            <w:lang w:eastAsia="zh-CN"/>
          </w:rPr>
          <w:t>继续</w:t>
        </w:r>
      </w:ins>
      <w:ins w:id="1093" w:author="Crouse" w:date="2021-10-29T11:11:00Z">
        <w:r w:rsidR="00E67C3A">
          <w:rPr>
            <w:rFonts w:ascii="宋体" w:eastAsia="宋体" w:hAnsi="宋体" w:cs="宋体" w:hint="eastAsia"/>
            <w:lang w:eastAsia="zh-CN"/>
          </w:rPr>
          <w:t>操作</w:t>
        </w:r>
      </w:ins>
      <w:ins w:id="1094" w:author="Crouse" w:date="2021-10-29T11:10:00Z">
        <w:r w:rsidR="00DF3904">
          <w:rPr>
            <w:rFonts w:ascii="宋体" w:eastAsia="宋体" w:hAnsi="宋体" w:cs="宋体" w:hint="eastAsia"/>
            <w:lang w:eastAsia="zh-CN"/>
          </w:rPr>
          <w:t>E2</w:t>
        </w:r>
      </w:ins>
      <w:ins w:id="1095" w:author="Crouse" w:date="2021-10-29T11:11:00Z">
        <w:r w:rsidR="00E67C3A">
          <w:rPr>
            <w:rFonts w:ascii="宋体" w:eastAsia="宋体" w:hAnsi="宋体" w:cs="宋体" w:hint="eastAsia"/>
            <w:lang w:eastAsia="zh-CN"/>
          </w:rPr>
          <w:t>接口</w:t>
        </w:r>
      </w:ins>
      <w:ins w:id="1096" w:author="Crouse" w:date="2021-10-29T11:12:00Z">
        <w:r w:rsidR="00A51F14">
          <w:rPr>
            <w:rFonts w:ascii="宋体" w:eastAsia="宋体" w:hAnsi="宋体" w:cs="宋体" w:hint="eastAsia"/>
            <w:lang w:eastAsia="zh-CN"/>
          </w:rPr>
          <w:t>。</w:t>
        </w:r>
      </w:ins>
    </w:p>
    <w:p w14:paraId="226F0CA4" w14:textId="3EA11BBA"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w:t>
      </w:r>
      <w:r w:rsidRPr="00094095">
        <w:rPr>
          <w:lang w:val="en-US" w:eastAsia="zh-CN"/>
        </w:rPr>
        <w:t>4</w:t>
      </w:r>
      <w:r w:rsidRPr="00094095">
        <w:rPr>
          <w:lang w:val="en-US"/>
        </w:rPr>
        <w:tab/>
        <w:t>Abnormal Conditions</w:t>
      </w:r>
    </w:p>
    <w:p w14:paraId="1944BDE2" w14:textId="3E111037" w:rsidR="001E4644" w:rsidRDefault="001E4644" w:rsidP="001E4644">
      <w:pPr>
        <w:rPr>
          <w:ins w:id="1097" w:author="Crouse" w:date="2021-10-29T11:12:00Z"/>
        </w:rPr>
      </w:pPr>
      <w:r w:rsidRPr="00094095">
        <w:t xml:space="preserve">If the </w:t>
      </w:r>
      <w:r>
        <w:rPr>
          <w:lang w:eastAsia="zh-CN"/>
        </w:rPr>
        <w:t>E2 Node</w:t>
      </w:r>
      <w:r w:rsidRPr="00094095">
        <w:rPr>
          <w:lang w:eastAsia="zh-CN"/>
        </w:rPr>
        <w:t xml:space="preserve"> </w:t>
      </w:r>
      <w:r w:rsidRPr="00094095">
        <w:rPr>
          <w:rFonts w:eastAsia="MS Mincho"/>
        </w:rPr>
        <w:t xml:space="preserve">after initiating </w:t>
      </w:r>
      <w:r w:rsidR="002E30F1">
        <w:rPr>
          <w:rFonts w:eastAsia="MS Mincho"/>
        </w:rPr>
        <w:t xml:space="preserve">a </w:t>
      </w:r>
      <w:r>
        <w:rPr>
          <w:rFonts w:eastAsia="MS Mincho"/>
        </w:rPr>
        <w:t>RIC</w:t>
      </w:r>
      <w:r w:rsidRPr="00094095">
        <w:rPr>
          <w:rFonts w:eastAsia="MS Mincho"/>
        </w:rPr>
        <w:t xml:space="preserve"> Service Update procedure </w:t>
      </w:r>
      <w:r w:rsidRPr="00094095">
        <w:rPr>
          <w:lang w:eastAsia="zh-CN"/>
        </w:rPr>
        <w:t xml:space="preserve">receives neither </w:t>
      </w:r>
      <w:r w:rsidR="002E30F1">
        <w:rPr>
          <w:lang w:eastAsia="zh-CN"/>
        </w:rPr>
        <w:t xml:space="preserve">the </w:t>
      </w:r>
      <w:r w:rsidRPr="00094095">
        <w:rPr>
          <w:lang w:eastAsia="zh-CN"/>
        </w:rPr>
        <w:t xml:space="preserve">RIC SERVICE UPDATE ACKNOWLEDGE message nor </w:t>
      </w:r>
      <w:r w:rsidR="002E30F1">
        <w:rPr>
          <w:lang w:eastAsia="zh-CN"/>
        </w:rPr>
        <w:t xml:space="preserve">the </w:t>
      </w:r>
      <w:r w:rsidRPr="00094095">
        <w:rPr>
          <w:lang w:eastAsia="zh-CN"/>
        </w:rPr>
        <w:t xml:space="preserve">RIC SERVICE UPDATE FAILURE message, </w:t>
      </w:r>
      <w:r w:rsidRPr="00094095">
        <w:t xml:space="preserve">the </w:t>
      </w:r>
      <w:r>
        <w:t>E2 Node</w:t>
      </w:r>
      <w:r w:rsidRPr="00094095">
        <w:t xml:space="preserve"> </w:t>
      </w:r>
      <w:r w:rsidRPr="00094095">
        <w:rPr>
          <w:lang w:eastAsia="zh-CN"/>
        </w:rPr>
        <w:t>may</w:t>
      </w:r>
      <w:r w:rsidRPr="00094095">
        <w:t xml:space="preserve"> reinitiat</w:t>
      </w:r>
      <w:r w:rsidRPr="00094095">
        <w:rPr>
          <w:lang w:eastAsia="zh-CN"/>
        </w:rPr>
        <w:t>e</w:t>
      </w:r>
      <w:r w:rsidRPr="00094095">
        <w:t xml:space="preserve"> the </w:t>
      </w:r>
      <w:r>
        <w:t>RIC</w:t>
      </w:r>
      <w:r w:rsidRPr="00094095">
        <w:t xml:space="preserve"> Service Update procedure towards the same </w:t>
      </w:r>
      <w:r w:rsidR="005E5F2D">
        <w:t>Near</w:t>
      </w:r>
      <w:r>
        <w:t>-RT RIC</w:t>
      </w:r>
      <w:r w:rsidRPr="00094095">
        <w:t>, provided that the content of the new RIC SERVICE UPDATE message is identical to the content of the previously unacknowledged RIC SERVICE UPDATE message.</w:t>
      </w:r>
    </w:p>
    <w:p w14:paraId="2FA7DFCE" w14:textId="2D1CAA30" w:rsidR="00A51F14" w:rsidRPr="00094095" w:rsidRDefault="00A51F14" w:rsidP="001E4644">
      <w:ins w:id="1098" w:author="Crouse" w:date="2021-10-29T11:12:00Z">
        <w:r>
          <w:rPr>
            <w:rFonts w:ascii="等线" w:eastAsia="等线" w:hAnsi="等线" w:hint="eastAsia"/>
            <w:lang w:eastAsia="zh-CN"/>
          </w:rPr>
          <w:t>如果</w:t>
        </w:r>
      </w:ins>
      <w:ins w:id="1099" w:author="Crouse" w:date="2021-10-29T11:13:00Z">
        <w:r w:rsidR="00286BEF">
          <w:rPr>
            <w:rFonts w:ascii="等线" w:eastAsia="等线" w:hAnsi="等线" w:hint="eastAsia"/>
            <w:lang w:eastAsia="zh-CN"/>
          </w:rPr>
          <w:t>E2</w:t>
        </w:r>
        <w:r w:rsidR="00286BEF">
          <w:rPr>
            <w:rFonts w:ascii="宋体" w:eastAsia="宋体" w:hAnsi="宋体" w:cs="宋体" w:hint="eastAsia"/>
            <w:lang w:eastAsia="zh-CN"/>
          </w:rPr>
          <w:t>节点在发起一个</w:t>
        </w:r>
        <w:r w:rsidR="00286BEF">
          <w:rPr>
            <w:rFonts w:eastAsia="MS Mincho"/>
          </w:rPr>
          <w:t>RIC</w:t>
        </w:r>
        <w:r w:rsidR="00286BEF" w:rsidRPr="00094095">
          <w:rPr>
            <w:rFonts w:eastAsia="MS Mincho"/>
          </w:rPr>
          <w:t xml:space="preserve"> Service Update</w:t>
        </w:r>
        <w:r w:rsidR="00286BEF" w:rsidRPr="00286BEF">
          <w:rPr>
            <w:rFonts w:ascii="宋体" w:eastAsia="宋体" w:hAnsi="宋体" w:cs="宋体" w:hint="eastAsia"/>
            <w:lang w:eastAsia="zh-CN"/>
            <w:rPrChange w:id="1100" w:author="Crouse" w:date="2021-10-29T11:14:00Z">
              <w:rPr>
                <w:rFonts w:ascii="微软雅黑" w:eastAsia="微软雅黑" w:hAnsi="微软雅黑" w:cs="微软雅黑" w:hint="eastAsia"/>
                <w:lang w:eastAsia="zh-CN"/>
              </w:rPr>
            </w:rPrChange>
          </w:rPr>
          <w:t>过程</w:t>
        </w:r>
      </w:ins>
      <w:ins w:id="1101" w:author="Crouse" w:date="2021-10-29T11:14:00Z">
        <w:r w:rsidR="00286BEF">
          <w:rPr>
            <w:rFonts w:ascii="宋体" w:eastAsia="宋体" w:hAnsi="宋体" w:cs="宋体" w:hint="eastAsia"/>
            <w:lang w:eastAsia="zh-CN"/>
          </w:rPr>
          <w:t>之后</w:t>
        </w:r>
      </w:ins>
      <w:ins w:id="1102" w:author="Crouse" w:date="2021-10-29T11:15:00Z">
        <w:r w:rsidR="00CC7E95">
          <w:rPr>
            <w:rFonts w:ascii="宋体" w:eastAsia="宋体" w:hAnsi="宋体" w:cs="宋体" w:hint="eastAsia"/>
            <w:lang w:eastAsia="zh-CN"/>
          </w:rPr>
          <w:t>既</w:t>
        </w:r>
      </w:ins>
      <w:ins w:id="1103" w:author="Crouse" w:date="2021-10-29T11:14:00Z">
        <w:r w:rsidR="00CC7E95">
          <w:rPr>
            <w:rFonts w:ascii="宋体" w:eastAsia="宋体" w:hAnsi="宋体" w:cs="宋体" w:hint="eastAsia"/>
            <w:lang w:eastAsia="zh-CN"/>
          </w:rPr>
          <w:t>没有接收到</w:t>
        </w:r>
      </w:ins>
      <w:ins w:id="1104" w:author="Crouse" w:date="2021-10-29T11:15:00Z">
        <w:r w:rsidR="00CC7E95" w:rsidRPr="00094095">
          <w:rPr>
            <w:lang w:eastAsia="zh-CN"/>
          </w:rPr>
          <w:t>RIC SERVICE UPDATE ACKNOWLEDGE</w:t>
        </w:r>
        <w:r w:rsidR="00CC7E95">
          <w:rPr>
            <w:rFonts w:ascii="等线" w:eastAsia="等线" w:hAnsi="等线" w:hint="eastAsia"/>
            <w:lang w:eastAsia="zh-CN"/>
          </w:rPr>
          <w:t>消息也没有接收到</w:t>
        </w:r>
        <w:r w:rsidR="00103E16" w:rsidRPr="00094095">
          <w:rPr>
            <w:lang w:eastAsia="zh-CN"/>
          </w:rPr>
          <w:t>RIC SERVICE UPDATE FAILURE</w:t>
        </w:r>
        <w:r w:rsidR="00103E16">
          <w:rPr>
            <w:rFonts w:ascii="等线" w:eastAsia="等线" w:hAnsi="等线" w:hint="eastAsia"/>
            <w:lang w:eastAsia="zh-CN"/>
          </w:rPr>
          <w:t>消息，那么E2</w:t>
        </w:r>
        <w:r w:rsidR="00103E16">
          <w:rPr>
            <w:rFonts w:ascii="宋体" w:eastAsia="宋体" w:hAnsi="宋体" w:cs="宋体" w:hint="eastAsia"/>
            <w:lang w:eastAsia="zh-CN"/>
          </w:rPr>
          <w:t>节点应该</w:t>
        </w:r>
      </w:ins>
      <w:ins w:id="1105" w:author="Crouse" w:date="2021-10-29T11:16:00Z">
        <w:r w:rsidR="00103E16">
          <w:rPr>
            <w:rFonts w:ascii="宋体" w:eastAsia="宋体" w:hAnsi="宋体" w:cs="宋体" w:hint="eastAsia"/>
            <w:lang w:eastAsia="zh-CN"/>
          </w:rPr>
          <w:t>重新面向相同的Near-RT</w:t>
        </w:r>
        <w:r w:rsidR="00103E16">
          <w:rPr>
            <w:rFonts w:ascii="宋体" w:eastAsia="宋体" w:hAnsi="宋体" w:cs="宋体"/>
            <w:lang w:eastAsia="zh-CN"/>
          </w:rPr>
          <w:t xml:space="preserve"> RIC</w:t>
        </w:r>
      </w:ins>
      <w:ins w:id="1106" w:author="Crouse" w:date="2021-10-29T11:17:00Z">
        <w:r w:rsidR="00AA64DA">
          <w:rPr>
            <w:rFonts w:ascii="宋体" w:eastAsia="宋体" w:hAnsi="宋体" w:cs="宋体" w:hint="eastAsia"/>
            <w:lang w:eastAsia="zh-CN"/>
          </w:rPr>
          <w:t>发起</w:t>
        </w:r>
        <w:r w:rsidR="00AA64DA">
          <w:t>RIC</w:t>
        </w:r>
        <w:r w:rsidR="00AA64DA" w:rsidRPr="00094095">
          <w:t xml:space="preserve"> Service Update</w:t>
        </w:r>
        <w:r w:rsidR="00AA64DA">
          <w:rPr>
            <w:rFonts w:ascii="宋体" w:eastAsia="宋体" w:hAnsi="宋体" w:cs="宋体" w:hint="eastAsia"/>
            <w:lang w:eastAsia="zh-CN"/>
          </w:rPr>
          <w:t>过程，依据新的</w:t>
        </w:r>
        <w:r w:rsidR="00AA64DA" w:rsidRPr="00094095">
          <w:t>RIC SERVICE UPDATE</w:t>
        </w:r>
        <w:r w:rsidR="00AA64DA">
          <w:t xml:space="preserve"> </w:t>
        </w:r>
      </w:ins>
      <w:ins w:id="1107" w:author="Crouse" w:date="2021-10-29T11:18:00Z">
        <w:r w:rsidR="00AA64DA">
          <w:rPr>
            <w:rFonts w:ascii="等线" w:eastAsia="等线" w:hAnsi="等线" w:hint="eastAsia"/>
            <w:lang w:eastAsia="zh-CN"/>
          </w:rPr>
          <w:t>消息</w:t>
        </w:r>
        <w:r w:rsidR="00257F09">
          <w:rPr>
            <w:rFonts w:ascii="等线" w:eastAsia="等线" w:hAnsi="等线" w:hint="eastAsia"/>
            <w:lang w:eastAsia="zh-CN"/>
          </w:rPr>
          <w:t>的内容</w:t>
        </w:r>
      </w:ins>
      <w:ins w:id="1108" w:author="Crouse" w:date="2021-10-29T11:19:00Z">
        <w:r w:rsidR="00097806">
          <w:rPr>
            <w:rFonts w:ascii="等线" w:eastAsia="等线" w:hAnsi="等线" w:hint="eastAsia"/>
            <w:lang w:eastAsia="zh-CN"/>
          </w:rPr>
          <w:t>和</w:t>
        </w:r>
      </w:ins>
      <w:ins w:id="1109" w:author="Crouse" w:date="2021-10-29T11:18:00Z">
        <w:r w:rsidR="00257F09">
          <w:rPr>
            <w:rFonts w:ascii="等线" w:eastAsia="等线" w:hAnsi="等线" w:hint="eastAsia"/>
            <w:lang w:eastAsia="zh-CN"/>
          </w:rPr>
          <w:t>原来没有被</w:t>
        </w:r>
      </w:ins>
      <w:ins w:id="1110" w:author="Crouse" w:date="2021-10-29T11:19:00Z">
        <w:r w:rsidR="00257F09">
          <w:rPr>
            <w:rFonts w:ascii="宋体" w:eastAsia="宋体" w:hAnsi="宋体" w:cs="宋体" w:hint="eastAsia"/>
            <w:lang w:eastAsia="zh-CN"/>
          </w:rPr>
          <w:t>认可的</w:t>
        </w:r>
        <w:r w:rsidR="00257F09" w:rsidRPr="00094095">
          <w:t xml:space="preserve">RIC SERVICE UPDATE </w:t>
        </w:r>
        <w:r w:rsidR="00257F09">
          <w:rPr>
            <w:rFonts w:ascii="等线" w:eastAsia="等线" w:hAnsi="等线" w:hint="eastAsia"/>
            <w:lang w:eastAsia="zh-CN"/>
          </w:rPr>
          <w:t>消息中的内容</w:t>
        </w:r>
        <w:r w:rsidR="00097806">
          <w:rPr>
            <w:rFonts w:ascii="等线" w:eastAsia="等线" w:hAnsi="等线" w:hint="eastAsia"/>
            <w:lang w:eastAsia="zh-CN"/>
          </w:rPr>
          <w:t>具有一致性</w:t>
        </w:r>
        <w:r w:rsidR="00257F09">
          <w:rPr>
            <w:rFonts w:ascii="等线" w:eastAsia="等线" w:hAnsi="等线" w:hint="eastAsia"/>
            <w:lang w:eastAsia="zh-CN"/>
          </w:rPr>
          <w:t>。</w:t>
        </w:r>
      </w:ins>
    </w:p>
    <w:p w14:paraId="7D03FDB8" w14:textId="41C8F24A" w:rsidR="001E4644" w:rsidRDefault="001E4644" w:rsidP="001E4644">
      <w:pPr>
        <w:rPr>
          <w:ins w:id="1111" w:author="Crouse" w:date="2021-10-29T11:20:00Z"/>
        </w:rPr>
      </w:pPr>
      <w:r w:rsidRPr="00094095">
        <w:lastRenderedPageBreak/>
        <w:t xml:space="preserve">If the </w:t>
      </w:r>
      <w:r>
        <w:t>E2 Node</w:t>
      </w:r>
      <w:r w:rsidRPr="00094095">
        <w:t xml:space="preserve"> receives a RIC SERVICE QUERY </w:t>
      </w:r>
      <w:r>
        <w:t xml:space="preserve">message </w:t>
      </w:r>
      <w:r w:rsidRPr="00094095">
        <w:t xml:space="preserve">with one or more unknown entries in the </w:t>
      </w:r>
      <w:r w:rsidR="002F2E0A">
        <w:rPr>
          <w:i/>
          <w:iCs/>
        </w:rPr>
        <w:t xml:space="preserve">List of </w:t>
      </w:r>
      <w:r w:rsidR="002E30F1" w:rsidRPr="002E30F1">
        <w:rPr>
          <w:i/>
          <w:iCs/>
        </w:rPr>
        <w:t>RAN Functions Accepted</w:t>
      </w:r>
      <w:r w:rsidR="002E30F1" w:rsidRPr="002E30F1">
        <w:t xml:space="preserve"> </w:t>
      </w:r>
      <w:r w:rsidRPr="00094095">
        <w:t>IE</w:t>
      </w:r>
      <w:r w:rsidR="002E30F1">
        <w:t>,</w:t>
      </w:r>
      <w:r w:rsidRPr="00094095">
        <w:t xml:space="preserve"> </w:t>
      </w:r>
      <w:commentRangeStart w:id="1112"/>
      <w:r w:rsidRPr="00094095">
        <w:t xml:space="preserve">then the </w:t>
      </w:r>
      <w:r>
        <w:t>E2 Node</w:t>
      </w:r>
      <w:r w:rsidRPr="00094095">
        <w:t xml:space="preserve"> shall ignore this list and resume with a complete list of supported functions.</w:t>
      </w:r>
      <w:commentRangeEnd w:id="1112"/>
      <w:r w:rsidR="0039220E">
        <w:rPr>
          <w:rStyle w:val="aa"/>
        </w:rPr>
        <w:commentReference w:id="1112"/>
      </w:r>
    </w:p>
    <w:p w14:paraId="5503CE5C" w14:textId="1CF68462" w:rsidR="00B70804" w:rsidRDefault="00B70804" w:rsidP="001E4644">
      <w:ins w:id="1113" w:author="Crouse" w:date="2021-10-29T11:20:00Z">
        <w:r>
          <w:rPr>
            <w:rFonts w:ascii="等线" w:eastAsia="等线" w:hAnsi="等线" w:hint="eastAsia"/>
            <w:lang w:eastAsia="zh-CN"/>
          </w:rPr>
          <w:t>如果E2</w:t>
        </w:r>
        <w:r>
          <w:rPr>
            <w:rFonts w:ascii="宋体" w:eastAsia="宋体" w:hAnsi="宋体" w:cs="宋体" w:hint="eastAsia"/>
            <w:lang w:eastAsia="zh-CN"/>
          </w:rPr>
          <w:t>节点接收到了</w:t>
        </w:r>
        <w:r w:rsidRPr="00094095">
          <w:t>RIC SERVICE QUERY</w:t>
        </w:r>
        <w:r>
          <w:rPr>
            <w:rFonts w:ascii="等线" w:eastAsia="等线" w:hAnsi="等线" w:hint="eastAsia"/>
            <w:lang w:eastAsia="zh-CN"/>
          </w:rPr>
          <w:t>消息</w:t>
        </w:r>
      </w:ins>
      <w:ins w:id="1114" w:author="Crouse" w:date="2021-10-29T11:21:00Z">
        <w:r>
          <w:rPr>
            <w:rFonts w:ascii="等线" w:eastAsia="等线" w:hAnsi="等线" w:hint="eastAsia"/>
            <w:lang w:eastAsia="zh-CN"/>
          </w:rPr>
          <w:t>在</w:t>
        </w:r>
        <w:r w:rsidR="00BE3032">
          <w:rPr>
            <w:i/>
            <w:iCs/>
          </w:rPr>
          <w:t xml:space="preserve">List of </w:t>
        </w:r>
        <w:r w:rsidR="00BE3032" w:rsidRPr="002E30F1">
          <w:rPr>
            <w:i/>
            <w:iCs/>
          </w:rPr>
          <w:t>RAN Functions Accepted</w:t>
        </w:r>
        <w:r w:rsidR="00BE3032" w:rsidRPr="002E30F1">
          <w:t xml:space="preserve"> </w:t>
        </w:r>
        <w:r w:rsidR="00BE3032" w:rsidRPr="00094095">
          <w:t>IE</w:t>
        </w:r>
        <w:r w:rsidR="00BE3032">
          <w:rPr>
            <w:rFonts w:ascii="等线" w:eastAsia="等线" w:hAnsi="等线" w:hint="eastAsia"/>
            <w:lang w:eastAsia="zh-CN"/>
          </w:rPr>
          <w:t>中</w:t>
        </w:r>
      </w:ins>
      <w:ins w:id="1115" w:author="Crouse" w:date="2021-10-29T11:20:00Z">
        <w:r>
          <w:rPr>
            <w:rFonts w:ascii="宋体" w:eastAsia="宋体" w:hAnsi="宋体" w:cs="宋体" w:hint="eastAsia"/>
            <w:lang w:eastAsia="zh-CN"/>
          </w:rPr>
          <w:t>带有一个或者多个不知道的</w:t>
        </w:r>
      </w:ins>
      <w:ins w:id="1116" w:author="Crouse" w:date="2021-10-29T11:21:00Z">
        <w:r>
          <w:rPr>
            <w:rFonts w:ascii="宋体" w:eastAsia="宋体" w:hAnsi="宋体" w:cs="宋体" w:hint="eastAsia"/>
            <w:lang w:eastAsia="zh-CN"/>
          </w:rPr>
          <w:t>条目</w:t>
        </w:r>
        <w:r w:rsidR="00BE3032">
          <w:rPr>
            <w:rFonts w:ascii="宋体" w:eastAsia="宋体" w:hAnsi="宋体" w:cs="宋体" w:hint="eastAsia"/>
            <w:lang w:eastAsia="zh-CN"/>
          </w:rPr>
          <w:t>，那么E2节点应该忽略这个</w:t>
        </w:r>
      </w:ins>
      <w:ins w:id="1117" w:author="Crouse" w:date="2021-10-29T11:22:00Z">
        <w:r w:rsidR="00BE3032">
          <w:rPr>
            <w:rFonts w:ascii="宋体" w:eastAsia="宋体" w:hAnsi="宋体" w:cs="宋体" w:hint="eastAsia"/>
            <w:lang w:eastAsia="zh-CN"/>
          </w:rPr>
          <w:t>列表并且</w:t>
        </w:r>
        <w:r w:rsidR="00D84967">
          <w:rPr>
            <w:rFonts w:ascii="宋体" w:eastAsia="宋体" w:hAnsi="宋体" w:cs="宋体" w:hint="eastAsia"/>
            <w:lang w:eastAsia="zh-CN"/>
          </w:rPr>
          <w:t>恢复完整</w:t>
        </w:r>
      </w:ins>
      <w:ins w:id="1118" w:author="Crouse" w:date="2021-10-29T11:24:00Z">
        <w:r w:rsidR="00D001CE">
          <w:rPr>
            <w:rFonts w:ascii="宋体" w:eastAsia="宋体" w:hAnsi="宋体" w:cs="宋体" w:hint="eastAsia"/>
            <w:lang w:eastAsia="zh-CN"/>
          </w:rPr>
          <w:t>，，，</w:t>
        </w:r>
      </w:ins>
    </w:p>
    <w:p w14:paraId="4B1FA859" w14:textId="2615AE8C" w:rsidR="006E4FF4" w:rsidRDefault="00A3440D" w:rsidP="006E4FF4">
      <w:pPr>
        <w:pStyle w:val="3"/>
        <w:numPr>
          <w:ilvl w:val="0"/>
          <w:numId w:val="0"/>
        </w:numPr>
        <w:ind w:left="720" w:hanging="720"/>
        <w:rPr>
          <w:lang w:val="en-US"/>
        </w:rPr>
      </w:pPr>
      <w:r>
        <w:rPr>
          <w:lang w:val="en-US"/>
        </w:rPr>
        <w:t>8.3.</w:t>
      </w:r>
      <w:r w:rsidR="0099792E">
        <w:rPr>
          <w:lang w:val="en-US"/>
        </w:rPr>
        <w:t>5</w:t>
      </w:r>
      <w:r w:rsidR="006E4FF4">
        <w:rPr>
          <w:lang w:val="en-US"/>
        </w:rPr>
        <w:tab/>
        <w:t>E2 Node Configuration Update procedure</w:t>
      </w:r>
    </w:p>
    <w:p w14:paraId="188A2F55" w14:textId="3573D190"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.1</w:t>
      </w:r>
      <w:r w:rsidR="006E4FF4">
        <w:rPr>
          <w:lang w:val="en-US"/>
        </w:rPr>
        <w:tab/>
        <w:t>General</w:t>
      </w:r>
    </w:p>
    <w:p w14:paraId="084690EC" w14:textId="4783EE43" w:rsidR="006E4FF4" w:rsidRDefault="006E4FF4" w:rsidP="006E4FF4">
      <w:pPr>
        <w:rPr>
          <w:ins w:id="1119" w:author="Crouse" w:date="2021-10-29T11:24:00Z"/>
          <w:rFonts w:cs="Arial"/>
        </w:rPr>
      </w:pPr>
      <w:r>
        <w:rPr>
          <w:rFonts w:cs="Arial"/>
        </w:rPr>
        <w:t>The purpose of the E2 Node Configuration Update procedure is to update application level E2 Node configuration data needed for E2 Node and Near-RT RIC to interoperate correctly over the E2 interface.</w:t>
      </w:r>
    </w:p>
    <w:p w14:paraId="2B585B74" w14:textId="3F8BEB1E" w:rsidR="009D2028" w:rsidRDefault="00F90E36" w:rsidP="006E4FF4">
      <w:pPr>
        <w:rPr>
          <w:rFonts w:cs="Arial"/>
          <w:lang w:eastAsia="zh-CN"/>
        </w:rPr>
      </w:pPr>
      <w:ins w:id="1120" w:author="Crouse" w:date="2021-10-29T11:31:00Z">
        <w:r>
          <w:rPr>
            <w:rFonts w:ascii="等线" w:eastAsia="等线" w:hAnsi="等线" w:cs="Arial" w:hint="eastAsia"/>
            <w:lang w:eastAsia="zh-CN"/>
          </w:rPr>
          <w:t>E2节点的配置更新过程的目的</w:t>
        </w:r>
      </w:ins>
      <w:ins w:id="1121" w:author="Crouse" w:date="2021-10-29T11:32:00Z">
        <w:r>
          <w:rPr>
            <w:rFonts w:ascii="等线" w:eastAsia="等线" w:hAnsi="等线" w:cs="Arial" w:hint="eastAsia"/>
            <w:lang w:eastAsia="zh-CN"/>
          </w:rPr>
          <w:t>去更新E2节点</w:t>
        </w:r>
      </w:ins>
      <w:ins w:id="1122" w:author="Crouse" w:date="2021-10-29T11:33:00Z">
        <w:r w:rsidR="000A535C">
          <w:rPr>
            <w:rFonts w:ascii="等线" w:eastAsia="等线" w:hAnsi="等线" w:cs="Arial" w:hint="eastAsia"/>
            <w:lang w:eastAsia="zh-CN"/>
          </w:rPr>
          <w:t>和Near-RT</w:t>
        </w:r>
        <w:r w:rsidR="000A535C">
          <w:rPr>
            <w:rFonts w:ascii="等线" w:eastAsia="等线" w:hAnsi="等线" w:cs="Arial"/>
            <w:lang w:eastAsia="zh-CN"/>
          </w:rPr>
          <w:t xml:space="preserve"> </w:t>
        </w:r>
        <w:r w:rsidR="000A535C">
          <w:rPr>
            <w:rFonts w:ascii="等线" w:eastAsia="等线" w:hAnsi="等线" w:cs="Arial" w:hint="eastAsia"/>
            <w:lang w:eastAsia="zh-CN"/>
          </w:rPr>
          <w:t>RIC</w:t>
        </w:r>
      </w:ins>
      <w:ins w:id="1123" w:author="Crouse" w:date="2021-10-29T11:32:00Z">
        <w:r>
          <w:rPr>
            <w:rFonts w:ascii="等线" w:eastAsia="等线" w:hAnsi="等线" w:cs="Arial" w:hint="eastAsia"/>
            <w:lang w:eastAsia="zh-CN"/>
          </w:rPr>
          <w:t>所需要的应用等级</w:t>
        </w:r>
        <w:r w:rsidR="000A535C">
          <w:rPr>
            <w:rFonts w:ascii="等线" w:eastAsia="等线" w:hAnsi="等线" w:cs="Arial" w:hint="eastAsia"/>
            <w:lang w:eastAsia="zh-CN"/>
          </w:rPr>
          <w:t>E2节点配置数据</w:t>
        </w:r>
      </w:ins>
      <w:ins w:id="1124" w:author="Crouse" w:date="2021-10-29T11:35:00Z">
        <w:r w:rsidR="00EA5940">
          <w:rPr>
            <w:rFonts w:ascii="等线" w:eastAsia="等线" w:hAnsi="等线" w:cs="Arial" w:hint="eastAsia"/>
            <w:lang w:eastAsia="zh-CN"/>
          </w:rPr>
          <w:t>，为了能</w:t>
        </w:r>
      </w:ins>
      <w:ins w:id="1125" w:author="Crouse" w:date="2021-10-29T11:38:00Z">
        <w:r w:rsidR="00824BDA">
          <w:rPr>
            <w:rFonts w:ascii="等线" w:eastAsia="等线" w:hAnsi="等线" w:cs="Arial" w:hint="eastAsia"/>
            <w:lang w:eastAsia="zh-CN"/>
          </w:rPr>
          <w:t>够</w:t>
        </w:r>
      </w:ins>
      <w:ins w:id="1126" w:author="Crouse" w:date="2021-10-29T11:35:00Z">
        <w:r w:rsidR="00EA5940">
          <w:rPr>
            <w:rFonts w:ascii="等线" w:eastAsia="等线" w:hAnsi="等线" w:cs="Arial" w:hint="eastAsia"/>
            <w:lang w:eastAsia="zh-CN"/>
          </w:rPr>
          <w:t>在</w:t>
        </w:r>
      </w:ins>
      <w:ins w:id="1127" w:author="Crouse" w:date="2021-10-29T11:36:00Z">
        <w:r w:rsidR="00EA5940">
          <w:rPr>
            <w:rFonts w:ascii="等线" w:eastAsia="等线" w:hAnsi="等线" w:cs="Arial" w:hint="eastAsia"/>
            <w:lang w:eastAsia="zh-CN"/>
          </w:rPr>
          <w:t>E2接口上能够正确交互。</w:t>
        </w:r>
      </w:ins>
    </w:p>
    <w:p w14:paraId="16325453" w14:textId="7B35F810"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.2</w:t>
      </w:r>
      <w:r w:rsidR="006E4FF4">
        <w:rPr>
          <w:lang w:val="en-US"/>
        </w:rPr>
        <w:tab/>
        <w:t>Successful Operation</w:t>
      </w:r>
    </w:p>
    <w:p w14:paraId="23D9BC89" w14:textId="77777777" w:rsidR="006E4FF4" w:rsidRDefault="006E4FF4" w:rsidP="006E4FF4">
      <w:pPr>
        <w:keepNext/>
        <w:keepLines/>
        <w:spacing w:before="60"/>
        <w:jc w:val="center"/>
        <w:rPr>
          <w:rFonts w:ascii="Arial" w:eastAsia="宋体" w:hAnsi="Arial"/>
          <w:b/>
          <w:lang w:eastAsia="x-none"/>
        </w:rPr>
      </w:pPr>
    </w:p>
    <w:p w14:paraId="73229913" w14:textId="77777777" w:rsidR="006E4FF4" w:rsidRDefault="006E4FF4" w:rsidP="006E4FF4">
      <w:pPr>
        <w:pStyle w:val="PlantUML"/>
        <w:rPr>
          <w:lang w:val="en-GB"/>
        </w:rPr>
      </w:pPr>
      <w:r>
        <w:rPr>
          <w:lang w:val="en-GB"/>
        </w:rPr>
        <w:t>@startuml</w:t>
      </w:r>
    </w:p>
    <w:p w14:paraId="11576EC8" w14:textId="77777777" w:rsidR="006E4FF4" w:rsidRDefault="006E4FF4" w:rsidP="006E4FF4">
      <w:pPr>
        <w:pStyle w:val="PlantUML"/>
        <w:rPr>
          <w:lang w:val="en-GB"/>
        </w:rPr>
      </w:pPr>
    </w:p>
    <w:p w14:paraId="6241B251" w14:textId="77777777" w:rsidR="006E4FF4" w:rsidRDefault="006E4FF4" w:rsidP="006E4FF4">
      <w:pPr>
        <w:pStyle w:val="PlantUML"/>
      </w:pPr>
      <w:r>
        <w:t>skinparam ParticipantPadding 5</w:t>
      </w:r>
    </w:p>
    <w:p w14:paraId="0D62A818" w14:textId="77777777" w:rsidR="006E4FF4" w:rsidRDefault="006E4FF4" w:rsidP="006E4FF4">
      <w:pPr>
        <w:pStyle w:val="PlantUML"/>
      </w:pPr>
      <w:r>
        <w:t>skinparam BoxPadding 10</w:t>
      </w:r>
    </w:p>
    <w:p w14:paraId="1CD74BF4" w14:textId="77777777" w:rsidR="006E4FF4" w:rsidRDefault="006E4FF4" w:rsidP="006E4FF4">
      <w:pPr>
        <w:pStyle w:val="PlantUML"/>
      </w:pPr>
      <w:r>
        <w:t>skinparam lifelineStrategy solid</w:t>
      </w:r>
    </w:p>
    <w:p w14:paraId="0A89A211" w14:textId="77777777" w:rsidR="006E4FF4" w:rsidRDefault="006E4FF4" w:rsidP="006E4FF4">
      <w:pPr>
        <w:pStyle w:val="PlantUML"/>
      </w:pPr>
      <w:r>
        <w:t xml:space="preserve">participant </w:t>
      </w:r>
      <w:r>
        <w:rPr>
          <w:rFonts w:hint="eastAsia"/>
        </w:rPr>
        <w:t>“</w:t>
      </w:r>
      <w:r>
        <w:t>Near-RT RIC</w:t>
      </w:r>
      <w:r>
        <w:rPr>
          <w:rFonts w:hint="eastAsia"/>
        </w:rPr>
        <w:t>”</w:t>
      </w:r>
      <w:r>
        <w:t xml:space="preserve"> as near</w:t>
      </w:r>
    </w:p>
    <w:p w14:paraId="5D1B1228" w14:textId="77777777" w:rsidR="006E4FF4" w:rsidRDefault="006E4FF4" w:rsidP="006E4FF4">
      <w:pPr>
        <w:pStyle w:val="PlantUML"/>
      </w:pPr>
      <w:r>
        <w:t xml:space="preserve">participant </w:t>
      </w:r>
      <w:r>
        <w:rPr>
          <w:rFonts w:hint="eastAsia"/>
        </w:rPr>
        <w:t>“</w:t>
      </w:r>
      <w:r>
        <w:t>E2 Node</w:t>
      </w:r>
      <w:r>
        <w:rPr>
          <w:rFonts w:hint="eastAsia"/>
        </w:rPr>
        <w:t>”</w:t>
      </w:r>
      <w:r>
        <w:t xml:space="preserve"> as ran</w:t>
      </w:r>
    </w:p>
    <w:p w14:paraId="72947A45" w14:textId="77777777" w:rsidR="006E4FF4" w:rsidRDefault="006E4FF4" w:rsidP="006E4FF4">
      <w:pPr>
        <w:pStyle w:val="PlantUML"/>
        <w:rPr>
          <w:lang w:val="en-GB"/>
        </w:rPr>
      </w:pPr>
      <w:r>
        <w:rPr>
          <w:lang w:val="en-GB"/>
        </w:rPr>
        <w:t>ran-&gt;near: E2 NODE CONFIGURATION UPDATE</w:t>
      </w:r>
    </w:p>
    <w:p w14:paraId="45239EEE" w14:textId="77777777" w:rsidR="006E4FF4" w:rsidRDefault="006E4FF4" w:rsidP="006E4FF4">
      <w:pPr>
        <w:pStyle w:val="PlantUML"/>
        <w:rPr>
          <w:lang w:val="en-GB"/>
        </w:rPr>
      </w:pPr>
      <w:r>
        <w:rPr>
          <w:lang w:val="en-GB"/>
        </w:rPr>
        <w:t>ran&lt;-near: E2 NODE CONFIGURATION UPDATE ACKNOWLEDGE</w:t>
      </w:r>
    </w:p>
    <w:p w14:paraId="0294DFAA" w14:textId="77777777" w:rsidR="006E4FF4" w:rsidRDefault="006E4FF4" w:rsidP="006E4FF4">
      <w:pPr>
        <w:pStyle w:val="PlantUML"/>
        <w:rPr>
          <w:lang w:val="en-GB"/>
        </w:rPr>
      </w:pPr>
    </w:p>
    <w:p w14:paraId="24553003" w14:textId="77777777" w:rsidR="006E4FF4" w:rsidRDefault="006E4FF4" w:rsidP="006E4FF4">
      <w:pPr>
        <w:pStyle w:val="PlantUML"/>
        <w:rPr>
          <w:lang w:val="en-GB"/>
        </w:rPr>
      </w:pPr>
      <w:r>
        <w:rPr>
          <w:lang w:val="en-GB"/>
        </w:rPr>
        <w:t>@enduml</w:t>
      </w:r>
    </w:p>
    <w:p w14:paraId="731F9FDB" w14:textId="6E19E0F2" w:rsidR="006E4FF4" w:rsidRDefault="006E4FF4" w:rsidP="006E4FF4">
      <w:pPr>
        <w:pStyle w:val="PlantUMLImg"/>
      </w:pPr>
      <w:r>
        <w:rPr>
          <w:lang w:val="en-IN" w:eastAsia="en-IN"/>
        </w:rPr>
        <w:drawing>
          <wp:inline distT="0" distB="0" distL="0" distR="0" wp14:anchorId="0D80FA48" wp14:editId="4C68DE02">
            <wp:extent cx="4368800" cy="1536700"/>
            <wp:effectExtent l="0" t="0" r="0" b="6350"/>
            <wp:docPr id="8" name="Graphic 8" descr="Generated by PlantUML"/>
            <wp:cNvGraphicFramePr/>
            <a:graphic xmlns:a="http://schemas.openxmlformats.org/drawingml/2006/main">
              <a:graphicData uri="http://schemas.openxmlformats.org/drawingml/2006/picture">
                <pic:pic xmlns:pic="http://schemas.openxmlformats.org/drawingml/2006/picture">
                  <pic:nvPicPr>
                    <pic:cNvPr id="1" name="Graphic 1" descr="Generated by PlantUML"/>
                    <pic:cNvPicPr/>
                  </pic:nvPicPr>
                  <pic:blipFill>
                    <a:blip r:embed="rId41" cstate="print">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4362450" cy="1533525"/>
                    </a:xfrm>
                    <a:prstGeom prst="rect">
                      <a:avLst/>
                    </a:prstGeom>
                  </pic:spPr>
                </pic:pic>
              </a:graphicData>
            </a:graphic>
          </wp:inline>
        </w:drawing>
      </w:r>
    </w:p>
    <w:p w14:paraId="1F449151" w14:textId="527B5CA7" w:rsidR="006E4FF4" w:rsidRDefault="006E4FF4" w:rsidP="006E4FF4">
      <w:pPr>
        <w:pStyle w:val="TF"/>
        <w:rPr>
          <w:rFonts w:eastAsia="宋体"/>
        </w:rPr>
      </w:pPr>
      <w:r>
        <w:t xml:space="preserve">Figure </w:t>
      </w:r>
      <w:r w:rsidR="00A3440D">
        <w:t>8.3.</w:t>
      </w:r>
      <w:r w:rsidR="0099792E">
        <w:t>5</w:t>
      </w:r>
      <w:r>
        <w:t>.2-1: E2 Node Configuration Update procedure, successful operation</w:t>
      </w:r>
    </w:p>
    <w:p w14:paraId="2487948A" w14:textId="303215B2" w:rsidR="006E4FF4" w:rsidRDefault="006E4FF4" w:rsidP="006E4FF4">
      <w:pPr>
        <w:rPr>
          <w:ins w:id="1128" w:author="Crouse" w:date="2021-10-29T11:39:00Z"/>
        </w:rPr>
      </w:pPr>
      <w:r>
        <w:t xml:space="preserve">An E2 Node initiates the procedure by sending a E2 NODE CONFIGURATION UPDATE message to the Near-RT RIC. Such message shall include an appropriate set of up-to-date E2 </w:t>
      </w:r>
      <w:commentRangeStart w:id="1129"/>
      <w:r>
        <w:t>Node-related configuration data</w:t>
      </w:r>
      <w:commentRangeEnd w:id="1129"/>
      <w:r w:rsidR="00F61D19">
        <w:rPr>
          <w:rStyle w:val="aa"/>
        </w:rPr>
        <w:commentReference w:id="1129"/>
      </w:r>
      <w:r>
        <w:t xml:space="preserve"> that the E2 Node has just taken into operational use.</w:t>
      </w:r>
    </w:p>
    <w:p w14:paraId="0C771274" w14:textId="172492BC" w:rsidR="00AB5D9A" w:rsidRDefault="00A84EF9" w:rsidP="006E4FF4">
      <w:ins w:id="1130" w:author="Crouse" w:date="2021-10-29T11:39:00Z">
        <w:r>
          <w:rPr>
            <w:rFonts w:ascii="等线" w:eastAsia="等线" w:hAnsi="等线" w:hint="eastAsia"/>
            <w:lang w:eastAsia="zh-CN"/>
          </w:rPr>
          <w:t>一个E2</w:t>
        </w:r>
        <w:r>
          <w:rPr>
            <w:rFonts w:ascii="宋体" w:eastAsia="宋体" w:hAnsi="宋体" w:cs="宋体" w:hint="eastAsia"/>
            <w:lang w:eastAsia="zh-CN"/>
          </w:rPr>
          <w:t>节点</w:t>
        </w:r>
      </w:ins>
      <w:ins w:id="1131" w:author="Crouse" w:date="2021-10-29T11:40:00Z">
        <w:r w:rsidR="00C84D31">
          <w:rPr>
            <w:rFonts w:ascii="宋体" w:eastAsia="宋体" w:hAnsi="宋体" w:cs="宋体" w:hint="eastAsia"/>
            <w:lang w:eastAsia="zh-CN"/>
          </w:rPr>
          <w:t>通过发送</w:t>
        </w:r>
        <w:r w:rsidR="00C84D31">
          <w:t>E2 NODE CONFIGURATION UPDATE</w:t>
        </w:r>
        <w:r w:rsidR="00C84D31">
          <w:rPr>
            <w:rFonts w:ascii="等线" w:eastAsia="等线" w:hAnsi="等线" w:hint="eastAsia"/>
            <w:lang w:eastAsia="zh-CN"/>
          </w:rPr>
          <w:t>消息</w:t>
        </w:r>
        <w:r w:rsidR="00C84D31">
          <w:rPr>
            <w:rFonts w:ascii="宋体" w:eastAsia="宋体" w:hAnsi="宋体" w:cs="宋体" w:hint="eastAsia"/>
            <w:lang w:eastAsia="zh-CN"/>
          </w:rPr>
          <w:t>给</w:t>
        </w:r>
      </w:ins>
      <w:ins w:id="1132" w:author="Crouse" w:date="2021-10-29T11:41:00Z">
        <w:r w:rsidR="00C84D31">
          <w:t>Near-RT RIC</w:t>
        </w:r>
        <w:r w:rsidR="00C84D31">
          <w:rPr>
            <w:rFonts w:ascii="宋体" w:eastAsia="宋体" w:hAnsi="宋体" w:cs="宋体" w:hint="eastAsia"/>
            <w:lang w:eastAsia="zh-CN"/>
          </w:rPr>
          <w:t>发起一个</w:t>
        </w:r>
      </w:ins>
      <w:ins w:id="1133" w:author="Crouse" w:date="2021-10-29T11:44:00Z">
        <w:r w:rsidR="00D10CD9">
          <w:t>Configuration Update</w:t>
        </w:r>
      </w:ins>
      <w:ins w:id="1134" w:author="Crouse" w:date="2021-10-29T11:41:00Z">
        <w:r w:rsidR="00C84D31">
          <w:rPr>
            <w:rFonts w:ascii="宋体" w:eastAsia="宋体" w:hAnsi="宋体" w:cs="宋体" w:hint="eastAsia"/>
            <w:lang w:eastAsia="zh-CN"/>
          </w:rPr>
          <w:t>过程。</w:t>
        </w:r>
      </w:ins>
      <w:ins w:id="1135" w:author="Crouse" w:date="2021-10-29T11:45:00Z">
        <w:r w:rsidR="006C597C">
          <w:rPr>
            <w:rFonts w:ascii="宋体" w:eastAsia="宋体" w:hAnsi="宋体" w:cs="宋体" w:hint="eastAsia"/>
            <w:lang w:eastAsia="zh-CN"/>
          </w:rPr>
          <w:t>这个消息里面应该包含E2节点应该包含</w:t>
        </w:r>
      </w:ins>
      <w:ins w:id="1136" w:author="Crouse" w:date="2021-10-29T11:46:00Z">
        <w:r w:rsidR="00A2076A">
          <w:rPr>
            <w:rFonts w:ascii="宋体" w:eastAsia="宋体" w:hAnsi="宋体" w:cs="宋体" w:hint="eastAsia"/>
            <w:lang w:eastAsia="zh-CN"/>
          </w:rPr>
          <w:t>适当的最新的E2</w:t>
        </w:r>
      </w:ins>
      <w:ins w:id="1137" w:author="Crouse" w:date="2021-10-29T11:47:00Z">
        <w:r w:rsidR="00A2076A">
          <w:rPr>
            <w:rFonts w:ascii="宋体" w:eastAsia="宋体" w:hAnsi="宋体" w:cs="宋体" w:hint="eastAsia"/>
            <w:lang w:eastAsia="zh-CN"/>
          </w:rPr>
          <w:t>节点相关的配置数据集</w:t>
        </w:r>
        <w:r w:rsidR="00E46032">
          <w:rPr>
            <w:rFonts w:ascii="宋体" w:eastAsia="宋体" w:hAnsi="宋体" w:cs="宋体" w:hint="eastAsia"/>
            <w:lang w:eastAsia="zh-CN"/>
          </w:rPr>
          <w:t>（E2节点刚刚投入运营使用）</w:t>
        </w:r>
      </w:ins>
    </w:p>
    <w:p w14:paraId="005A29E2" w14:textId="07EF3464" w:rsidR="006E4FF4" w:rsidRDefault="006E4FF4" w:rsidP="006E4FF4">
      <w:pPr>
        <w:rPr>
          <w:ins w:id="1138" w:author="Crouse" w:date="2021-10-29T11:48:00Z"/>
        </w:rPr>
      </w:pPr>
      <w:r>
        <w:t>Upon reception of the E2 NODE CONFIGURATION UPDATE message, Near-RT RIC shall update the information for the E2 Node as follows:</w:t>
      </w:r>
    </w:p>
    <w:p w14:paraId="22F67D0C" w14:textId="13279836" w:rsidR="00713213" w:rsidRPr="00713213" w:rsidRDefault="00713213" w:rsidP="006E4FF4">
      <w:pPr>
        <w:rPr>
          <w:rFonts w:ascii="宋体" w:eastAsia="宋体" w:hAnsi="宋体" w:cs="宋体" w:hint="eastAsia"/>
          <w:lang w:eastAsia="zh-CN"/>
          <w:rPrChange w:id="1139" w:author="Crouse" w:date="2021-10-29T11:49:00Z">
            <w:rPr/>
          </w:rPrChange>
        </w:rPr>
      </w:pPr>
      <w:ins w:id="1140" w:author="Crouse" w:date="2021-10-29T11:49:00Z">
        <w:r>
          <w:rPr>
            <w:rFonts w:ascii="等线" w:eastAsia="等线" w:hAnsi="等线" w:hint="eastAsia"/>
            <w:lang w:eastAsia="zh-CN"/>
          </w:rPr>
          <w:t>当接收到</w:t>
        </w:r>
        <w:r>
          <w:t>E2 NODE CONFIGURATION UPDATE</w:t>
        </w:r>
        <w:r>
          <w:rPr>
            <w:rFonts w:ascii="宋体" w:eastAsia="宋体" w:hAnsi="宋体" w:cs="宋体" w:hint="eastAsia"/>
            <w:lang w:eastAsia="zh-CN"/>
          </w:rPr>
          <w:t>时，Near</w:t>
        </w:r>
        <w:r>
          <w:rPr>
            <w:rFonts w:ascii="宋体" w:eastAsia="宋体" w:hAnsi="宋体" w:cs="宋体"/>
          </w:rPr>
          <w:t>-RT</w:t>
        </w:r>
        <w:r>
          <w:rPr>
            <w:rFonts w:ascii="宋体" w:eastAsia="宋体" w:hAnsi="宋体" w:cs="宋体" w:hint="eastAsia"/>
            <w:lang w:eastAsia="zh-CN"/>
          </w:rPr>
          <w:t xml:space="preserve"> </w:t>
        </w:r>
        <w:r>
          <w:rPr>
            <w:rFonts w:ascii="宋体" w:eastAsia="宋体" w:hAnsi="宋体" w:cs="宋体"/>
            <w:lang w:eastAsia="zh-CN"/>
          </w:rPr>
          <w:t>RIC</w:t>
        </w:r>
        <w:r>
          <w:rPr>
            <w:rFonts w:ascii="宋体" w:eastAsia="宋体" w:hAnsi="宋体" w:cs="宋体" w:hint="eastAsia"/>
            <w:lang w:eastAsia="zh-CN"/>
          </w:rPr>
          <w:t>应该</w:t>
        </w:r>
        <w:r w:rsidR="00A57EB2">
          <w:rPr>
            <w:rFonts w:ascii="宋体" w:eastAsia="宋体" w:hAnsi="宋体" w:cs="宋体" w:hint="eastAsia"/>
            <w:lang w:eastAsia="zh-CN"/>
          </w:rPr>
          <w:t>更新</w:t>
        </w:r>
      </w:ins>
      <w:ins w:id="1141" w:author="Crouse" w:date="2021-10-29T11:50:00Z">
        <w:r w:rsidR="00A57EB2">
          <w:rPr>
            <w:rFonts w:ascii="宋体" w:eastAsia="宋体" w:hAnsi="宋体" w:cs="宋体" w:hint="eastAsia"/>
            <w:lang w:eastAsia="zh-CN"/>
          </w:rPr>
          <w:t>对E2节点更新信息如下：</w:t>
        </w:r>
      </w:ins>
    </w:p>
    <w:p w14:paraId="1E057BF9" w14:textId="77777777" w:rsidR="006E4FF4" w:rsidRDefault="006E4FF4" w:rsidP="006E4FF4">
      <w:r>
        <w:t>Update of E2 Node configuration information in Near-RT RIC:</w:t>
      </w:r>
    </w:p>
    <w:p w14:paraId="5371D420" w14:textId="71070FE7" w:rsidR="006E4FF4" w:rsidRDefault="006E4FF4" w:rsidP="006E4FF4">
      <w:pPr>
        <w:pStyle w:val="B1"/>
        <w:rPr>
          <w:ins w:id="1142" w:author="Crouse" w:date="2021-10-29T11:50:00Z"/>
        </w:rPr>
      </w:pPr>
      <w:r>
        <w:lastRenderedPageBreak/>
        <w:t>-</w:t>
      </w:r>
      <w:r>
        <w:tab/>
        <w:t xml:space="preserve">If </w:t>
      </w:r>
      <w:r>
        <w:rPr>
          <w:i/>
        </w:rPr>
        <w:t>E2 Node Component Configuration</w:t>
      </w:r>
      <w:r>
        <w:rPr>
          <w:i/>
          <w:iCs/>
        </w:rPr>
        <w:t xml:space="preserve"> Update Item </w:t>
      </w:r>
      <w:r>
        <w:t>IE is contained in the E2 NODE CONFIGURATION UPDATE message, Near-RT RIC shall add, modify and/or delete the E2 Node Component Configuration information according</w:t>
      </w:r>
      <w:r w:rsidR="002F2E0A">
        <w:t>ly</w:t>
      </w:r>
      <w:r>
        <w:t>.</w:t>
      </w:r>
    </w:p>
    <w:p w14:paraId="36FA0B47" w14:textId="5C4E15F1" w:rsidR="00A57EB2" w:rsidRDefault="00A57EB2" w:rsidP="006E4FF4">
      <w:pPr>
        <w:pStyle w:val="B1"/>
        <w:rPr>
          <w:rFonts w:hint="eastAsia"/>
        </w:rPr>
      </w:pPr>
      <w:ins w:id="1143" w:author="Crouse" w:date="2021-10-29T11:50:00Z">
        <w:r>
          <w:rPr>
            <w:rFonts w:ascii="等线" w:eastAsia="等线" w:hAnsi="等线" w:hint="eastAsia"/>
            <w:lang w:eastAsia="zh-CN"/>
          </w:rPr>
          <w:t>如果E2</w:t>
        </w:r>
        <w:r>
          <w:rPr>
            <w:rFonts w:ascii="宋体" w:eastAsia="宋体" w:hAnsi="宋体" w:cs="宋体" w:hint="eastAsia"/>
            <w:lang w:eastAsia="zh-CN"/>
          </w:rPr>
          <w:t>节点</w:t>
        </w:r>
        <w:r>
          <w:rPr>
            <w:i/>
          </w:rPr>
          <w:t>Component Configuration</w:t>
        </w:r>
        <w:r>
          <w:rPr>
            <w:i/>
            <w:iCs/>
          </w:rPr>
          <w:t xml:space="preserve"> Update Item </w:t>
        </w:r>
        <w:r>
          <w:t>IE</w:t>
        </w:r>
      </w:ins>
      <w:ins w:id="1144" w:author="Crouse" w:date="2021-10-29T11:51:00Z">
        <w:r w:rsidR="00A6661F">
          <w:rPr>
            <w:rFonts w:ascii="等线" w:eastAsia="等线" w:hAnsi="等线" w:hint="eastAsia"/>
            <w:lang w:eastAsia="zh-CN"/>
          </w:rPr>
          <w:t>包含E2</w:t>
        </w:r>
        <w:r w:rsidR="00A6661F">
          <w:t xml:space="preserve"> NODE CONFIGURATION UPDATE</w:t>
        </w:r>
        <w:r w:rsidR="00A6661F">
          <w:rPr>
            <w:rFonts w:ascii="等线" w:eastAsia="等线" w:hAnsi="等线" w:hint="eastAsia"/>
            <w:lang w:eastAsia="zh-CN"/>
          </w:rPr>
          <w:t>消息，Near</w:t>
        </w:r>
        <w:r w:rsidR="00A6661F">
          <w:rPr>
            <w:rFonts w:ascii="等线" w:eastAsia="等线" w:hAnsi="等线"/>
            <w:lang w:eastAsia="zh-CN"/>
          </w:rPr>
          <w:t xml:space="preserve">-RT RIC </w:t>
        </w:r>
        <w:r w:rsidR="00A6661F">
          <w:rPr>
            <w:rFonts w:ascii="等线" w:eastAsia="等线" w:hAnsi="等线" w:hint="eastAsia"/>
            <w:lang w:eastAsia="zh-CN"/>
          </w:rPr>
          <w:t>应该</w:t>
        </w:r>
      </w:ins>
      <w:ins w:id="1145" w:author="Crouse" w:date="2021-10-29T11:52:00Z">
        <w:r w:rsidR="00410E3A">
          <w:rPr>
            <w:rFonts w:ascii="等线" w:eastAsia="等线" w:hAnsi="等线" w:hint="eastAsia"/>
            <w:lang w:eastAsia="zh-CN"/>
          </w:rPr>
          <w:t>相应</w:t>
        </w:r>
      </w:ins>
      <w:ins w:id="1146" w:author="Crouse" w:date="2021-10-29T11:53:00Z">
        <w:r w:rsidR="00410E3A">
          <w:rPr>
            <w:rFonts w:ascii="等线" w:eastAsia="等线" w:hAnsi="等线" w:hint="eastAsia"/>
            <w:lang w:eastAsia="zh-CN"/>
          </w:rPr>
          <w:t>地</w:t>
        </w:r>
      </w:ins>
      <w:ins w:id="1147" w:author="Crouse" w:date="2021-10-29T11:51:00Z">
        <w:r w:rsidR="00A6661F">
          <w:rPr>
            <w:rFonts w:ascii="等线" w:eastAsia="等线" w:hAnsi="等线" w:hint="eastAsia"/>
            <w:lang w:eastAsia="zh-CN"/>
          </w:rPr>
          <w:t>添加，修改，和/</w:t>
        </w:r>
      </w:ins>
      <w:ins w:id="1148" w:author="Crouse" w:date="2021-10-29T11:52:00Z">
        <w:r w:rsidR="00A6661F">
          <w:rPr>
            <w:rFonts w:ascii="等线" w:eastAsia="等线" w:hAnsi="等线" w:hint="eastAsia"/>
            <w:lang w:eastAsia="zh-CN"/>
          </w:rPr>
          <w:t>或删除E2节点</w:t>
        </w:r>
        <w:r w:rsidR="00410E3A">
          <w:t>Component Configuration</w:t>
        </w:r>
      </w:ins>
      <w:ins w:id="1149" w:author="Crouse" w:date="2021-10-29T11:53:00Z">
        <w:r w:rsidR="00410E3A">
          <w:rPr>
            <w:rFonts w:ascii="等线" w:eastAsia="等线" w:hAnsi="等线" w:hint="eastAsia"/>
            <w:lang w:eastAsia="zh-CN"/>
          </w:rPr>
          <w:t>信息。</w:t>
        </w:r>
      </w:ins>
    </w:p>
    <w:p w14:paraId="50E3C197" w14:textId="081CD143" w:rsidR="006E4FF4" w:rsidRDefault="006E4FF4" w:rsidP="006E4FF4">
      <w:pPr>
        <w:rPr>
          <w:ins w:id="1150" w:author="Crouse" w:date="2021-10-29T11:53:00Z"/>
        </w:rPr>
      </w:pPr>
      <w:r>
        <w:t xml:space="preserve">After successful update of requested information, Near-RT RIC shall reply with the E2 NODE CONFIGURATION UPDATE ACKNOWLEDGE message to inform the initiating E2 Node that the requested update of application data was performed successfully. In case the Near-RT RIC receives a E2 NODE CONFIGURATION UPDATE message without any IE except for </w:t>
      </w:r>
      <w:r>
        <w:rPr>
          <w:i/>
        </w:rPr>
        <w:t>Message Typ</w:t>
      </w:r>
      <w:r>
        <w:t>e</w:t>
      </w:r>
      <w:r>
        <w:rPr>
          <w:i/>
          <w:iCs/>
        </w:rPr>
        <w:t xml:space="preserve"> </w:t>
      </w:r>
      <w:r>
        <w:t>IE it shall reply with the E2 NODE CONFIGURATION UPDATE ACKNOWLEDGE message without performing any updates to the existing configuration.</w:t>
      </w:r>
    </w:p>
    <w:p w14:paraId="5494B142" w14:textId="26AC649F" w:rsidR="007A74B1" w:rsidRDefault="007A74B1" w:rsidP="006E4FF4">
      <w:pPr>
        <w:rPr>
          <w:lang w:eastAsia="zh-CN"/>
        </w:rPr>
      </w:pPr>
      <w:ins w:id="1151" w:author="Crouse" w:date="2021-10-29T11:54:00Z">
        <w:r>
          <w:rPr>
            <w:rFonts w:ascii="等线" w:eastAsia="等线" w:hAnsi="等线" w:hint="eastAsia"/>
            <w:lang w:eastAsia="zh-CN"/>
          </w:rPr>
          <w:t>在成功地</w:t>
        </w:r>
        <w:r>
          <w:rPr>
            <w:rFonts w:ascii="宋体" w:eastAsia="宋体" w:hAnsi="宋体" w:cs="宋体" w:hint="eastAsia"/>
            <w:lang w:eastAsia="zh-CN"/>
          </w:rPr>
          <w:t>请求</w:t>
        </w:r>
        <w:r w:rsidR="00C57ADE">
          <w:rPr>
            <w:rFonts w:ascii="宋体" w:eastAsia="宋体" w:hAnsi="宋体" w:cs="宋体" w:hint="eastAsia"/>
            <w:lang w:eastAsia="zh-CN"/>
          </w:rPr>
          <w:t>信息更新之后，Near</w:t>
        </w:r>
        <w:r w:rsidR="00C57ADE">
          <w:rPr>
            <w:rFonts w:ascii="宋体" w:eastAsia="宋体" w:hAnsi="宋体" w:cs="宋体"/>
          </w:rPr>
          <w:t xml:space="preserve">-RT RIC </w:t>
        </w:r>
        <w:r w:rsidR="00C57ADE">
          <w:rPr>
            <w:rFonts w:ascii="宋体" w:eastAsia="宋体" w:hAnsi="宋体" w:cs="宋体" w:hint="eastAsia"/>
            <w:lang w:eastAsia="zh-CN"/>
          </w:rPr>
          <w:t>应该回复</w:t>
        </w:r>
      </w:ins>
      <w:ins w:id="1152" w:author="Crouse" w:date="2021-10-29T11:55:00Z">
        <w:r w:rsidR="00C57ADE">
          <w:rPr>
            <w:rFonts w:ascii="宋体" w:eastAsia="宋体" w:hAnsi="宋体" w:cs="宋体" w:hint="eastAsia"/>
            <w:lang w:eastAsia="zh-CN"/>
          </w:rPr>
          <w:t>E2节点</w:t>
        </w:r>
        <w:r w:rsidR="00C57ADE">
          <w:t>CONFIGURATION UPDATE ACKNOWLEDGE</w:t>
        </w:r>
        <w:r w:rsidR="00C57ADE">
          <w:rPr>
            <w:rFonts w:ascii="等线" w:eastAsia="等线" w:hAnsi="等线" w:hint="eastAsia"/>
            <w:lang w:eastAsia="zh-CN"/>
          </w:rPr>
          <w:t>消息去</w:t>
        </w:r>
        <w:r w:rsidR="00067060">
          <w:rPr>
            <w:rFonts w:ascii="等线" w:eastAsia="等线" w:hAnsi="等线" w:hint="eastAsia"/>
            <w:lang w:eastAsia="zh-CN"/>
          </w:rPr>
          <w:t>通知</w:t>
        </w:r>
        <w:r w:rsidR="00067060">
          <w:rPr>
            <w:rFonts w:ascii="宋体" w:eastAsia="宋体" w:hAnsi="宋体" w:cs="宋体" w:hint="eastAsia"/>
            <w:lang w:eastAsia="zh-CN"/>
          </w:rPr>
          <w:t>发起地E2节点请求更新的数据执行更新成功</w:t>
        </w:r>
      </w:ins>
      <w:ins w:id="1153" w:author="Crouse" w:date="2021-10-29T11:56:00Z">
        <w:r w:rsidR="00067060">
          <w:rPr>
            <w:rFonts w:ascii="宋体" w:eastAsia="宋体" w:hAnsi="宋体" w:cs="宋体" w:hint="eastAsia"/>
            <w:lang w:eastAsia="zh-CN"/>
          </w:rPr>
          <w:t>。</w:t>
        </w:r>
      </w:ins>
      <w:ins w:id="1154" w:author="Crouse" w:date="2021-11-02T22:40:00Z">
        <w:r w:rsidR="0002070F">
          <w:rPr>
            <w:rFonts w:ascii="宋体" w:eastAsia="宋体" w:hAnsi="宋体" w:cs="宋体" w:hint="eastAsia"/>
            <w:lang w:eastAsia="zh-CN"/>
          </w:rPr>
          <w:t>如果</w:t>
        </w:r>
      </w:ins>
      <w:ins w:id="1155" w:author="Crouse" w:date="2021-10-29T11:56:00Z">
        <w:r w:rsidR="00067060">
          <w:rPr>
            <w:rFonts w:ascii="宋体" w:eastAsia="宋体" w:hAnsi="宋体" w:cs="宋体" w:hint="eastAsia"/>
            <w:lang w:eastAsia="zh-CN"/>
          </w:rPr>
          <w:t>Near</w:t>
        </w:r>
        <w:r w:rsidR="00067060">
          <w:rPr>
            <w:rFonts w:ascii="宋体" w:eastAsia="宋体" w:hAnsi="宋体" w:cs="宋体"/>
            <w:lang w:eastAsia="zh-CN"/>
          </w:rPr>
          <w:t>-RT RIC</w:t>
        </w:r>
        <w:r w:rsidR="00067060">
          <w:rPr>
            <w:rFonts w:ascii="宋体" w:eastAsia="宋体" w:hAnsi="宋体" w:cs="宋体" w:hint="eastAsia"/>
            <w:lang w:eastAsia="zh-CN"/>
          </w:rPr>
          <w:t>接收到E2</w:t>
        </w:r>
        <w:r w:rsidR="00067060" w:rsidRPr="00067060">
          <w:rPr>
            <w:lang w:eastAsia="zh-CN"/>
          </w:rPr>
          <w:t xml:space="preserve"> </w:t>
        </w:r>
        <w:r w:rsidR="00067060">
          <w:rPr>
            <w:lang w:eastAsia="zh-CN"/>
          </w:rPr>
          <w:t>NODE CONFIGURATION UPDATE</w:t>
        </w:r>
        <w:r w:rsidR="00067060">
          <w:rPr>
            <w:rFonts w:ascii="等线" w:eastAsia="等线" w:hAnsi="等线" w:hint="eastAsia"/>
            <w:lang w:eastAsia="zh-CN"/>
          </w:rPr>
          <w:t>消息中没有任何IE</w:t>
        </w:r>
      </w:ins>
      <w:ins w:id="1156" w:author="Crouse" w:date="2021-10-29T11:57:00Z">
        <w:r w:rsidR="00067060">
          <w:rPr>
            <w:rFonts w:ascii="等线" w:eastAsia="等线" w:hAnsi="等线" w:hint="eastAsia"/>
            <w:lang w:eastAsia="zh-CN"/>
          </w:rPr>
          <w:t>除了</w:t>
        </w:r>
        <w:r w:rsidR="00F579FC">
          <w:rPr>
            <w:i/>
            <w:lang w:eastAsia="zh-CN"/>
          </w:rPr>
          <w:t>Message Typ</w:t>
        </w:r>
        <w:r w:rsidR="00F579FC">
          <w:rPr>
            <w:lang w:eastAsia="zh-CN"/>
          </w:rPr>
          <w:t>e</w:t>
        </w:r>
        <w:r w:rsidR="00F579FC">
          <w:rPr>
            <w:i/>
            <w:iCs/>
            <w:lang w:eastAsia="zh-CN"/>
          </w:rPr>
          <w:t xml:space="preserve"> </w:t>
        </w:r>
        <w:r w:rsidR="00F579FC">
          <w:rPr>
            <w:lang w:eastAsia="zh-CN"/>
          </w:rPr>
          <w:t>IE</w:t>
        </w:r>
        <w:r w:rsidR="00F579FC">
          <w:rPr>
            <w:rFonts w:ascii="等线" w:eastAsia="等线" w:hAnsi="等线" w:hint="eastAsia"/>
            <w:lang w:eastAsia="zh-CN"/>
          </w:rPr>
          <w:t>，它</w:t>
        </w:r>
        <w:r w:rsidR="00F579FC">
          <w:rPr>
            <w:rFonts w:ascii="宋体" w:eastAsia="宋体" w:hAnsi="宋体" w:cs="宋体" w:hint="eastAsia"/>
            <w:lang w:eastAsia="zh-CN"/>
          </w:rPr>
          <w:t>应该回复</w:t>
        </w:r>
        <w:r w:rsidR="00F579FC">
          <w:rPr>
            <w:lang w:eastAsia="zh-CN"/>
          </w:rPr>
          <w:t>CONFIGURATION UPDATE ACKNOWLEDGE</w:t>
        </w:r>
        <w:r w:rsidR="00F579FC">
          <w:rPr>
            <w:rFonts w:ascii="等线" w:eastAsia="等线" w:hAnsi="等线" w:hint="eastAsia"/>
            <w:lang w:eastAsia="zh-CN"/>
          </w:rPr>
          <w:t>消息并且没有执行任何更新配置。</w:t>
        </w:r>
      </w:ins>
    </w:p>
    <w:p w14:paraId="4C86A242" w14:textId="2D6189BA" w:rsidR="006E4FF4" w:rsidRDefault="00A3440D" w:rsidP="006E4FF4">
      <w:pPr>
        <w:pStyle w:val="4"/>
        <w:numPr>
          <w:ilvl w:val="0"/>
          <w:numId w:val="0"/>
        </w:numPr>
        <w:ind w:left="864" w:hanging="864"/>
        <w:rPr>
          <w:lang w:val="en-US" w:eastAsia="zh-CN"/>
        </w:rPr>
      </w:pPr>
      <w:bookmarkStart w:id="1157" w:name="_Hlk44932550"/>
      <w:r>
        <w:rPr>
          <w:lang w:val="en-US" w:eastAsia="zh-CN"/>
        </w:rPr>
        <w:t>8.3.</w:t>
      </w:r>
      <w:r w:rsidR="0099792E">
        <w:rPr>
          <w:lang w:val="en-US" w:eastAsia="zh-CN"/>
        </w:rPr>
        <w:t>5</w:t>
      </w:r>
      <w:r w:rsidR="006E4FF4">
        <w:rPr>
          <w:lang w:val="en-US" w:eastAsia="zh-CN"/>
        </w:rPr>
        <w:t>.3</w:t>
      </w:r>
      <w:r w:rsidR="006E4FF4">
        <w:rPr>
          <w:lang w:val="en-US" w:eastAsia="zh-CN"/>
        </w:rPr>
        <w:tab/>
        <w:t>Unsuccessful Operation</w:t>
      </w:r>
    </w:p>
    <w:bookmarkEnd w:id="1157"/>
    <w:p w14:paraId="640BA719" w14:textId="77777777" w:rsidR="006E4FF4" w:rsidRDefault="006E4FF4" w:rsidP="006E4FF4">
      <w:pPr>
        <w:pStyle w:val="PlantUML"/>
        <w:rPr>
          <w:lang w:val="en-GB"/>
        </w:rPr>
      </w:pPr>
      <w:r>
        <w:rPr>
          <w:lang w:val="en-GB"/>
        </w:rPr>
        <w:t>@startuml</w:t>
      </w:r>
    </w:p>
    <w:p w14:paraId="2E166437" w14:textId="77777777" w:rsidR="006E4FF4" w:rsidRDefault="006E4FF4" w:rsidP="006E4FF4">
      <w:pPr>
        <w:pStyle w:val="PlantUML"/>
        <w:rPr>
          <w:lang w:val="en-GB"/>
        </w:rPr>
      </w:pPr>
    </w:p>
    <w:p w14:paraId="2C0F6EAB" w14:textId="77777777" w:rsidR="006E4FF4" w:rsidRDefault="006E4FF4" w:rsidP="006E4FF4">
      <w:pPr>
        <w:pStyle w:val="PlantUML"/>
      </w:pPr>
      <w:r>
        <w:t>skinparam ParticipantPadding 5</w:t>
      </w:r>
    </w:p>
    <w:p w14:paraId="6715640B" w14:textId="77777777" w:rsidR="006E4FF4" w:rsidRDefault="006E4FF4" w:rsidP="006E4FF4">
      <w:pPr>
        <w:pStyle w:val="PlantUML"/>
      </w:pPr>
      <w:r>
        <w:t>skinparam BoxPadding 10</w:t>
      </w:r>
    </w:p>
    <w:p w14:paraId="3AABF69A" w14:textId="77777777" w:rsidR="006E4FF4" w:rsidRDefault="006E4FF4" w:rsidP="006E4FF4">
      <w:pPr>
        <w:pStyle w:val="PlantUML"/>
      </w:pPr>
      <w:r>
        <w:t>skinparam lifelineStrategy solid</w:t>
      </w:r>
    </w:p>
    <w:p w14:paraId="72204E67" w14:textId="77777777" w:rsidR="006E4FF4" w:rsidRDefault="006E4FF4" w:rsidP="006E4FF4">
      <w:pPr>
        <w:pStyle w:val="PlantUML"/>
      </w:pPr>
      <w:r>
        <w:t xml:space="preserve">participant </w:t>
      </w:r>
      <w:r>
        <w:rPr>
          <w:rFonts w:hint="eastAsia"/>
        </w:rPr>
        <w:t>“</w:t>
      </w:r>
      <w:r>
        <w:t>Near-RT RIC</w:t>
      </w:r>
      <w:r>
        <w:rPr>
          <w:rFonts w:hint="eastAsia"/>
        </w:rPr>
        <w:t>”</w:t>
      </w:r>
      <w:r>
        <w:t xml:space="preserve"> as near</w:t>
      </w:r>
    </w:p>
    <w:p w14:paraId="5C6CCB2A" w14:textId="77777777" w:rsidR="006E4FF4" w:rsidRDefault="006E4FF4" w:rsidP="006E4FF4">
      <w:pPr>
        <w:pStyle w:val="PlantUML"/>
      </w:pPr>
      <w:r>
        <w:t xml:space="preserve">participant </w:t>
      </w:r>
      <w:r>
        <w:rPr>
          <w:rFonts w:hint="eastAsia"/>
        </w:rPr>
        <w:t>“</w:t>
      </w:r>
      <w:r>
        <w:t>E2 Node</w:t>
      </w:r>
      <w:r>
        <w:rPr>
          <w:rFonts w:hint="eastAsia"/>
        </w:rPr>
        <w:t>”</w:t>
      </w:r>
      <w:r>
        <w:t xml:space="preserve"> as ran</w:t>
      </w:r>
    </w:p>
    <w:p w14:paraId="54BAECF0" w14:textId="77777777" w:rsidR="006E4FF4" w:rsidRDefault="006E4FF4" w:rsidP="006E4FF4">
      <w:pPr>
        <w:pStyle w:val="PlantUML"/>
        <w:rPr>
          <w:lang w:val="en-GB"/>
        </w:rPr>
      </w:pPr>
      <w:r>
        <w:rPr>
          <w:lang w:val="en-GB"/>
        </w:rPr>
        <w:t>ran-&gt;near: E2 NODE CONFIGURATION UPDATE</w:t>
      </w:r>
    </w:p>
    <w:p w14:paraId="2220957F" w14:textId="77777777" w:rsidR="006E4FF4" w:rsidRDefault="006E4FF4" w:rsidP="006E4FF4">
      <w:pPr>
        <w:pStyle w:val="PlantUML"/>
        <w:rPr>
          <w:lang w:val="en-GB"/>
        </w:rPr>
      </w:pPr>
      <w:r>
        <w:rPr>
          <w:lang w:val="en-GB"/>
        </w:rPr>
        <w:t>ran&lt;-near: E2 NODE CONFIGURATION UPDATE FAILURE</w:t>
      </w:r>
    </w:p>
    <w:p w14:paraId="5713E89A" w14:textId="77777777" w:rsidR="006E4FF4" w:rsidRDefault="006E4FF4" w:rsidP="006E4FF4">
      <w:pPr>
        <w:pStyle w:val="PlantUML"/>
        <w:rPr>
          <w:lang w:val="en-GB"/>
        </w:rPr>
      </w:pPr>
    </w:p>
    <w:p w14:paraId="31CF3004" w14:textId="77777777" w:rsidR="006E4FF4" w:rsidRDefault="006E4FF4" w:rsidP="006E4FF4">
      <w:pPr>
        <w:pStyle w:val="PlantUML"/>
        <w:rPr>
          <w:lang w:val="en-GB"/>
        </w:rPr>
      </w:pPr>
      <w:r>
        <w:rPr>
          <w:lang w:val="en-GB"/>
        </w:rPr>
        <w:t>@enduml</w:t>
      </w:r>
    </w:p>
    <w:p w14:paraId="7471DBA6" w14:textId="331B616F" w:rsidR="006E4FF4" w:rsidRDefault="006E4FF4" w:rsidP="006E4FF4">
      <w:pPr>
        <w:pStyle w:val="PlantUMLImg"/>
      </w:pPr>
      <w:r>
        <w:rPr>
          <w:lang w:val="en-IN" w:eastAsia="en-IN"/>
        </w:rPr>
        <w:drawing>
          <wp:inline distT="0" distB="0" distL="0" distR="0" wp14:anchorId="280E6404" wp14:editId="3F68D0B4">
            <wp:extent cx="3898900" cy="1536700"/>
            <wp:effectExtent l="0" t="0" r="6350" b="6350"/>
            <wp:docPr id="6" name="Graphic 6" descr="Generated by PlantUML"/>
            <wp:cNvGraphicFramePr/>
            <a:graphic xmlns:a="http://schemas.openxmlformats.org/drawingml/2006/main">
              <a:graphicData uri="http://schemas.openxmlformats.org/drawingml/2006/picture">
                <pic:pic xmlns:pic="http://schemas.openxmlformats.org/drawingml/2006/picture">
                  <pic:nvPicPr>
                    <pic:cNvPr id="3" name="Graphic 3" descr="Generated by PlantUML"/>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3895725" cy="1533525"/>
                    </a:xfrm>
                    <a:prstGeom prst="rect">
                      <a:avLst/>
                    </a:prstGeom>
                  </pic:spPr>
                </pic:pic>
              </a:graphicData>
            </a:graphic>
          </wp:inline>
        </w:drawing>
      </w:r>
    </w:p>
    <w:p w14:paraId="4F04531C" w14:textId="5DCCC2B0" w:rsidR="006E4FF4" w:rsidRDefault="006E4FF4" w:rsidP="006E4FF4">
      <w:pPr>
        <w:pStyle w:val="TF"/>
        <w:rPr>
          <w:rFonts w:eastAsia="宋体"/>
        </w:rPr>
      </w:pPr>
      <w:r>
        <w:t xml:space="preserve">Figure </w:t>
      </w:r>
      <w:r w:rsidR="00A3440D">
        <w:t>8.3.</w:t>
      </w:r>
      <w:r w:rsidR="0099792E">
        <w:t>5</w:t>
      </w:r>
      <w:r>
        <w:t>.3-1: E2 Node Configuration Update procedure, unsuccessful operation</w:t>
      </w:r>
    </w:p>
    <w:p w14:paraId="73F530E9" w14:textId="573E8263" w:rsidR="006E4FF4" w:rsidRDefault="006E4FF4" w:rsidP="006E4FF4">
      <w:pPr>
        <w:rPr>
          <w:ins w:id="1158" w:author="Crouse" w:date="2021-10-29T14:21:00Z"/>
        </w:rPr>
      </w:pPr>
      <w:r>
        <w:t>If Near-RT RIC cannot accept the E2 NODE CONFIGURATION UPDATE message it shall respond with the E2 NODE CONFIGURATION UPDATE FAILURE message and appropriate cause value.</w:t>
      </w:r>
    </w:p>
    <w:p w14:paraId="141CF366" w14:textId="62011A5E" w:rsidR="00C50EE7" w:rsidRDefault="00D35022" w:rsidP="006E4FF4">
      <w:ins w:id="1159" w:author="Crouse" w:date="2021-10-29T14:21:00Z">
        <w:r>
          <w:rPr>
            <w:rFonts w:ascii="等线" w:eastAsia="等线" w:hAnsi="等线" w:hint="eastAsia"/>
            <w:lang w:eastAsia="zh-CN"/>
          </w:rPr>
          <w:t>如果Near-RT</w:t>
        </w:r>
        <w:r>
          <w:t xml:space="preserve"> RIC</w:t>
        </w:r>
        <w:r>
          <w:rPr>
            <w:rFonts w:ascii="等线" w:eastAsia="等线" w:hAnsi="等线" w:hint="eastAsia"/>
            <w:lang w:eastAsia="zh-CN"/>
          </w:rPr>
          <w:t>不能接收E2</w:t>
        </w:r>
        <w:r>
          <w:rPr>
            <w:rFonts w:ascii="宋体" w:eastAsia="宋体" w:hAnsi="宋体" w:cs="宋体" w:hint="eastAsia"/>
            <w:lang w:eastAsia="zh-CN"/>
          </w:rPr>
          <w:t>节点</w:t>
        </w:r>
        <w:r>
          <w:t>CONFIGURATION UPDATE</w:t>
        </w:r>
        <w:r>
          <w:rPr>
            <w:rFonts w:ascii="等线" w:eastAsia="等线" w:hAnsi="等线" w:hint="eastAsia"/>
            <w:lang w:eastAsia="zh-CN"/>
          </w:rPr>
          <w:t>消息，它</w:t>
        </w:r>
        <w:r>
          <w:rPr>
            <w:rFonts w:ascii="宋体" w:eastAsia="宋体" w:hAnsi="宋体" w:cs="宋体" w:hint="eastAsia"/>
            <w:lang w:eastAsia="zh-CN"/>
          </w:rPr>
          <w:t>应该</w:t>
        </w:r>
      </w:ins>
      <w:ins w:id="1160" w:author="Crouse" w:date="2021-10-29T14:22:00Z">
        <w:r w:rsidR="00E123F6">
          <w:rPr>
            <w:rFonts w:ascii="宋体" w:eastAsia="宋体" w:hAnsi="宋体" w:cs="宋体" w:hint="eastAsia"/>
            <w:lang w:eastAsia="zh-CN"/>
          </w:rPr>
          <w:t>回应</w:t>
        </w:r>
        <w:r w:rsidR="00E123F6">
          <w:t>NODE CONFIGURATION UPDATE FAILURE</w:t>
        </w:r>
        <w:r w:rsidR="00E123F6">
          <w:rPr>
            <w:rFonts w:ascii="等线" w:eastAsia="等线" w:hAnsi="等线" w:hint="eastAsia"/>
            <w:lang w:eastAsia="zh-CN"/>
          </w:rPr>
          <w:t>消息</w:t>
        </w:r>
        <w:r w:rsidR="00E123F6">
          <w:rPr>
            <w:rFonts w:ascii="宋体" w:eastAsia="宋体" w:hAnsi="宋体" w:cs="宋体" w:hint="eastAsia"/>
            <w:lang w:eastAsia="zh-CN"/>
          </w:rPr>
          <w:t>给E2节点</w:t>
        </w:r>
      </w:ins>
      <w:ins w:id="1161" w:author="Crouse" w:date="2021-10-29T14:23:00Z">
        <w:r w:rsidR="00021AEC">
          <w:rPr>
            <w:rFonts w:ascii="宋体" w:eastAsia="宋体" w:hAnsi="宋体" w:cs="宋体" w:hint="eastAsia"/>
            <w:lang w:eastAsia="zh-CN"/>
          </w:rPr>
          <w:t>并且附上相应的原因值。</w:t>
        </w:r>
      </w:ins>
    </w:p>
    <w:p w14:paraId="20624F63" w14:textId="5F5D75EB" w:rsidR="006E4FF4" w:rsidRDefault="006E4FF4" w:rsidP="006E4FF4">
      <w:pPr>
        <w:rPr>
          <w:ins w:id="1162" w:author="Crouse" w:date="2021-10-29T14:23:00Z"/>
        </w:rPr>
      </w:pPr>
      <w:r>
        <w:t xml:space="preserve">If the E2 NODE CONFIGURATION UPDATE FAILURE message includes the </w:t>
      </w:r>
      <w:r>
        <w:rPr>
          <w:i/>
          <w:iCs/>
        </w:rPr>
        <w:t xml:space="preserve">Time </w:t>
      </w:r>
      <w:proofErr w:type="gramStart"/>
      <w:r>
        <w:rPr>
          <w:i/>
          <w:iCs/>
        </w:rPr>
        <w:t>To</w:t>
      </w:r>
      <w:proofErr w:type="gramEnd"/>
      <w:r>
        <w:rPr>
          <w:i/>
          <w:iCs/>
        </w:rPr>
        <w:t xml:space="preserve"> Wait</w:t>
      </w:r>
      <w:r>
        <w:t xml:space="preserve"> IE the E2 Node shall wait at least for the indicated time before reinitiating the E2 Node Configuration Update procedure towards the same Near-RT RIC. Both nodes shall continue to operate with their existing configuration data.</w:t>
      </w:r>
    </w:p>
    <w:p w14:paraId="1F81962F" w14:textId="197E70BB" w:rsidR="00021AEC" w:rsidRDefault="00387BB3" w:rsidP="006E4FF4">
      <w:pPr>
        <w:rPr>
          <w:rFonts w:hint="eastAsia"/>
          <w:lang w:eastAsia="zh-CN"/>
        </w:rPr>
      </w:pPr>
      <w:ins w:id="1163" w:author="Crouse" w:date="2021-10-29T14:28:00Z">
        <w:r>
          <w:rPr>
            <w:rFonts w:ascii="宋体" w:eastAsia="宋体" w:hAnsi="宋体" w:cs="宋体" w:hint="eastAsia"/>
            <w:lang w:eastAsia="zh-CN"/>
          </w:rPr>
          <w:t>在E2节点</w:t>
        </w:r>
        <w:r>
          <w:t>Configuration Update</w:t>
        </w:r>
        <w:r>
          <w:rPr>
            <w:rFonts w:ascii="宋体" w:eastAsia="宋体" w:hAnsi="宋体" w:cs="宋体" w:hint="eastAsia"/>
            <w:lang w:eastAsia="zh-CN"/>
          </w:rPr>
          <w:t>过程重新面向</w:t>
        </w:r>
        <w:r>
          <w:rPr>
            <w:rFonts w:ascii="宋体" w:eastAsia="宋体" w:hAnsi="宋体" w:cs="宋体"/>
            <w:lang w:eastAsia="zh-CN"/>
          </w:rPr>
          <w:t xml:space="preserve">Near-RT </w:t>
        </w:r>
        <w:r>
          <w:rPr>
            <w:rFonts w:ascii="宋体" w:eastAsia="宋体" w:hAnsi="宋体" w:cs="宋体" w:hint="eastAsia"/>
            <w:lang w:eastAsia="zh-CN"/>
          </w:rPr>
          <w:t>RIC之前</w:t>
        </w:r>
        <w:r>
          <w:rPr>
            <w:rFonts w:ascii="宋体" w:eastAsia="宋体" w:hAnsi="宋体" w:cs="宋体" w:hint="eastAsia"/>
            <w:lang w:eastAsia="zh-CN"/>
          </w:rPr>
          <w:t>，</w:t>
        </w:r>
      </w:ins>
      <w:ins w:id="1164" w:author="Crouse" w:date="2021-10-29T14:24:00Z">
        <w:r w:rsidR="00021AEC">
          <w:rPr>
            <w:rFonts w:ascii="等线" w:eastAsia="等线" w:hAnsi="等线" w:hint="eastAsia"/>
            <w:lang w:eastAsia="zh-CN"/>
          </w:rPr>
          <w:t>如果E2节点</w:t>
        </w:r>
      </w:ins>
      <w:ins w:id="1165" w:author="Crouse" w:date="2021-10-29T14:26:00Z">
        <w:r w:rsidR="009E4173">
          <w:t>CONFIGURATION UPDATE FAILURE</w:t>
        </w:r>
        <w:r w:rsidR="009E4173">
          <w:rPr>
            <w:rFonts w:ascii="等线" w:eastAsia="等线" w:hAnsi="等线" w:hint="eastAsia"/>
            <w:lang w:eastAsia="zh-CN"/>
          </w:rPr>
          <w:t>消息</w:t>
        </w:r>
        <w:r w:rsidR="00A622F7">
          <w:rPr>
            <w:rFonts w:ascii="等线" w:eastAsia="等线" w:hAnsi="等线" w:hint="eastAsia"/>
            <w:lang w:eastAsia="zh-CN"/>
          </w:rPr>
          <w:t>中包含</w:t>
        </w:r>
        <w:r w:rsidR="00A622F7">
          <w:rPr>
            <w:i/>
            <w:iCs/>
          </w:rPr>
          <w:t>Time To Wait</w:t>
        </w:r>
        <w:r w:rsidR="00A622F7">
          <w:t xml:space="preserve"> IE</w:t>
        </w:r>
        <w:r w:rsidR="00A622F7">
          <w:rPr>
            <w:rFonts w:ascii="等线" w:eastAsia="等线" w:hAnsi="等线" w:hint="eastAsia"/>
            <w:lang w:eastAsia="zh-CN"/>
          </w:rPr>
          <w:t>，那么</w:t>
        </w:r>
      </w:ins>
      <w:ins w:id="1166" w:author="Crouse" w:date="2021-10-29T14:27:00Z">
        <w:r w:rsidR="00A622F7">
          <w:rPr>
            <w:rFonts w:ascii="等线" w:eastAsia="等线" w:hAnsi="等线" w:hint="eastAsia"/>
            <w:lang w:eastAsia="zh-CN"/>
          </w:rPr>
          <w:t>E2</w:t>
        </w:r>
        <w:r w:rsidR="00A622F7">
          <w:rPr>
            <w:rFonts w:ascii="宋体" w:eastAsia="宋体" w:hAnsi="宋体" w:cs="宋体" w:hint="eastAsia"/>
            <w:lang w:eastAsia="zh-CN"/>
          </w:rPr>
          <w:t>节点应该等待指示事件</w:t>
        </w:r>
      </w:ins>
      <w:ins w:id="1167" w:author="Crouse" w:date="2021-10-29T14:28:00Z">
        <w:r w:rsidR="00574953">
          <w:rPr>
            <w:rFonts w:ascii="宋体" w:eastAsia="宋体" w:hAnsi="宋体" w:cs="宋体" w:hint="eastAsia"/>
            <w:lang w:eastAsia="zh-CN"/>
          </w:rPr>
          <w:t>。</w:t>
        </w:r>
      </w:ins>
      <w:ins w:id="1168" w:author="Crouse" w:date="2021-10-29T14:29:00Z">
        <w:r w:rsidR="009D34CC">
          <w:rPr>
            <w:rFonts w:ascii="宋体" w:eastAsia="宋体" w:hAnsi="宋体" w:cs="宋体" w:hint="eastAsia"/>
            <w:lang w:eastAsia="zh-CN"/>
          </w:rPr>
          <w:t>两个节点都应该继续按照已存在的配置数据进行配置。</w:t>
        </w:r>
      </w:ins>
    </w:p>
    <w:p w14:paraId="768C3C70" w14:textId="3C895C34" w:rsidR="006E4FF4" w:rsidRDefault="00A3440D" w:rsidP="006E4FF4">
      <w:pPr>
        <w:pStyle w:val="4"/>
        <w:numPr>
          <w:ilvl w:val="0"/>
          <w:numId w:val="0"/>
        </w:numPr>
        <w:ind w:left="864" w:hanging="864"/>
        <w:rPr>
          <w:lang w:val="en-US"/>
        </w:rPr>
      </w:pPr>
      <w:r>
        <w:rPr>
          <w:lang w:val="en-US"/>
        </w:rPr>
        <w:lastRenderedPageBreak/>
        <w:t>8.3.</w:t>
      </w:r>
      <w:r w:rsidR="0099792E">
        <w:rPr>
          <w:lang w:val="en-US"/>
        </w:rPr>
        <w:t>5</w:t>
      </w:r>
      <w:r w:rsidR="006E4FF4">
        <w:rPr>
          <w:lang w:val="en-US"/>
        </w:rPr>
        <w:t>.</w:t>
      </w:r>
      <w:r w:rsidR="006E4FF4">
        <w:rPr>
          <w:lang w:val="en-US" w:eastAsia="zh-CN"/>
        </w:rPr>
        <w:t>4</w:t>
      </w:r>
      <w:r w:rsidR="006E4FF4">
        <w:rPr>
          <w:lang w:val="en-US"/>
        </w:rPr>
        <w:tab/>
        <w:t>Abnormal Conditions</w:t>
      </w:r>
    </w:p>
    <w:p w14:paraId="7CF78CB8" w14:textId="20D855A7" w:rsidR="006E4FF4" w:rsidRDefault="006E4FF4" w:rsidP="006E4FF4">
      <w:pPr>
        <w:rPr>
          <w:ins w:id="1169" w:author="Crouse" w:date="2021-10-29T14:29:00Z"/>
        </w:rPr>
      </w:pPr>
      <w:r>
        <w:t xml:space="preserve">If an </w:t>
      </w:r>
      <w:r>
        <w:rPr>
          <w:lang w:eastAsia="zh-CN"/>
        </w:rPr>
        <w:t xml:space="preserve">E2 Node, </w:t>
      </w:r>
      <w:r>
        <w:rPr>
          <w:rFonts w:eastAsia="MS Mincho"/>
        </w:rPr>
        <w:t xml:space="preserve">after initiating the E2 Node Configuration Update procedure, </w:t>
      </w:r>
      <w:r>
        <w:rPr>
          <w:lang w:eastAsia="zh-CN"/>
        </w:rPr>
        <w:t xml:space="preserve">receives neither the E2 NODE CONFIGURATION UPDATE ACKNOWLEDGE message nor the E2 NODE CONFIGURATION UPDATE FAILURE message, </w:t>
      </w:r>
      <w:r>
        <w:t xml:space="preserve">the E2 Node </w:t>
      </w:r>
      <w:r>
        <w:rPr>
          <w:lang w:eastAsia="zh-CN"/>
        </w:rPr>
        <w:t>may</w:t>
      </w:r>
      <w:r>
        <w:t xml:space="preserve"> reinitiat</w:t>
      </w:r>
      <w:r>
        <w:rPr>
          <w:lang w:eastAsia="zh-CN"/>
        </w:rPr>
        <w:t>e</w:t>
      </w:r>
      <w:r>
        <w:t xml:space="preserve"> the E2 Node Configuration Update procedure towards the same Near-RT RIC, provided that the content of the new E2 NODE CONFIGURATION UPDATE message is identical to the content of the previously unacknowledged E2 NODE CONFIGURATION UPDATE message.</w:t>
      </w:r>
    </w:p>
    <w:p w14:paraId="265A9B4C" w14:textId="3E1EEEED" w:rsidR="000962BC" w:rsidRDefault="00846CAC" w:rsidP="006E4FF4">
      <w:ins w:id="1170" w:author="Crouse" w:date="2021-10-29T14:30:00Z">
        <w:r>
          <w:rPr>
            <w:rFonts w:ascii="宋体" w:eastAsia="宋体" w:hAnsi="宋体" w:cs="宋体" w:hint="eastAsia"/>
            <w:lang w:eastAsia="zh-CN"/>
          </w:rPr>
          <w:t>在初始化E2节点</w:t>
        </w:r>
        <w:r>
          <w:rPr>
            <w:rFonts w:eastAsia="MS Mincho"/>
          </w:rPr>
          <w:t>Configuration Update</w:t>
        </w:r>
        <w:r>
          <w:rPr>
            <w:rFonts w:ascii="微软雅黑" w:eastAsia="微软雅黑" w:hAnsi="微软雅黑" w:cs="微软雅黑" w:hint="eastAsia"/>
            <w:lang w:eastAsia="zh-CN"/>
          </w:rPr>
          <w:t>过程</w:t>
        </w:r>
        <w:r>
          <w:rPr>
            <w:rFonts w:ascii="宋体" w:eastAsia="宋体" w:hAnsi="宋体" w:cs="宋体" w:hint="eastAsia"/>
            <w:lang w:eastAsia="zh-CN"/>
          </w:rPr>
          <w:t>之后，</w:t>
        </w:r>
      </w:ins>
      <w:ins w:id="1171" w:author="Crouse" w:date="2021-10-29T14:29:00Z">
        <w:r w:rsidR="000962BC">
          <w:rPr>
            <w:rFonts w:ascii="等线" w:eastAsia="等线" w:hAnsi="等线" w:hint="eastAsia"/>
            <w:lang w:eastAsia="zh-CN"/>
          </w:rPr>
          <w:t>如果一个E2</w:t>
        </w:r>
        <w:r w:rsidR="000962BC">
          <w:rPr>
            <w:rFonts w:ascii="宋体" w:eastAsia="宋体" w:hAnsi="宋体" w:cs="宋体" w:hint="eastAsia"/>
            <w:lang w:eastAsia="zh-CN"/>
          </w:rPr>
          <w:t>节点</w:t>
        </w:r>
      </w:ins>
      <w:ins w:id="1172" w:author="Crouse" w:date="2021-10-29T14:30:00Z">
        <w:r>
          <w:rPr>
            <w:rFonts w:ascii="宋体" w:eastAsia="宋体" w:hAnsi="宋体" w:cs="宋体" w:hint="eastAsia"/>
            <w:lang w:eastAsia="zh-CN"/>
          </w:rPr>
          <w:t>既不是</w:t>
        </w:r>
      </w:ins>
      <w:ins w:id="1173" w:author="Crouse" w:date="2021-10-29T14:31:00Z">
        <w:r>
          <w:rPr>
            <w:rFonts w:ascii="宋体" w:eastAsia="宋体" w:hAnsi="宋体" w:cs="宋体" w:hint="eastAsia"/>
            <w:lang w:eastAsia="zh-CN"/>
          </w:rPr>
          <w:t>E2节点</w:t>
        </w:r>
        <w:r>
          <w:rPr>
            <w:lang w:eastAsia="zh-CN"/>
          </w:rPr>
          <w:t>CONFIGURATION UPDATE ACKNOWLEDGE</w:t>
        </w:r>
        <w:r>
          <w:rPr>
            <w:rFonts w:ascii="等线" w:eastAsia="等线" w:hAnsi="等线" w:hint="eastAsia"/>
            <w:lang w:eastAsia="zh-CN"/>
          </w:rPr>
          <w:t>消息也不是</w:t>
        </w:r>
        <w:r w:rsidR="00B760C2">
          <w:rPr>
            <w:lang w:eastAsia="zh-CN"/>
          </w:rPr>
          <w:t>CONFIGURATION UPDATE FAILURE</w:t>
        </w:r>
        <w:r w:rsidR="00B760C2">
          <w:rPr>
            <w:rFonts w:ascii="等线" w:eastAsia="等线" w:hAnsi="等线" w:hint="eastAsia"/>
            <w:lang w:eastAsia="zh-CN"/>
          </w:rPr>
          <w:t>消息，</w:t>
        </w:r>
      </w:ins>
      <w:ins w:id="1174" w:author="Crouse" w:date="2021-10-29T14:34:00Z">
        <w:r w:rsidR="0001306C">
          <w:rPr>
            <w:rFonts w:ascii="等线" w:eastAsia="等线" w:hAnsi="等线" w:hint="eastAsia"/>
            <w:lang w:eastAsia="zh-CN"/>
          </w:rPr>
          <w:t>E2</w:t>
        </w:r>
        <w:r w:rsidR="0001306C">
          <w:rPr>
            <w:rFonts w:ascii="宋体" w:eastAsia="宋体" w:hAnsi="宋体" w:cs="宋体" w:hint="eastAsia"/>
            <w:lang w:eastAsia="zh-CN"/>
          </w:rPr>
          <w:t>节点</w:t>
        </w:r>
        <w:r w:rsidR="009156AC">
          <w:rPr>
            <w:rFonts w:ascii="宋体" w:eastAsia="宋体" w:hAnsi="宋体" w:cs="宋体" w:hint="eastAsia"/>
            <w:lang w:eastAsia="zh-CN"/>
          </w:rPr>
          <w:t>应该面向相同的Near-RT</w:t>
        </w:r>
        <w:r w:rsidR="009156AC">
          <w:rPr>
            <w:rFonts w:ascii="宋体" w:eastAsia="宋体" w:hAnsi="宋体" w:cs="宋体"/>
            <w:lang w:eastAsia="zh-CN"/>
          </w:rPr>
          <w:t xml:space="preserve"> </w:t>
        </w:r>
        <w:r w:rsidR="009156AC">
          <w:rPr>
            <w:rFonts w:ascii="宋体" w:eastAsia="宋体" w:hAnsi="宋体" w:cs="宋体" w:hint="eastAsia"/>
            <w:lang w:eastAsia="zh-CN"/>
          </w:rPr>
          <w:t>RIC</w:t>
        </w:r>
      </w:ins>
      <w:ins w:id="1175" w:author="Crouse" w:date="2021-10-29T14:35:00Z">
        <w:r w:rsidR="009156AC">
          <w:rPr>
            <w:rFonts w:ascii="宋体" w:eastAsia="宋体" w:hAnsi="宋体" w:cs="宋体" w:hint="eastAsia"/>
            <w:lang w:eastAsia="zh-CN"/>
          </w:rPr>
          <w:t>重新初始化E2节点过程，</w:t>
        </w:r>
        <w:r w:rsidR="008038E0">
          <w:rPr>
            <w:rFonts w:ascii="宋体" w:eastAsia="宋体" w:hAnsi="宋体" w:cs="宋体" w:hint="eastAsia"/>
            <w:lang w:eastAsia="zh-CN"/>
          </w:rPr>
          <w:t>条件是</w:t>
        </w:r>
      </w:ins>
      <w:ins w:id="1176" w:author="Crouse" w:date="2021-10-29T14:37:00Z">
        <w:r w:rsidR="001D46E9">
          <w:rPr>
            <w:rFonts w:ascii="宋体" w:eastAsia="宋体" w:hAnsi="宋体" w:cs="宋体" w:hint="eastAsia"/>
            <w:lang w:eastAsia="zh-CN"/>
          </w:rPr>
          <w:t>新的E2节点</w:t>
        </w:r>
        <w:r w:rsidR="001D46E9">
          <w:t>CONFIGURATION UPDATE</w:t>
        </w:r>
        <w:r w:rsidR="001D46E9">
          <w:rPr>
            <w:rFonts w:ascii="等线" w:eastAsia="等线" w:hAnsi="等线" w:hint="eastAsia"/>
            <w:lang w:eastAsia="zh-CN"/>
          </w:rPr>
          <w:t>消息</w:t>
        </w:r>
      </w:ins>
      <w:ins w:id="1177" w:author="Crouse" w:date="2021-10-29T14:41:00Z">
        <w:r w:rsidR="00BD0A92">
          <w:rPr>
            <w:rFonts w:ascii="等线" w:eastAsia="等线" w:hAnsi="等线" w:hint="eastAsia"/>
            <w:lang w:eastAsia="zh-CN"/>
          </w:rPr>
          <w:t>与原来未被确认的E2节点</w:t>
        </w:r>
        <w:r w:rsidR="00BD0A92">
          <w:t>CONFIGURATION UPDATE</w:t>
        </w:r>
        <w:r w:rsidR="00BD0A92">
          <w:rPr>
            <w:rFonts w:ascii="等线" w:eastAsia="等线" w:hAnsi="等线" w:hint="eastAsia"/>
            <w:lang w:eastAsia="zh-CN"/>
          </w:rPr>
          <w:t>消息内容一致。</w:t>
        </w:r>
      </w:ins>
      <w:ins w:id="1178" w:author="Crouse" w:date="2021-10-29T14:45:00Z">
        <w:r w:rsidR="001848D0">
          <w:rPr>
            <w:rFonts w:ascii="等线" w:eastAsia="等线" w:hAnsi="等线" w:hint="eastAsia"/>
            <w:lang w:eastAsia="zh-CN"/>
          </w:rPr>
          <w:t>（也就是重新发送一遍）</w:t>
        </w:r>
      </w:ins>
    </w:p>
    <w:p w14:paraId="75A50A65" w14:textId="77777777" w:rsidR="006E4FF4" w:rsidRPr="00094095" w:rsidRDefault="006E4FF4" w:rsidP="001E4644"/>
    <w:p w14:paraId="20BE7E22" w14:textId="6D7D09F8" w:rsidR="00EB725A" w:rsidRPr="006E4FF4" w:rsidRDefault="00A3440D" w:rsidP="006E4FF4">
      <w:pPr>
        <w:pStyle w:val="3"/>
        <w:numPr>
          <w:ilvl w:val="0"/>
          <w:numId w:val="0"/>
        </w:numPr>
        <w:rPr>
          <w:lang w:val="en-US"/>
        </w:rPr>
      </w:pPr>
      <w:r>
        <w:rPr>
          <w:lang w:val="en-US"/>
        </w:rPr>
        <w:t>8.3.</w:t>
      </w:r>
      <w:r w:rsidR="0099792E">
        <w:rPr>
          <w:lang w:val="en-US"/>
        </w:rPr>
        <w:t>6</w:t>
      </w:r>
      <w:r w:rsidR="00EB725A" w:rsidRPr="006E4FF4">
        <w:rPr>
          <w:lang w:val="en-US"/>
        </w:rPr>
        <w:tab/>
        <w:t>E2 Connection Update procedure</w:t>
      </w:r>
    </w:p>
    <w:p w14:paraId="46F9B306" w14:textId="69E34503" w:rsidR="00EB725A" w:rsidRPr="006E4FF4" w:rsidRDefault="00A3440D" w:rsidP="006E4FF4">
      <w:pPr>
        <w:pStyle w:val="4"/>
        <w:numPr>
          <w:ilvl w:val="0"/>
          <w:numId w:val="0"/>
        </w:numPr>
        <w:tabs>
          <w:tab w:val="num" w:pos="1134"/>
        </w:tabs>
        <w:rPr>
          <w:lang w:val="en-US"/>
        </w:rPr>
      </w:pPr>
      <w:r>
        <w:rPr>
          <w:lang w:val="en-US"/>
        </w:rPr>
        <w:t>8.3.</w:t>
      </w:r>
      <w:r w:rsidR="0099792E">
        <w:rPr>
          <w:lang w:val="en-US"/>
        </w:rPr>
        <w:t>6</w:t>
      </w:r>
      <w:r w:rsidR="00EB725A" w:rsidRPr="006E4FF4">
        <w:rPr>
          <w:lang w:val="en-US"/>
        </w:rPr>
        <w:t>.1</w:t>
      </w:r>
      <w:r w:rsidR="00EB725A" w:rsidRPr="006E4FF4">
        <w:rPr>
          <w:lang w:val="en-US"/>
        </w:rPr>
        <w:tab/>
        <w:t>General</w:t>
      </w:r>
    </w:p>
    <w:p w14:paraId="7455C165" w14:textId="3D659474" w:rsidR="00EB725A" w:rsidRDefault="00EB725A" w:rsidP="00EB725A">
      <w:pPr>
        <w:rPr>
          <w:ins w:id="1179" w:author="Crouse" w:date="2021-10-29T14:45:00Z"/>
          <w:rFonts w:cs="Arial"/>
        </w:rPr>
      </w:pPr>
      <w:r>
        <w:rPr>
          <w:rFonts w:cs="Arial"/>
        </w:rPr>
        <w:t>The purpose of the E2 Connection Update procedure is to update the E2 interface connection between the E2 Node and Near-RT RIC.</w:t>
      </w:r>
    </w:p>
    <w:p w14:paraId="7CFCFA82" w14:textId="0AFCCAF6" w:rsidR="007354E6" w:rsidRDefault="00A33F99" w:rsidP="00EB725A">
      <w:pPr>
        <w:rPr>
          <w:rFonts w:cs="Arial"/>
        </w:rPr>
      </w:pPr>
      <w:ins w:id="1180" w:author="Crouse" w:date="2021-10-29T14:45:00Z">
        <w:r>
          <w:rPr>
            <w:rFonts w:ascii="等线" w:eastAsia="等线" w:hAnsi="等线" w:cs="Arial" w:hint="eastAsia"/>
            <w:lang w:eastAsia="zh-CN"/>
          </w:rPr>
          <w:t>E2</w:t>
        </w:r>
        <w:r>
          <w:rPr>
            <w:rFonts w:cs="Arial"/>
          </w:rPr>
          <w:t xml:space="preserve"> Connection Update</w:t>
        </w:r>
      </w:ins>
      <w:ins w:id="1181" w:author="Crouse" w:date="2021-10-29T14:46:00Z">
        <w:r>
          <w:rPr>
            <w:rFonts w:cs="Arial"/>
          </w:rPr>
          <w:t xml:space="preserve"> </w:t>
        </w:r>
        <w:r>
          <w:rPr>
            <w:rFonts w:ascii="宋体" w:eastAsia="宋体" w:hAnsi="宋体" w:cs="宋体" w:hint="eastAsia"/>
            <w:lang w:eastAsia="zh-CN"/>
          </w:rPr>
          <w:t>过程的目的是</w:t>
        </w:r>
      </w:ins>
      <w:ins w:id="1182" w:author="Crouse" w:date="2021-10-29T14:47:00Z">
        <w:r w:rsidR="0055039C">
          <w:rPr>
            <w:rFonts w:ascii="宋体" w:eastAsia="宋体" w:hAnsi="宋体" w:cs="宋体" w:hint="eastAsia"/>
            <w:lang w:eastAsia="zh-CN"/>
          </w:rPr>
          <w:t>更新在E2</w:t>
        </w:r>
      </w:ins>
      <w:ins w:id="1183" w:author="Crouse" w:date="2021-10-29T14:48:00Z">
        <w:r w:rsidR="0055039C">
          <w:rPr>
            <w:rFonts w:ascii="宋体" w:eastAsia="宋体" w:hAnsi="宋体" w:cs="宋体" w:hint="eastAsia"/>
            <w:lang w:eastAsia="zh-CN"/>
          </w:rPr>
          <w:t>节点与Near-RT</w:t>
        </w:r>
        <w:r w:rsidR="0055039C">
          <w:rPr>
            <w:rFonts w:ascii="宋体" w:eastAsia="宋体" w:hAnsi="宋体" w:cs="宋体"/>
            <w:lang w:eastAsia="zh-CN"/>
          </w:rPr>
          <w:t xml:space="preserve"> RIC</w:t>
        </w:r>
        <w:r w:rsidR="0055039C">
          <w:rPr>
            <w:rFonts w:ascii="宋体" w:eastAsia="宋体" w:hAnsi="宋体" w:cs="宋体" w:hint="eastAsia"/>
            <w:lang w:eastAsia="zh-CN"/>
          </w:rPr>
          <w:t>之间的</w:t>
        </w:r>
      </w:ins>
      <w:ins w:id="1184" w:author="Crouse" w:date="2021-10-29T14:47:00Z">
        <w:r w:rsidR="0055039C">
          <w:rPr>
            <w:rFonts w:ascii="宋体" w:eastAsia="宋体" w:hAnsi="宋体" w:cs="宋体" w:hint="eastAsia"/>
            <w:lang w:eastAsia="zh-CN"/>
          </w:rPr>
          <w:t>E2接口</w:t>
        </w:r>
      </w:ins>
      <w:ins w:id="1185" w:author="Crouse" w:date="2021-10-29T14:48:00Z">
        <w:r w:rsidR="0055039C">
          <w:rPr>
            <w:rFonts w:ascii="宋体" w:eastAsia="宋体" w:hAnsi="宋体" w:cs="宋体" w:hint="eastAsia"/>
            <w:lang w:eastAsia="zh-CN"/>
          </w:rPr>
          <w:t>的连接。</w:t>
        </w:r>
      </w:ins>
    </w:p>
    <w:p w14:paraId="18E94631" w14:textId="51393EED" w:rsidR="00EB725A" w:rsidRPr="006E4FF4" w:rsidRDefault="00A3440D" w:rsidP="006E4FF4">
      <w:pPr>
        <w:pStyle w:val="4"/>
        <w:numPr>
          <w:ilvl w:val="0"/>
          <w:numId w:val="0"/>
        </w:numPr>
        <w:tabs>
          <w:tab w:val="num" w:pos="1134"/>
          <w:tab w:val="num" w:pos="2140"/>
        </w:tabs>
        <w:rPr>
          <w:lang w:val="en-US"/>
        </w:rPr>
      </w:pPr>
      <w:r>
        <w:rPr>
          <w:lang w:val="en-US"/>
        </w:rPr>
        <w:t>8.3.</w:t>
      </w:r>
      <w:r w:rsidR="0099792E">
        <w:rPr>
          <w:lang w:val="en-US"/>
        </w:rPr>
        <w:t>6</w:t>
      </w:r>
      <w:r w:rsidR="00EB725A" w:rsidRPr="006E4FF4">
        <w:rPr>
          <w:lang w:val="en-US"/>
        </w:rPr>
        <w:t>.2</w:t>
      </w:r>
      <w:r w:rsidR="00EB725A" w:rsidRPr="006E4FF4">
        <w:rPr>
          <w:lang w:val="en-US"/>
        </w:rPr>
        <w:tab/>
        <w:t>Successful Operation</w:t>
      </w:r>
    </w:p>
    <w:p w14:paraId="48367B13" w14:textId="77777777" w:rsidR="00EB725A" w:rsidRDefault="00EB725A" w:rsidP="00EB725A">
      <w:pPr>
        <w:pStyle w:val="PlantUML"/>
        <w:rPr>
          <w:lang w:val="en-GB"/>
        </w:rPr>
      </w:pPr>
      <w:r>
        <w:rPr>
          <w:lang w:val="en-GB"/>
        </w:rPr>
        <w:t>@startuml</w:t>
      </w:r>
    </w:p>
    <w:p w14:paraId="6D1C675C" w14:textId="77777777" w:rsidR="00EB725A" w:rsidRDefault="00EB725A" w:rsidP="00EB725A">
      <w:pPr>
        <w:pStyle w:val="PlantUML"/>
        <w:rPr>
          <w:lang w:val="en-GB"/>
        </w:rPr>
      </w:pPr>
    </w:p>
    <w:p w14:paraId="75B61DFE" w14:textId="77777777" w:rsidR="00EB725A" w:rsidRDefault="00EB725A" w:rsidP="00EB725A">
      <w:pPr>
        <w:pStyle w:val="PlantUML"/>
      </w:pPr>
      <w:r>
        <w:t>skinparam ParticipantPadding 5</w:t>
      </w:r>
    </w:p>
    <w:p w14:paraId="66A996ED" w14:textId="77777777" w:rsidR="00EB725A" w:rsidRDefault="00EB725A" w:rsidP="00EB725A">
      <w:pPr>
        <w:pStyle w:val="PlantUML"/>
      </w:pPr>
      <w:r>
        <w:t>skinparam BoxPadding 10</w:t>
      </w:r>
    </w:p>
    <w:p w14:paraId="130FF378" w14:textId="77777777" w:rsidR="00EB725A" w:rsidRDefault="00EB725A" w:rsidP="00EB725A">
      <w:pPr>
        <w:pStyle w:val="PlantUML"/>
      </w:pPr>
      <w:r>
        <w:t>skinparam lifelineStrategy solid</w:t>
      </w:r>
    </w:p>
    <w:p w14:paraId="65FBEF40" w14:textId="77777777" w:rsidR="00EB725A" w:rsidRDefault="00EB725A" w:rsidP="00EB725A">
      <w:pPr>
        <w:pStyle w:val="PlantUML"/>
      </w:pPr>
      <w:r>
        <w:t xml:space="preserve">participant </w:t>
      </w:r>
      <w:r>
        <w:rPr>
          <w:rFonts w:hint="eastAsia"/>
        </w:rPr>
        <w:t>“</w:t>
      </w:r>
      <w:r>
        <w:t>Near-RT RIC</w:t>
      </w:r>
      <w:r>
        <w:rPr>
          <w:rFonts w:hint="eastAsia"/>
        </w:rPr>
        <w:t>”</w:t>
      </w:r>
      <w:r>
        <w:t xml:space="preserve"> as near</w:t>
      </w:r>
    </w:p>
    <w:p w14:paraId="0D164DFC" w14:textId="77777777" w:rsidR="00EB725A" w:rsidRDefault="00EB725A" w:rsidP="00EB725A">
      <w:pPr>
        <w:pStyle w:val="PlantUML"/>
      </w:pPr>
      <w:r>
        <w:t xml:space="preserve">participant </w:t>
      </w:r>
      <w:r>
        <w:rPr>
          <w:rFonts w:hint="eastAsia"/>
        </w:rPr>
        <w:t>“</w:t>
      </w:r>
      <w:r>
        <w:t>E2 Node</w:t>
      </w:r>
      <w:r>
        <w:rPr>
          <w:rFonts w:hint="eastAsia"/>
        </w:rPr>
        <w:t>”</w:t>
      </w:r>
      <w:r>
        <w:t xml:space="preserve"> as ran</w:t>
      </w:r>
    </w:p>
    <w:p w14:paraId="2BBA66F5" w14:textId="77777777" w:rsidR="00EB725A" w:rsidRDefault="00EB725A" w:rsidP="00EB725A">
      <w:pPr>
        <w:pStyle w:val="PlantUML"/>
        <w:rPr>
          <w:lang w:val="en-GB"/>
        </w:rPr>
      </w:pPr>
      <w:r>
        <w:rPr>
          <w:lang w:val="en-GB"/>
        </w:rPr>
        <w:t>near-&gt;ran: E2 CONNECTION UPDATE</w:t>
      </w:r>
    </w:p>
    <w:p w14:paraId="290C9780" w14:textId="77777777" w:rsidR="00EB725A" w:rsidRDefault="00EB725A" w:rsidP="00EB725A">
      <w:pPr>
        <w:pStyle w:val="PlantUML"/>
        <w:rPr>
          <w:lang w:val="en-GB"/>
        </w:rPr>
      </w:pPr>
      <w:r>
        <w:rPr>
          <w:lang w:val="en-GB"/>
        </w:rPr>
        <w:t>near&lt;-ran: E2 CONNECTION UPDATE ACKNOWLEDGE</w:t>
      </w:r>
    </w:p>
    <w:p w14:paraId="631CE2D0" w14:textId="77777777" w:rsidR="00EB725A" w:rsidRDefault="00EB725A" w:rsidP="00EB725A">
      <w:pPr>
        <w:pStyle w:val="PlantUML"/>
        <w:rPr>
          <w:lang w:val="en-GB"/>
        </w:rPr>
      </w:pPr>
    </w:p>
    <w:p w14:paraId="6636332E" w14:textId="77777777" w:rsidR="00EB725A" w:rsidRDefault="00EB725A" w:rsidP="00EB725A">
      <w:pPr>
        <w:pStyle w:val="PlantUML"/>
        <w:rPr>
          <w:lang w:val="en-GB"/>
        </w:rPr>
      </w:pPr>
      <w:r>
        <w:rPr>
          <w:lang w:val="en-GB"/>
        </w:rPr>
        <w:t>@enduml</w:t>
      </w:r>
    </w:p>
    <w:p w14:paraId="485661F3" w14:textId="37271634" w:rsidR="00EB725A" w:rsidRDefault="00EB725A" w:rsidP="00EB725A">
      <w:pPr>
        <w:pStyle w:val="PlantUMLImg"/>
      </w:pPr>
      <w:r>
        <w:drawing>
          <wp:inline distT="0" distB="0" distL="0" distR="0" wp14:anchorId="6FF774FA" wp14:editId="45A71D97">
            <wp:extent cx="3771900" cy="1536700"/>
            <wp:effectExtent l="0" t="0" r="0" b="6350"/>
            <wp:docPr id="482541109" name="Graphic 482541109" descr="Generated by PlantUML"/>
            <wp:cNvGraphicFramePr/>
            <a:graphic xmlns:a="http://schemas.openxmlformats.org/drawingml/2006/main">
              <a:graphicData uri="http://schemas.openxmlformats.org/drawingml/2006/picture">
                <pic:pic xmlns:pic="http://schemas.openxmlformats.org/drawingml/2006/picture">
                  <pic:nvPicPr>
                    <pic:cNvPr id="482541109" name="Graphic 2" descr="Generated by PlantUM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771900" cy="1533525"/>
                    </a:xfrm>
                    <a:prstGeom prst="rect">
                      <a:avLst/>
                    </a:prstGeom>
                  </pic:spPr>
                </pic:pic>
              </a:graphicData>
            </a:graphic>
          </wp:inline>
        </w:drawing>
      </w:r>
    </w:p>
    <w:p w14:paraId="34F872E2" w14:textId="73510AFB" w:rsidR="00EB725A" w:rsidRDefault="00EB725A" w:rsidP="00EB725A">
      <w:pPr>
        <w:keepLines/>
        <w:spacing w:after="240"/>
        <w:jc w:val="center"/>
        <w:rPr>
          <w:rFonts w:ascii="Arial" w:eastAsia="宋体" w:hAnsi="Arial"/>
          <w:b/>
        </w:rPr>
      </w:pPr>
      <w:r>
        <w:rPr>
          <w:rFonts w:ascii="Arial" w:hAnsi="Arial"/>
          <w:b/>
        </w:rPr>
        <w:t xml:space="preserve">Figure </w:t>
      </w:r>
      <w:r w:rsidR="00A3440D">
        <w:rPr>
          <w:rFonts w:ascii="Arial" w:hAnsi="Arial"/>
          <w:b/>
        </w:rPr>
        <w:t>8.3.</w:t>
      </w:r>
      <w:r w:rsidR="0099792E">
        <w:rPr>
          <w:rFonts w:ascii="Arial" w:hAnsi="Arial"/>
          <w:b/>
        </w:rPr>
        <w:t>6</w:t>
      </w:r>
      <w:r>
        <w:rPr>
          <w:rFonts w:ascii="Arial" w:hAnsi="Arial"/>
          <w:b/>
        </w:rPr>
        <w:t>.2-1: E2 Connection Update procedure, successful operation</w:t>
      </w:r>
    </w:p>
    <w:p w14:paraId="3A5C0625" w14:textId="6BC20ECB" w:rsidR="00EB725A" w:rsidRDefault="00EB725A" w:rsidP="00EB725A">
      <w:pPr>
        <w:rPr>
          <w:ins w:id="1186" w:author="Crouse" w:date="2021-10-29T14:49:00Z"/>
        </w:rPr>
      </w:pPr>
      <w:r>
        <w:t xml:space="preserve">The Near-RT RIC initiates the procedure by sending a E2 CONNECTION UPDATE message to the E2 Node. Such message shall include an appropriate set of up-to-date E2 interface connection data that the E2 Node shall </w:t>
      </w:r>
      <w:proofErr w:type="gramStart"/>
      <w:r>
        <w:t>take into account</w:t>
      </w:r>
      <w:proofErr w:type="gramEnd"/>
      <w:r>
        <w:t xml:space="preserve"> when modifying the E2 interface connection.</w:t>
      </w:r>
    </w:p>
    <w:p w14:paraId="0EBE6BD9" w14:textId="3433B8ED" w:rsidR="006319FE" w:rsidRDefault="002D76CA" w:rsidP="00EB725A">
      <w:pPr>
        <w:rPr>
          <w:rFonts w:hint="eastAsia"/>
          <w:lang w:eastAsia="zh-CN"/>
        </w:rPr>
      </w:pPr>
      <w:ins w:id="1187" w:author="Crouse" w:date="2021-10-29T14:49:00Z">
        <w:r>
          <w:rPr>
            <w:rFonts w:ascii="等线" w:eastAsia="等线" w:hAnsi="等线" w:hint="eastAsia"/>
            <w:lang w:eastAsia="zh-CN"/>
          </w:rPr>
          <w:t>Near</w:t>
        </w:r>
        <w:r>
          <w:t>-RT RIC</w:t>
        </w:r>
        <w:r>
          <w:rPr>
            <w:rFonts w:ascii="等线" w:eastAsia="等线" w:hAnsi="等线" w:hint="eastAsia"/>
            <w:lang w:eastAsia="zh-CN"/>
          </w:rPr>
          <w:t>通过</w:t>
        </w:r>
      </w:ins>
      <w:ins w:id="1188" w:author="Crouse" w:date="2021-10-29T14:50:00Z">
        <w:r>
          <w:rPr>
            <w:rFonts w:ascii="宋体" w:eastAsia="宋体" w:hAnsi="宋体" w:cs="宋体" w:hint="eastAsia"/>
            <w:lang w:eastAsia="zh-CN"/>
          </w:rPr>
          <w:t>发送</w:t>
        </w:r>
        <w:r>
          <w:t>E2 CONNECTION UPDATE</w:t>
        </w:r>
        <w:r>
          <w:rPr>
            <w:rFonts w:ascii="等线" w:eastAsia="等线" w:hAnsi="等线" w:hint="eastAsia"/>
            <w:lang w:eastAsia="zh-CN"/>
          </w:rPr>
          <w:t>消息</w:t>
        </w:r>
        <w:r>
          <w:rPr>
            <w:rFonts w:ascii="宋体" w:eastAsia="宋体" w:hAnsi="宋体" w:cs="宋体" w:hint="eastAsia"/>
            <w:lang w:eastAsia="zh-CN"/>
          </w:rPr>
          <w:t>给E2节点初始化这个过程。</w:t>
        </w:r>
      </w:ins>
      <w:ins w:id="1189" w:author="Crouse" w:date="2021-10-29T14:51:00Z">
        <w:r w:rsidR="00734567">
          <w:rPr>
            <w:rFonts w:ascii="宋体" w:eastAsia="宋体" w:hAnsi="宋体" w:cs="宋体" w:hint="eastAsia"/>
            <w:lang w:eastAsia="zh-CN"/>
          </w:rPr>
          <w:t>这样的消息应该包括一个恰当的</w:t>
        </w:r>
      </w:ins>
      <w:ins w:id="1190" w:author="Crouse" w:date="2021-10-29T14:56:00Z">
        <w:r w:rsidR="00A17EA7">
          <w:rPr>
            <w:rFonts w:ascii="宋体" w:eastAsia="宋体" w:hAnsi="宋体" w:cs="宋体" w:hint="eastAsia"/>
            <w:lang w:eastAsia="zh-CN"/>
          </w:rPr>
          <w:t>最新E2接口连接数据</w:t>
        </w:r>
        <w:r w:rsidR="006C6338">
          <w:rPr>
            <w:rFonts w:ascii="宋体" w:eastAsia="宋体" w:hAnsi="宋体" w:cs="宋体" w:hint="eastAsia"/>
            <w:lang w:eastAsia="zh-CN"/>
          </w:rPr>
          <w:t>集</w:t>
        </w:r>
      </w:ins>
      <w:ins w:id="1191" w:author="Crouse" w:date="2021-10-29T15:11:00Z">
        <w:r w:rsidR="002363DC">
          <w:rPr>
            <w:rFonts w:ascii="宋体" w:eastAsia="宋体" w:hAnsi="宋体" w:cs="宋体" w:hint="eastAsia"/>
            <w:lang w:eastAsia="zh-CN"/>
          </w:rPr>
          <w:t>，这些数据</w:t>
        </w:r>
        <w:proofErr w:type="gramStart"/>
        <w:r w:rsidR="002363DC">
          <w:rPr>
            <w:rFonts w:ascii="宋体" w:eastAsia="宋体" w:hAnsi="宋体" w:cs="宋体" w:hint="eastAsia"/>
            <w:lang w:eastAsia="zh-CN"/>
          </w:rPr>
          <w:t>集应该</w:t>
        </w:r>
        <w:proofErr w:type="gramEnd"/>
        <w:r w:rsidR="002363DC">
          <w:rPr>
            <w:rFonts w:ascii="宋体" w:eastAsia="宋体" w:hAnsi="宋体" w:cs="宋体" w:hint="eastAsia"/>
            <w:lang w:eastAsia="zh-CN"/>
          </w:rPr>
          <w:t>在</w:t>
        </w:r>
        <w:r w:rsidR="001C2399">
          <w:rPr>
            <w:rFonts w:ascii="宋体" w:eastAsia="宋体" w:hAnsi="宋体" w:cs="宋体" w:hint="eastAsia"/>
            <w:lang w:eastAsia="zh-CN"/>
          </w:rPr>
          <w:t>修改E2接口连接时E2节点应该被考虑进去。</w:t>
        </w:r>
      </w:ins>
    </w:p>
    <w:p w14:paraId="77647C33" w14:textId="77777777" w:rsidR="00EB725A" w:rsidRDefault="00EB725A" w:rsidP="00EB725A">
      <w:r>
        <w:t>Upon reception of a E2 CONNECTION UPDATE message, the E2 Node shall update as follows:</w:t>
      </w:r>
    </w:p>
    <w:p w14:paraId="64FDAAA9" w14:textId="3F4A2CF2" w:rsidR="00EB725A" w:rsidRDefault="00EB725A" w:rsidP="00EB725A">
      <w:pPr>
        <w:rPr>
          <w:ins w:id="1192" w:author="Crouse" w:date="2021-10-29T15:11:00Z"/>
        </w:rPr>
      </w:pPr>
      <w:r>
        <w:lastRenderedPageBreak/>
        <w:t xml:space="preserve">If </w:t>
      </w:r>
      <w:r>
        <w:rPr>
          <w:i/>
          <w:iCs/>
        </w:rPr>
        <w:t xml:space="preserve">E2 Connection </w:t>
      </w:r>
      <w:proofErr w:type="gramStart"/>
      <w:r>
        <w:rPr>
          <w:i/>
          <w:iCs/>
        </w:rPr>
        <w:t>To</w:t>
      </w:r>
      <w:proofErr w:type="gramEnd"/>
      <w:r>
        <w:rPr>
          <w:i/>
          <w:iCs/>
        </w:rPr>
        <w:t xml:space="preserve"> Add</w:t>
      </w:r>
      <w:bookmarkStart w:id="1193" w:name="_GoBack"/>
      <w:bookmarkEnd w:id="1193"/>
      <w:r>
        <w:rPr>
          <w:i/>
          <w:iCs/>
        </w:rPr>
        <w:t xml:space="preserve"> List</w:t>
      </w:r>
      <w:r>
        <w:t xml:space="preserve"> IE is contained in the E2 CONNECTION UPDATE message, then the E2 Node shall, if supported, use it to establish additional TNL Association(s) and configure for use for RIC services and/or E2 support functions according to the </w:t>
      </w:r>
      <w:r>
        <w:rPr>
          <w:i/>
          <w:iCs/>
        </w:rPr>
        <w:t>TNL Association Usage</w:t>
      </w:r>
      <w:r>
        <w:t xml:space="preserve"> IE in the message.</w:t>
      </w:r>
    </w:p>
    <w:p w14:paraId="1BAB1962" w14:textId="7EEC3CD7" w:rsidR="001C2399" w:rsidRDefault="001C2399" w:rsidP="00EB725A">
      <w:ins w:id="1194" w:author="Crouse" w:date="2021-10-29T15:12:00Z">
        <w:r>
          <w:rPr>
            <w:rFonts w:ascii="等线" w:eastAsia="等线" w:hAnsi="等线" w:hint="eastAsia"/>
            <w:lang w:eastAsia="zh-CN"/>
          </w:rPr>
          <w:t>如果E2</w:t>
        </w:r>
        <w:r>
          <w:t xml:space="preserve"> </w:t>
        </w:r>
        <w:r w:rsidR="001D34EF">
          <w:rPr>
            <w:i/>
            <w:iCs/>
          </w:rPr>
          <w:t>Connection To Add List</w:t>
        </w:r>
        <w:r w:rsidR="001D34EF">
          <w:t xml:space="preserve"> IE</w:t>
        </w:r>
        <w:r w:rsidR="001D34EF">
          <w:rPr>
            <w:rFonts w:ascii="等线" w:eastAsia="等线" w:hAnsi="等线" w:hint="eastAsia"/>
            <w:lang w:eastAsia="zh-CN"/>
          </w:rPr>
          <w:t>包含于E2</w:t>
        </w:r>
        <w:r w:rsidR="001D34EF" w:rsidRPr="001D34EF">
          <w:t xml:space="preserve"> </w:t>
        </w:r>
        <w:r w:rsidR="001D34EF">
          <w:t>CONNECTION UPDATE</w:t>
        </w:r>
        <w:r w:rsidR="001D34EF">
          <w:rPr>
            <w:rFonts w:ascii="等线" w:eastAsia="等线" w:hAnsi="等线" w:hint="eastAsia"/>
            <w:lang w:eastAsia="zh-CN"/>
          </w:rPr>
          <w:t>消息</w:t>
        </w:r>
      </w:ins>
      <w:ins w:id="1195" w:author="Crouse" w:date="2021-10-29T15:13:00Z">
        <w:r w:rsidR="001D34EF">
          <w:rPr>
            <w:rFonts w:ascii="等线" w:eastAsia="等线" w:hAnsi="等线" w:hint="eastAsia"/>
            <w:lang w:eastAsia="zh-CN"/>
          </w:rPr>
          <w:t>中，那么E2节点，如果支持的话，</w:t>
        </w:r>
      </w:ins>
      <w:ins w:id="1196" w:author="Crouse" w:date="2021-10-29T15:18:00Z">
        <w:r w:rsidR="00F118C9">
          <w:rPr>
            <w:rFonts w:ascii="等线" w:eastAsia="等线" w:hAnsi="等线" w:hint="eastAsia"/>
            <w:lang w:eastAsia="zh-CN"/>
          </w:rPr>
          <w:t>应该根据</w:t>
        </w:r>
        <w:r w:rsidR="009A3D53">
          <w:rPr>
            <w:rFonts w:ascii="等线" w:eastAsia="等线" w:hAnsi="等线" w:hint="eastAsia"/>
            <w:lang w:eastAsia="zh-CN"/>
          </w:rPr>
          <w:t>消息中的</w:t>
        </w:r>
        <w:r w:rsidR="009A3D53">
          <w:rPr>
            <w:i/>
            <w:iCs/>
          </w:rPr>
          <w:t>TNL Association Usage</w:t>
        </w:r>
        <w:r w:rsidR="009A3D53">
          <w:t xml:space="preserve"> IE</w:t>
        </w:r>
        <w:r w:rsidR="009A3D53">
          <w:rPr>
            <w:rFonts w:ascii="等线" w:eastAsia="等线" w:hAnsi="等线" w:hint="eastAsia"/>
            <w:lang w:eastAsia="zh-CN"/>
          </w:rPr>
          <w:t>来</w:t>
        </w:r>
      </w:ins>
      <w:ins w:id="1197" w:author="Crouse" w:date="2021-10-29T15:13:00Z">
        <w:r w:rsidR="0022405A">
          <w:rPr>
            <w:rFonts w:ascii="等线" w:eastAsia="等线" w:hAnsi="等线" w:hint="eastAsia"/>
            <w:lang w:eastAsia="zh-CN"/>
          </w:rPr>
          <w:t>建立额外的</w:t>
        </w:r>
      </w:ins>
      <w:ins w:id="1198" w:author="Crouse" w:date="2021-10-29T15:14:00Z">
        <w:r w:rsidR="0022405A">
          <w:rPr>
            <w:rFonts w:ascii="等线" w:eastAsia="等线" w:hAnsi="等线" w:hint="eastAsia"/>
            <w:lang w:eastAsia="zh-CN"/>
          </w:rPr>
          <w:t>TNL关联和</w:t>
        </w:r>
      </w:ins>
      <w:ins w:id="1199" w:author="Crouse" w:date="2021-10-29T15:20:00Z">
        <w:r w:rsidR="00A74647">
          <w:rPr>
            <w:rFonts w:ascii="等线" w:eastAsia="等线" w:hAnsi="等线" w:hint="eastAsia"/>
            <w:lang w:eastAsia="zh-CN"/>
          </w:rPr>
          <w:t>配置RIC服务和/或E2支持的功能的使用。</w:t>
        </w:r>
      </w:ins>
    </w:p>
    <w:p w14:paraId="7288F23A" w14:textId="47E6F0AD" w:rsidR="00EB725A" w:rsidRDefault="00EB725A" w:rsidP="00EB725A">
      <w:pPr>
        <w:rPr>
          <w:ins w:id="1200" w:author="Crouse" w:date="2021-10-29T15:21:00Z"/>
        </w:rPr>
      </w:pPr>
      <w:r>
        <w:t xml:space="preserve">If </w:t>
      </w:r>
      <w:r>
        <w:rPr>
          <w:i/>
          <w:iCs/>
        </w:rPr>
        <w:t xml:space="preserve">E2 Connection </w:t>
      </w:r>
      <w:proofErr w:type="gramStart"/>
      <w:r>
        <w:rPr>
          <w:i/>
          <w:iCs/>
        </w:rPr>
        <w:t>To</w:t>
      </w:r>
      <w:proofErr w:type="gramEnd"/>
      <w:r>
        <w:rPr>
          <w:i/>
          <w:iCs/>
        </w:rPr>
        <w:t xml:space="preserve"> Modify List</w:t>
      </w:r>
      <w:r>
        <w:t xml:space="preserve"> IE is contained in the E2 CONNECTION UPDATE message, then the E2 Node shall, if supported, use it to modify the existing usage for RIC services and/or E2 support functions, according to the </w:t>
      </w:r>
      <w:r>
        <w:rPr>
          <w:i/>
          <w:iCs/>
        </w:rPr>
        <w:t>TNL Association Usage</w:t>
      </w:r>
      <w:r>
        <w:t xml:space="preserve"> IE in the message.</w:t>
      </w:r>
    </w:p>
    <w:p w14:paraId="01ABFE55" w14:textId="6394759C" w:rsidR="00A74647" w:rsidRDefault="003045D0" w:rsidP="00EB725A">
      <w:ins w:id="1201" w:author="Crouse" w:date="2021-10-29T15:21:00Z">
        <w:r>
          <w:rPr>
            <w:rFonts w:ascii="等线" w:eastAsia="等线" w:hAnsi="等线" w:hint="eastAsia"/>
            <w:lang w:eastAsia="zh-CN"/>
          </w:rPr>
          <w:t>如果</w:t>
        </w:r>
        <w:r>
          <w:t>E2 CONNECTION UPDATE</w:t>
        </w:r>
        <w:r>
          <w:rPr>
            <w:rFonts w:ascii="等线" w:eastAsia="等线" w:hAnsi="等线" w:hint="eastAsia"/>
            <w:lang w:eastAsia="zh-CN"/>
          </w:rPr>
          <w:t>消息中包含</w:t>
        </w:r>
        <w:r>
          <w:rPr>
            <w:i/>
            <w:iCs/>
          </w:rPr>
          <w:t>E2 Connection To Modify List</w:t>
        </w:r>
        <w:r>
          <w:t xml:space="preserve"> IE</w:t>
        </w:r>
        <w:r>
          <w:rPr>
            <w:rFonts w:ascii="等线" w:eastAsia="等线" w:hAnsi="等线" w:hint="eastAsia"/>
            <w:lang w:eastAsia="zh-CN"/>
          </w:rPr>
          <w:t>，那么E2</w:t>
        </w:r>
        <w:r>
          <w:rPr>
            <w:rFonts w:ascii="宋体" w:eastAsia="宋体" w:hAnsi="宋体" w:cs="宋体" w:hint="eastAsia"/>
            <w:lang w:eastAsia="zh-CN"/>
          </w:rPr>
          <w:t>节点应该，如果支持</w:t>
        </w:r>
      </w:ins>
      <w:ins w:id="1202" w:author="Crouse" w:date="2021-10-29T15:22:00Z">
        <w:r>
          <w:rPr>
            <w:rFonts w:ascii="宋体" w:eastAsia="宋体" w:hAnsi="宋体" w:cs="宋体" w:hint="eastAsia"/>
            <w:lang w:eastAsia="zh-CN"/>
          </w:rPr>
          <w:t>的话，根据</w:t>
        </w:r>
      </w:ins>
      <w:ins w:id="1203" w:author="Crouse" w:date="2021-10-29T15:23:00Z">
        <w:r w:rsidR="00AA7A5B">
          <w:rPr>
            <w:rFonts w:ascii="宋体" w:eastAsia="宋体" w:hAnsi="宋体" w:cs="宋体" w:hint="eastAsia"/>
            <w:lang w:eastAsia="zh-CN"/>
          </w:rPr>
          <w:t>消息中的</w:t>
        </w:r>
      </w:ins>
      <w:ins w:id="1204" w:author="Crouse" w:date="2021-10-29T15:22:00Z">
        <w:r>
          <w:rPr>
            <w:i/>
            <w:iCs/>
          </w:rPr>
          <w:t>TNL Association Usage</w:t>
        </w:r>
        <w:r>
          <w:t xml:space="preserve"> IE</w:t>
        </w:r>
      </w:ins>
      <w:ins w:id="1205" w:author="Crouse" w:date="2021-10-29T15:23:00Z">
        <w:r w:rsidR="00C83640">
          <w:rPr>
            <w:rFonts w:ascii="等线" w:eastAsia="等线" w:hAnsi="等线" w:hint="eastAsia"/>
            <w:lang w:eastAsia="zh-CN"/>
          </w:rPr>
          <w:t>使用它去修改</w:t>
        </w:r>
      </w:ins>
      <w:ins w:id="1206" w:author="Crouse" w:date="2021-10-29T15:24:00Z">
        <w:r w:rsidR="00C83640">
          <w:rPr>
            <w:rFonts w:ascii="等线" w:eastAsia="等线" w:hAnsi="等线" w:hint="eastAsia"/>
            <w:lang w:eastAsia="zh-CN"/>
          </w:rPr>
          <w:t>存在的RIC服务存在的使用和/或E2支持的功能。</w:t>
        </w:r>
      </w:ins>
    </w:p>
    <w:p w14:paraId="0AC19D4D" w14:textId="4D074A78" w:rsidR="00EB725A" w:rsidRDefault="00EB725A" w:rsidP="00EB725A">
      <w:pPr>
        <w:rPr>
          <w:ins w:id="1207" w:author="Crouse" w:date="2021-10-29T15:24:00Z"/>
        </w:rPr>
      </w:pPr>
      <w:r>
        <w:t xml:space="preserve">If </w:t>
      </w:r>
      <w:r>
        <w:rPr>
          <w:i/>
          <w:iCs/>
        </w:rPr>
        <w:t xml:space="preserve">E2 Connection </w:t>
      </w:r>
      <w:proofErr w:type="gramStart"/>
      <w:r>
        <w:rPr>
          <w:i/>
          <w:iCs/>
        </w:rPr>
        <w:t>To</w:t>
      </w:r>
      <w:proofErr w:type="gramEnd"/>
      <w:r>
        <w:rPr>
          <w:i/>
          <w:iCs/>
        </w:rPr>
        <w:t xml:space="preserve"> Remove List</w:t>
      </w:r>
      <w:r>
        <w:t xml:space="preserve"> IE is contained in the E2 CONNECTION UPDATE message, then the E2 Node shall, if supported, use it to remove the existing connection(s). If only one connection remains after successful removal of other connections, the E2 Node shall use this remaining connection for all the RIC services and E2 support functions.</w:t>
      </w:r>
    </w:p>
    <w:p w14:paraId="2BC0BB8E" w14:textId="188FAA6A" w:rsidR="00DD3F47" w:rsidRDefault="00A822BB" w:rsidP="00EB725A">
      <w:pPr>
        <w:rPr>
          <w:rFonts w:hint="eastAsia"/>
          <w:lang w:eastAsia="zh-CN"/>
        </w:rPr>
      </w:pPr>
      <w:ins w:id="1208" w:author="Crouse" w:date="2021-10-29T15:24:00Z">
        <w:r>
          <w:rPr>
            <w:rFonts w:ascii="等线" w:eastAsia="等线" w:hAnsi="等线" w:hint="eastAsia"/>
            <w:lang w:eastAsia="zh-CN"/>
          </w:rPr>
          <w:t>如果</w:t>
        </w:r>
        <w:r>
          <w:t>E2 CONNECTION UPDATE</w:t>
        </w:r>
        <w:r>
          <w:t xml:space="preserve"> </w:t>
        </w:r>
        <w:r>
          <w:rPr>
            <w:rFonts w:ascii="等线" w:eastAsia="等线" w:hAnsi="等线" w:hint="eastAsia"/>
            <w:lang w:eastAsia="zh-CN"/>
          </w:rPr>
          <w:t>包含</w:t>
        </w:r>
      </w:ins>
      <w:ins w:id="1209" w:author="Crouse" w:date="2021-10-29T15:25:00Z">
        <w:r>
          <w:rPr>
            <w:i/>
            <w:iCs/>
          </w:rPr>
          <w:t>E2 Connection To Remove List</w:t>
        </w:r>
        <w:r>
          <w:t xml:space="preserve"> IE</w:t>
        </w:r>
        <w:r>
          <w:rPr>
            <w:rFonts w:ascii="等线" w:eastAsia="等线" w:hAnsi="等线" w:hint="eastAsia"/>
            <w:lang w:eastAsia="zh-CN"/>
          </w:rPr>
          <w:t>，然后E2</w:t>
        </w:r>
        <w:r>
          <w:rPr>
            <w:rFonts w:ascii="宋体" w:eastAsia="宋体" w:hAnsi="宋体" w:cs="宋体" w:hint="eastAsia"/>
            <w:lang w:eastAsia="zh-CN"/>
          </w:rPr>
          <w:t>节点应该，如果支持的话，</w:t>
        </w:r>
      </w:ins>
      <w:ins w:id="1210" w:author="Crouse" w:date="2021-10-29T15:28:00Z">
        <w:r w:rsidR="00406938">
          <w:rPr>
            <w:rFonts w:ascii="宋体" w:eastAsia="宋体" w:hAnsi="宋体" w:cs="宋体" w:hint="eastAsia"/>
            <w:lang w:eastAsia="zh-CN"/>
          </w:rPr>
          <w:t>使用它</w:t>
        </w:r>
      </w:ins>
      <w:ins w:id="1211" w:author="Crouse" w:date="2021-10-29T15:29:00Z">
        <w:r w:rsidR="00406938">
          <w:rPr>
            <w:rFonts w:ascii="宋体" w:eastAsia="宋体" w:hAnsi="宋体" w:cs="宋体" w:hint="eastAsia"/>
            <w:lang w:eastAsia="zh-CN"/>
          </w:rPr>
          <w:t>去移除存在的连接。</w:t>
        </w:r>
      </w:ins>
      <w:ins w:id="1212" w:author="Crouse" w:date="2021-10-29T15:30:00Z">
        <w:r w:rsidR="008258C8">
          <w:rPr>
            <w:rFonts w:ascii="宋体" w:eastAsia="宋体" w:hAnsi="宋体" w:cs="宋体" w:hint="eastAsia"/>
            <w:lang w:eastAsia="zh-CN"/>
          </w:rPr>
          <w:t>如果移除其他连接后只有一个连接保留着，E2节点应该使用这个</w:t>
        </w:r>
        <w:proofErr w:type="gramStart"/>
        <w:r w:rsidR="008258C8">
          <w:rPr>
            <w:rFonts w:ascii="宋体" w:eastAsia="宋体" w:hAnsi="宋体" w:cs="宋体" w:hint="eastAsia"/>
            <w:lang w:eastAsia="zh-CN"/>
          </w:rPr>
          <w:t>连接连接</w:t>
        </w:r>
        <w:proofErr w:type="gramEnd"/>
        <w:r w:rsidR="008258C8">
          <w:rPr>
            <w:rFonts w:ascii="宋体" w:eastAsia="宋体" w:hAnsi="宋体" w:cs="宋体" w:hint="eastAsia"/>
            <w:lang w:eastAsia="zh-CN"/>
          </w:rPr>
          <w:t>所有的RIC服务和E2至此</w:t>
        </w:r>
      </w:ins>
      <w:ins w:id="1213" w:author="Crouse" w:date="2021-10-29T15:31:00Z">
        <w:r w:rsidR="008258C8">
          <w:rPr>
            <w:rFonts w:ascii="宋体" w:eastAsia="宋体" w:hAnsi="宋体" w:cs="宋体" w:hint="eastAsia"/>
            <w:lang w:eastAsia="zh-CN"/>
          </w:rPr>
          <w:t>的功能。</w:t>
        </w:r>
      </w:ins>
    </w:p>
    <w:p w14:paraId="40BC3AC3" w14:textId="5A895609" w:rsidR="00EB725A" w:rsidRDefault="00EB725A" w:rsidP="00EB725A">
      <w:pPr>
        <w:rPr>
          <w:ins w:id="1214" w:author="Crouse" w:date="2021-10-29T15:31:00Z"/>
        </w:rPr>
      </w:pPr>
      <w:r>
        <w:t xml:space="preserve">After successful update of E2 interface connection(s), the E2 Node shall reply with the E2 CONNECTION UPDATE ACKNOWLEDGE message to inform the initiating Near-RT RIC that the requested E2 connection update was performed successfully. In case the E2 Node receives a E2 CONNECTION UPDATE message without any IE except for </w:t>
      </w:r>
      <w:r>
        <w:rPr>
          <w:i/>
        </w:rPr>
        <w:t>Message Typ</w:t>
      </w:r>
      <w:r>
        <w:t>e</w:t>
      </w:r>
      <w:r>
        <w:rPr>
          <w:i/>
          <w:iCs/>
        </w:rPr>
        <w:t xml:space="preserve"> </w:t>
      </w:r>
      <w:r>
        <w:t>IE, it shall reply with the E2 CONNECTION ACKNOWLEDGE message without performing any updates to the existing connections.</w:t>
      </w:r>
    </w:p>
    <w:p w14:paraId="61B67394" w14:textId="32896844" w:rsidR="008258C8" w:rsidRDefault="008B34F6" w:rsidP="00EB725A">
      <w:pPr>
        <w:rPr>
          <w:lang w:eastAsia="zh-CN"/>
        </w:rPr>
      </w:pPr>
      <w:ins w:id="1215" w:author="Crouse" w:date="2021-10-29T15:31:00Z">
        <w:r>
          <w:rPr>
            <w:rFonts w:ascii="等线" w:eastAsia="等线" w:hAnsi="等线" w:hint="eastAsia"/>
            <w:lang w:eastAsia="zh-CN"/>
          </w:rPr>
          <w:t>在E2接口</w:t>
        </w:r>
      </w:ins>
      <w:ins w:id="1216" w:author="Crouse" w:date="2021-10-29T15:32:00Z">
        <w:r>
          <w:rPr>
            <w:rFonts w:ascii="等线" w:eastAsia="等线" w:hAnsi="等线" w:hint="eastAsia"/>
            <w:lang w:eastAsia="zh-CN"/>
          </w:rPr>
          <w:t>连接成功更新之后，E2节点应该回复</w:t>
        </w:r>
        <w:r w:rsidR="00E71640">
          <w:t>E2 CONNECTION UPDATE ACKNOWLEDGE</w:t>
        </w:r>
      </w:ins>
      <w:ins w:id="1217" w:author="Crouse" w:date="2021-10-29T15:33:00Z">
        <w:r w:rsidR="00E71640">
          <w:rPr>
            <w:rFonts w:ascii="等线" w:eastAsia="等线" w:hAnsi="等线" w:hint="eastAsia"/>
            <w:lang w:eastAsia="zh-CN"/>
          </w:rPr>
          <w:t>消息</w:t>
        </w:r>
        <w:r w:rsidR="00E71640">
          <w:rPr>
            <w:rFonts w:ascii="宋体" w:eastAsia="宋体" w:hAnsi="宋体" w:cs="宋体" w:hint="eastAsia"/>
            <w:lang w:eastAsia="zh-CN"/>
          </w:rPr>
          <w:t>给发起的Near</w:t>
        </w:r>
        <w:r w:rsidR="00E71640">
          <w:rPr>
            <w:rFonts w:ascii="宋体" w:eastAsia="宋体" w:hAnsi="宋体" w:cs="宋体"/>
          </w:rPr>
          <w:t xml:space="preserve">-RT </w:t>
        </w:r>
        <w:r w:rsidR="00E71640">
          <w:rPr>
            <w:rFonts w:ascii="宋体" w:eastAsia="宋体" w:hAnsi="宋体" w:cs="宋体" w:hint="eastAsia"/>
            <w:lang w:eastAsia="zh-CN"/>
          </w:rPr>
          <w:t>RIC</w:t>
        </w:r>
        <w:r w:rsidR="00C660B1">
          <w:rPr>
            <w:rFonts w:ascii="宋体" w:eastAsia="宋体" w:hAnsi="宋体" w:cs="宋体"/>
          </w:rPr>
          <w:t>,</w:t>
        </w:r>
        <w:r w:rsidR="00C660B1">
          <w:rPr>
            <w:rFonts w:ascii="宋体" w:eastAsia="宋体" w:hAnsi="宋体" w:cs="宋体" w:hint="eastAsia"/>
            <w:lang w:eastAsia="zh-CN"/>
          </w:rPr>
          <w:t>请求E2连接更新执行成功</w:t>
        </w:r>
      </w:ins>
      <w:ins w:id="1218" w:author="Crouse" w:date="2021-10-29T15:34:00Z">
        <w:r w:rsidR="00C660B1">
          <w:rPr>
            <w:rFonts w:ascii="宋体" w:eastAsia="宋体" w:hAnsi="宋体" w:cs="宋体" w:hint="eastAsia"/>
            <w:lang w:eastAsia="zh-CN"/>
          </w:rPr>
          <w:t>。如果E2节点接收到一个</w:t>
        </w:r>
        <w:r w:rsidR="00C660B1">
          <w:rPr>
            <w:lang w:eastAsia="zh-CN"/>
          </w:rPr>
          <w:t>E2 CONNECTION UPDATE</w:t>
        </w:r>
        <w:r w:rsidR="00C660B1">
          <w:rPr>
            <w:rFonts w:ascii="等线" w:eastAsia="等线" w:hAnsi="等线" w:hint="eastAsia"/>
            <w:lang w:eastAsia="zh-CN"/>
          </w:rPr>
          <w:t>消息没有</w:t>
        </w:r>
        <w:r w:rsidR="00C660B1">
          <w:rPr>
            <w:rFonts w:ascii="宋体" w:eastAsia="宋体" w:hAnsi="宋体" w:cs="宋体" w:hint="eastAsia"/>
            <w:lang w:eastAsia="zh-CN"/>
          </w:rPr>
          <w:t>带</w:t>
        </w:r>
      </w:ins>
      <w:ins w:id="1219" w:author="Crouse" w:date="2021-10-29T15:35:00Z">
        <w:r w:rsidR="0095433D">
          <w:rPr>
            <w:rFonts w:ascii="宋体" w:eastAsia="宋体" w:hAnsi="宋体" w:cs="宋体" w:hint="eastAsia"/>
            <w:lang w:eastAsia="zh-CN"/>
          </w:rPr>
          <w:t>任何IE除了</w:t>
        </w:r>
        <w:r w:rsidR="0095433D">
          <w:rPr>
            <w:i/>
            <w:lang w:eastAsia="zh-CN"/>
          </w:rPr>
          <w:t>Message Typ</w:t>
        </w:r>
        <w:r w:rsidR="0095433D">
          <w:rPr>
            <w:lang w:eastAsia="zh-CN"/>
          </w:rPr>
          <w:t>e</w:t>
        </w:r>
        <w:r w:rsidR="0095433D">
          <w:rPr>
            <w:i/>
            <w:iCs/>
            <w:lang w:eastAsia="zh-CN"/>
          </w:rPr>
          <w:t xml:space="preserve"> </w:t>
        </w:r>
        <w:r w:rsidR="0095433D">
          <w:rPr>
            <w:lang w:eastAsia="zh-CN"/>
          </w:rPr>
          <w:t>IE</w:t>
        </w:r>
        <w:r w:rsidR="0095433D">
          <w:rPr>
            <w:rFonts w:ascii="等线" w:eastAsia="等线" w:hAnsi="等线" w:hint="eastAsia"/>
            <w:lang w:eastAsia="zh-CN"/>
          </w:rPr>
          <w:t>，它</w:t>
        </w:r>
        <w:r w:rsidR="0095433D">
          <w:rPr>
            <w:rFonts w:ascii="宋体" w:eastAsia="宋体" w:hAnsi="宋体" w:cs="宋体" w:hint="eastAsia"/>
            <w:lang w:eastAsia="zh-CN"/>
          </w:rPr>
          <w:t>应该回复</w:t>
        </w:r>
        <w:r w:rsidR="0095433D">
          <w:rPr>
            <w:lang w:eastAsia="zh-CN"/>
          </w:rPr>
          <w:t>E2 CONNECTION ACKNOWLEDGE</w:t>
        </w:r>
        <w:r w:rsidR="0095433D">
          <w:rPr>
            <w:rFonts w:ascii="等线" w:eastAsia="等线" w:hAnsi="等线" w:hint="eastAsia"/>
            <w:lang w:eastAsia="zh-CN"/>
          </w:rPr>
          <w:t>消息并且不做任何</w:t>
        </w:r>
        <w:r w:rsidR="001B4644">
          <w:rPr>
            <w:rFonts w:ascii="等线" w:eastAsia="等线" w:hAnsi="等线" w:hint="eastAsia"/>
            <w:lang w:eastAsia="zh-CN"/>
          </w:rPr>
          <w:t>更新在已存在的</w:t>
        </w:r>
        <w:r w:rsidR="001B4644">
          <w:rPr>
            <w:rFonts w:ascii="宋体" w:eastAsia="宋体" w:hAnsi="宋体" w:cs="宋体" w:hint="eastAsia"/>
            <w:lang w:eastAsia="zh-CN"/>
          </w:rPr>
          <w:t>连接中。</w:t>
        </w:r>
      </w:ins>
    </w:p>
    <w:p w14:paraId="10270FA1" w14:textId="505D3DED" w:rsidR="00EB725A" w:rsidRPr="004474CC" w:rsidRDefault="00A3440D" w:rsidP="004474CC">
      <w:pPr>
        <w:pStyle w:val="4"/>
        <w:numPr>
          <w:ilvl w:val="0"/>
          <w:numId w:val="0"/>
        </w:numPr>
        <w:tabs>
          <w:tab w:val="num" w:pos="1134"/>
          <w:tab w:val="num" w:pos="2140"/>
        </w:tabs>
        <w:rPr>
          <w:lang w:val="en-US" w:eastAsia="zh-CN"/>
        </w:rPr>
      </w:pPr>
      <w:r>
        <w:rPr>
          <w:lang w:val="en-US" w:eastAsia="zh-CN"/>
        </w:rPr>
        <w:t>8.3.</w:t>
      </w:r>
      <w:r w:rsidR="0099792E">
        <w:rPr>
          <w:lang w:val="en-US" w:eastAsia="zh-CN"/>
        </w:rPr>
        <w:t>6</w:t>
      </w:r>
      <w:r w:rsidR="00EB725A" w:rsidRPr="004474CC">
        <w:rPr>
          <w:lang w:val="en-US" w:eastAsia="zh-CN"/>
        </w:rPr>
        <w:t>.3</w:t>
      </w:r>
      <w:r w:rsidR="00EB725A" w:rsidRPr="004474CC">
        <w:rPr>
          <w:lang w:val="en-US" w:eastAsia="zh-CN"/>
        </w:rPr>
        <w:tab/>
        <w:t>Unsuccessful Operation</w:t>
      </w:r>
    </w:p>
    <w:p w14:paraId="458F3D39" w14:textId="77777777" w:rsidR="00EB725A" w:rsidRDefault="00EB725A" w:rsidP="00EB725A">
      <w:pPr>
        <w:pStyle w:val="PlantUML"/>
        <w:rPr>
          <w:lang w:val="en-GB"/>
        </w:rPr>
      </w:pPr>
      <w:r>
        <w:rPr>
          <w:lang w:val="en-GB"/>
        </w:rPr>
        <w:t>@startuml</w:t>
      </w:r>
    </w:p>
    <w:p w14:paraId="232C9437" w14:textId="77777777" w:rsidR="00EB725A" w:rsidRDefault="00EB725A" w:rsidP="00EB725A">
      <w:pPr>
        <w:pStyle w:val="PlantUML"/>
        <w:rPr>
          <w:lang w:val="en-GB"/>
        </w:rPr>
      </w:pPr>
    </w:p>
    <w:p w14:paraId="003EDA07" w14:textId="77777777" w:rsidR="00EB725A" w:rsidRDefault="00EB725A" w:rsidP="00EB725A">
      <w:pPr>
        <w:pStyle w:val="PlantUML"/>
      </w:pPr>
      <w:r>
        <w:t>skinparam ParticipantPadding 5</w:t>
      </w:r>
    </w:p>
    <w:p w14:paraId="063EDC12" w14:textId="77777777" w:rsidR="00EB725A" w:rsidRDefault="00EB725A" w:rsidP="00EB725A">
      <w:pPr>
        <w:pStyle w:val="PlantUML"/>
      </w:pPr>
      <w:r>
        <w:t>skinparam BoxPadding 10</w:t>
      </w:r>
    </w:p>
    <w:p w14:paraId="348D4162" w14:textId="77777777" w:rsidR="00EB725A" w:rsidRDefault="00EB725A" w:rsidP="00EB725A">
      <w:pPr>
        <w:pStyle w:val="PlantUML"/>
      </w:pPr>
      <w:r>
        <w:t>skinparam lifelineStrategy solid</w:t>
      </w:r>
    </w:p>
    <w:p w14:paraId="2A122036" w14:textId="77777777" w:rsidR="00EB725A" w:rsidRDefault="00EB725A" w:rsidP="00EB725A">
      <w:pPr>
        <w:pStyle w:val="PlantUML"/>
      </w:pPr>
      <w:r>
        <w:t xml:space="preserve">participant </w:t>
      </w:r>
      <w:r>
        <w:rPr>
          <w:rFonts w:hint="eastAsia"/>
        </w:rPr>
        <w:t>“</w:t>
      </w:r>
      <w:r>
        <w:t>Near-RT RIC</w:t>
      </w:r>
      <w:r>
        <w:rPr>
          <w:rFonts w:hint="eastAsia"/>
        </w:rPr>
        <w:t>”</w:t>
      </w:r>
      <w:r>
        <w:t xml:space="preserve"> as near</w:t>
      </w:r>
    </w:p>
    <w:p w14:paraId="146A6F7B" w14:textId="77777777" w:rsidR="00EB725A" w:rsidRDefault="00EB725A" w:rsidP="00EB725A">
      <w:pPr>
        <w:pStyle w:val="PlantUML"/>
      </w:pPr>
      <w:r>
        <w:t xml:space="preserve">participant </w:t>
      </w:r>
      <w:r>
        <w:rPr>
          <w:rFonts w:hint="eastAsia"/>
        </w:rPr>
        <w:t>“</w:t>
      </w:r>
      <w:r>
        <w:t>E2 Node</w:t>
      </w:r>
      <w:r>
        <w:rPr>
          <w:rFonts w:hint="eastAsia"/>
        </w:rPr>
        <w:t>”</w:t>
      </w:r>
      <w:r>
        <w:t xml:space="preserve"> as ran</w:t>
      </w:r>
    </w:p>
    <w:p w14:paraId="524371D3" w14:textId="77777777" w:rsidR="00EB725A" w:rsidRDefault="00EB725A" w:rsidP="00EB725A">
      <w:pPr>
        <w:pStyle w:val="PlantUML"/>
        <w:rPr>
          <w:lang w:val="en-GB"/>
        </w:rPr>
      </w:pPr>
      <w:r>
        <w:rPr>
          <w:lang w:val="en-GB"/>
        </w:rPr>
        <w:t>near-&gt;ran: E2 CONNECTION UPDATE</w:t>
      </w:r>
    </w:p>
    <w:p w14:paraId="00728D53" w14:textId="77777777" w:rsidR="00EB725A" w:rsidRDefault="00EB725A" w:rsidP="00EB725A">
      <w:pPr>
        <w:pStyle w:val="PlantUML"/>
        <w:rPr>
          <w:lang w:val="en-GB"/>
        </w:rPr>
      </w:pPr>
      <w:r>
        <w:rPr>
          <w:lang w:val="en-GB"/>
        </w:rPr>
        <w:t>near&lt;-ran: E2 CONNECTION UPDATE FAILURE</w:t>
      </w:r>
    </w:p>
    <w:p w14:paraId="45A466E5" w14:textId="77777777" w:rsidR="00EB725A" w:rsidRDefault="00EB725A" w:rsidP="00EB725A">
      <w:pPr>
        <w:pStyle w:val="PlantUML"/>
        <w:rPr>
          <w:lang w:val="en-GB"/>
        </w:rPr>
      </w:pPr>
    </w:p>
    <w:p w14:paraId="4F0C2C71" w14:textId="77777777" w:rsidR="00EB725A" w:rsidRDefault="00EB725A" w:rsidP="00EB725A">
      <w:pPr>
        <w:pStyle w:val="PlantUML"/>
        <w:rPr>
          <w:lang w:val="en-GB"/>
        </w:rPr>
      </w:pPr>
      <w:r>
        <w:rPr>
          <w:lang w:val="en-GB"/>
        </w:rPr>
        <w:t>@enduml</w:t>
      </w:r>
    </w:p>
    <w:p w14:paraId="2111DAC5" w14:textId="41D68A25" w:rsidR="00EB725A" w:rsidRDefault="00EB725A" w:rsidP="00EB725A">
      <w:pPr>
        <w:pStyle w:val="PlantUMLImg"/>
      </w:pPr>
      <w:r>
        <w:drawing>
          <wp:inline distT="0" distB="0" distL="0" distR="0" wp14:anchorId="034FA01F" wp14:editId="279CB4F3">
            <wp:extent cx="3308350" cy="1536700"/>
            <wp:effectExtent l="0" t="0" r="6350" b="6350"/>
            <wp:docPr id="1691865770" name="Graphic 1691865770" descr="Generated by PlantUML"/>
            <wp:cNvGraphicFramePr/>
            <a:graphic xmlns:a="http://schemas.openxmlformats.org/drawingml/2006/main">
              <a:graphicData uri="http://schemas.openxmlformats.org/drawingml/2006/picture">
                <pic:pic xmlns:pic="http://schemas.openxmlformats.org/drawingml/2006/picture">
                  <pic:nvPicPr>
                    <pic:cNvPr id="1691865770" name="Graphic 4" descr="Generated by PlantUM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3305175" cy="1533525"/>
                    </a:xfrm>
                    <a:prstGeom prst="rect">
                      <a:avLst/>
                    </a:prstGeom>
                  </pic:spPr>
                </pic:pic>
              </a:graphicData>
            </a:graphic>
          </wp:inline>
        </w:drawing>
      </w:r>
    </w:p>
    <w:p w14:paraId="45028ABD" w14:textId="1A222A22" w:rsidR="00EB725A" w:rsidRDefault="00EB725A" w:rsidP="00EB725A">
      <w:pPr>
        <w:keepLines/>
        <w:spacing w:after="240"/>
        <w:jc w:val="center"/>
        <w:rPr>
          <w:rFonts w:ascii="Arial" w:eastAsia="宋体" w:hAnsi="Arial"/>
          <w:b/>
        </w:rPr>
      </w:pPr>
      <w:r>
        <w:rPr>
          <w:rFonts w:ascii="Arial" w:hAnsi="Arial"/>
          <w:b/>
        </w:rPr>
        <w:t xml:space="preserve">Figure </w:t>
      </w:r>
      <w:r w:rsidR="00A3440D">
        <w:rPr>
          <w:rFonts w:ascii="Arial" w:hAnsi="Arial"/>
          <w:b/>
        </w:rPr>
        <w:t>8.3.</w:t>
      </w:r>
      <w:r w:rsidR="0099792E">
        <w:rPr>
          <w:rFonts w:ascii="Arial" w:hAnsi="Arial"/>
          <w:b/>
        </w:rPr>
        <w:t>6</w:t>
      </w:r>
      <w:r>
        <w:rPr>
          <w:rFonts w:ascii="Arial" w:hAnsi="Arial"/>
          <w:b/>
        </w:rPr>
        <w:t>.3-1: E2 Connection Update procedure, unsuccessful operation</w:t>
      </w:r>
    </w:p>
    <w:p w14:paraId="0D913FF7" w14:textId="5C71BBB0" w:rsidR="00EB725A" w:rsidRDefault="00EB725A" w:rsidP="00EB725A">
      <w:pPr>
        <w:rPr>
          <w:ins w:id="1220" w:author="Crouse" w:date="2021-10-29T15:35:00Z"/>
        </w:rPr>
      </w:pPr>
      <w:r>
        <w:lastRenderedPageBreak/>
        <w:t>If the E2 Node cannot accept the update, it shall respond with a E2 CONNECTION UPDATE FAILURE message and appropriate cause value.</w:t>
      </w:r>
    </w:p>
    <w:p w14:paraId="123A379E" w14:textId="7049F538" w:rsidR="001B4644" w:rsidRDefault="001B4644" w:rsidP="00EB725A">
      <w:ins w:id="1221" w:author="Crouse" w:date="2021-10-29T15:36:00Z">
        <w:r>
          <w:rPr>
            <w:rFonts w:ascii="等线" w:eastAsia="等线" w:hAnsi="等线" w:hint="eastAsia"/>
            <w:lang w:eastAsia="zh-CN"/>
          </w:rPr>
          <w:t>如果E2</w:t>
        </w:r>
        <w:r>
          <w:rPr>
            <w:rFonts w:ascii="宋体" w:eastAsia="宋体" w:hAnsi="宋体" w:cs="宋体" w:hint="eastAsia"/>
            <w:lang w:eastAsia="zh-CN"/>
          </w:rPr>
          <w:t>节点不能接收这个更新，那么它应该返回</w:t>
        </w:r>
        <w:r>
          <w:t>E2 CONNECTION UPDATE FAILURE</w:t>
        </w:r>
        <w:r>
          <w:rPr>
            <w:rFonts w:ascii="等线" w:eastAsia="等线" w:hAnsi="等线" w:hint="eastAsia"/>
            <w:lang w:eastAsia="zh-CN"/>
          </w:rPr>
          <w:t>消息并且附上相对应的原因</w:t>
        </w:r>
        <w:r>
          <w:rPr>
            <w:rFonts w:ascii="宋体" w:eastAsia="宋体" w:hAnsi="宋体" w:cs="宋体" w:hint="eastAsia"/>
            <w:lang w:eastAsia="zh-CN"/>
          </w:rPr>
          <w:t>值。</w:t>
        </w:r>
      </w:ins>
    </w:p>
    <w:p w14:paraId="184FAF44" w14:textId="50AF2087" w:rsidR="00EB725A" w:rsidRDefault="00EB725A" w:rsidP="00EB725A">
      <w:pPr>
        <w:rPr>
          <w:ins w:id="1222" w:author="Crouse" w:date="2021-10-29T15:36:00Z"/>
        </w:rPr>
      </w:pPr>
      <w:r>
        <w:t xml:space="preserve">If the E2 CONNECTION UPDATE FAILURE message includes the </w:t>
      </w:r>
      <w:r>
        <w:rPr>
          <w:i/>
          <w:iCs/>
        </w:rPr>
        <w:t xml:space="preserve">Time </w:t>
      </w:r>
      <w:proofErr w:type="gramStart"/>
      <w:r>
        <w:rPr>
          <w:i/>
          <w:iCs/>
        </w:rPr>
        <w:t>To</w:t>
      </w:r>
      <w:proofErr w:type="gramEnd"/>
      <w:r>
        <w:rPr>
          <w:i/>
          <w:iCs/>
        </w:rPr>
        <w:t xml:space="preserve"> Wait</w:t>
      </w:r>
      <w:r>
        <w:t xml:space="preserve"> IE, the Near-RT RIC shall wait at least for the indicated time before reinitiating the E2 Connection Update procedure towards the same E2 Node. Both nodes shall continue to operate with their existing connection(s).</w:t>
      </w:r>
    </w:p>
    <w:p w14:paraId="697FBD59" w14:textId="1021419A" w:rsidR="009B1A62" w:rsidRDefault="009B1A62" w:rsidP="00EB725A">
      <w:ins w:id="1223" w:author="Crouse" w:date="2021-10-29T15:36:00Z">
        <w:r>
          <w:rPr>
            <w:rFonts w:ascii="等线" w:eastAsia="等线" w:hAnsi="等线" w:hint="eastAsia"/>
            <w:lang w:eastAsia="zh-CN"/>
          </w:rPr>
          <w:t>如果</w:t>
        </w:r>
      </w:ins>
      <w:ins w:id="1224" w:author="Crouse" w:date="2021-10-29T15:37:00Z">
        <w:r w:rsidR="00244EE1">
          <w:t>E2 CONNECTION UPDATE FAILURE</w:t>
        </w:r>
        <w:r w:rsidR="00244EE1">
          <w:rPr>
            <w:rFonts w:ascii="等线" w:eastAsia="等线" w:hAnsi="等线" w:hint="eastAsia"/>
            <w:lang w:eastAsia="zh-CN"/>
          </w:rPr>
          <w:t>消息中包含</w:t>
        </w:r>
        <w:r w:rsidR="00244EE1">
          <w:rPr>
            <w:i/>
            <w:iCs/>
          </w:rPr>
          <w:t>Time To Wait</w:t>
        </w:r>
        <w:r w:rsidR="00244EE1">
          <w:t xml:space="preserve"> IE</w:t>
        </w:r>
      </w:ins>
      <w:ins w:id="1225" w:author="Crouse" w:date="2021-10-29T15:40:00Z">
        <w:r w:rsidR="00E33E7E">
          <w:rPr>
            <w:rFonts w:ascii="等线" w:eastAsia="等线" w:hAnsi="等线" w:hint="eastAsia"/>
            <w:lang w:eastAsia="zh-CN"/>
          </w:rPr>
          <w:t>，那么</w:t>
        </w:r>
      </w:ins>
      <w:ins w:id="1226" w:author="Crouse" w:date="2021-10-29T15:41:00Z">
        <w:r w:rsidR="00553B2A">
          <w:rPr>
            <w:rFonts w:ascii="等线" w:eastAsia="等线" w:hAnsi="等线" w:hint="eastAsia"/>
            <w:lang w:eastAsia="zh-CN"/>
          </w:rPr>
          <w:t>在重新发起面向</w:t>
        </w:r>
      </w:ins>
      <w:ins w:id="1227" w:author="Crouse" w:date="2021-10-29T15:42:00Z">
        <w:r w:rsidR="00553B2A">
          <w:rPr>
            <w:rFonts w:ascii="等线" w:eastAsia="等线" w:hAnsi="等线" w:hint="eastAsia"/>
            <w:lang w:eastAsia="zh-CN"/>
          </w:rPr>
          <w:t>相同的E2Node的</w:t>
        </w:r>
      </w:ins>
      <w:ins w:id="1228" w:author="Crouse" w:date="2021-10-29T15:41:00Z">
        <w:r w:rsidR="00553B2A">
          <w:t xml:space="preserve">E2 Connection Update </w:t>
        </w:r>
        <w:r w:rsidR="00553B2A">
          <w:rPr>
            <w:rFonts w:ascii="宋体" w:eastAsia="宋体" w:hAnsi="宋体" w:cs="宋体" w:hint="eastAsia"/>
            <w:lang w:eastAsia="zh-CN"/>
          </w:rPr>
          <w:t>过程</w:t>
        </w:r>
      </w:ins>
      <w:ins w:id="1229" w:author="Crouse" w:date="2021-10-29T15:42:00Z">
        <w:r w:rsidR="00121544">
          <w:rPr>
            <w:rFonts w:ascii="宋体" w:eastAsia="宋体" w:hAnsi="宋体" w:cs="宋体" w:hint="eastAsia"/>
            <w:lang w:eastAsia="zh-CN"/>
          </w:rPr>
          <w:t>之前，</w:t>
        </w:r>
      </w:ins>
      <w:ins w:id="1230" w:author="Crouse" w:date="2021-10-29T15:40:00Z">
        <w:r w:rsidR="00E33E7E">
          <w:rPr>
            <w:rFonts w:ascii="等线" w:eastAsia="等线" w:hAnsi="等线" w:hint="eastAsia"/>
            <w:lang w:eastAsia="zh-CN"/>
          </w:rPr>
          <w:t>Near</w:t>
        </w:r>
        <w:r w:rsidR="00E33E7E">
          <w:t>-RT RIC</w:t>
        </w:r>
        <w:r w:rsidR="00E33E7E">
          <w:rPr>
            <w:rFonts w:ascii="宋体" w:eastAsia="宋体" w:hAnsi="宋体" w:cs="宋体" w:hint="eastAsia"/>
            <w:lang w:eastAsia="zh-CN"/>
          </w:rPr>
          <w:t>应该</w:t>
        </w:r>
      </w:ins>
      <w:ins w:id="1231" w:author="Crouse" w:date="2021-10-29T15:41:00Z">
        <w:r w:rsidR="00553B2A">
          <w:rPr>
            <w:rFonts w:ascii="宋体" w:eastAsia="宋体" w:hAnsi="宋体" w:cs="宋体" w:hint="eastAsia"/>
            <w:lang w:eastAsia="zh-CN"/>
          </w:rPr>
          <w:t>等待至少指示</w:t>
        </w:r>
      </w:ins>
      <w:ins w:id="1232" w:author="Crouse" w:date="2021-10-29T15:42:00Z">
        <w:r w:rsidR="00121544">
          <w:rPr>
            <w:rFonts w:ascii="宋体" w:eastAsia="宋体" w:hAnsi="宋体" w:cs="宋体" w:hint="eastAsia"/>
            <w:lang w:eastAsia="zh-CN"/>
          </w:rPr>
          <w:t>时间</w:t>
        </w:r>
      </w:ins>
      <w:ins w:id="1233" w:author="Crouse" w:date="2021-10-29T15:43:00Z">
        <w:r w:rsidR="00121544">
          <w:rPr>
            <w:rFonts w:ascii="宋体" w:eastAsia="宋体" w:hAnsi="宋体" w:cs="宋体" w:hint="eastAsia"/>
            <w:lang w:eastAsia="zh-CN"/>
          </w:rPr>
          <w:t>。</w:t>
        </w:r>
      </w:ins>
    </w:p>
    <w:p w14:paraId="44037096" w14:textId="2891B014" w:rsidR="00EB725A" w:rsidRPr="004474CC" w:rsidRDefault="00A3440D" w:rsidP="004474CC">
      <w:pPr>
        <w:pStyle w:val="4"/>
        <w:numPr>
          <w:ilvl w:val="0"/>
          <w:numId w:val="0"/>
        </w:numPr>
        <w:tabs>
          <w:tab w:val="num" w:pos="1134"/>
          <w:tab w:val="num" w:pos="2140"/>
        </w:tabs>
        <w:rPr>
          <w:lang w:val="en-US"/>
        </w:rPr>
      </w:pPr>
      <w:r>
        <w:rPr>
          <w:lang w:val="en-US"/>
        </w:rPr>
        <w:t>8.3.</w:t>
      </w:r>
      <w:r w:rsidR="0099792E">
        <w:rPr>
          <w:lang w:val="en-US"/>
        </w:rPr>
        <w:t>6</w:t>
      </w:r>
      <w:r w:rsidR="00EB725A" w:rsidRPr="004474CC">
        <w:rPr>
          <w:lang w:val="en-US"/>
        </w:rPr>
        <w:t>.4</w:t>
      </w:r>
      <w:r w:rsidR="00EB725A" w:rsidRPr="004474CC">
        <w:rPr>
          <w:lang w:val="en-US"/>
        </w:rPr>
        <w:tab/>
        <w:t>Abnormal Conditions</w:t>
      </w:r>
    </w:p>
    <w:p w14:paraId="5302FCC3" w14:textId="77777777" w:rsidR="00EB725A" w:rsidRDefault="00EB725A" w:rsidP="00EB725A">
      <w:r>
        <w:t xml:space="preserve">If the </w:t>
      </w:r>
      <w:r>
        <w:rPr>
          <w:lang w:eastAsia="zh-CN"/>
        </w:rPr>
        <w:t xml:space="preserve">Near-RT RIC, </w:t>
      </w:r>
      <w:r>
        <w:rPr>
          <w:rFonts w:eastAsia="MS Mincho"/>
        </w:rPr>
        <w:t xml:space="preserve">after initiating E2 Connection Update procedure, </w:t>
      </w:r>
      <w:r>
        <w:rPr>
          <w:lang w:eastAsia="zh-CN"/>
        </w:rPr>
        <w:t xml:space="preserve">receives neither the E2 CONNECTION UPDATE ACKNOWLEDGE message nor the E2 CONNECTION UPDATE FAILURE message, </w:t>
      </w:r>
      <w:r>
        <w:t xml:space="preserve">the Near-RT RIC </w:t>
      </w:r>
      <w:r>
        <w:rPr>
          <w:lang w:eastAsia="zh-CN"/>
        </w:rPr>
        <w:t>may</w:t>
      </w:r>
      <w:r>
        <w:t xml:space="preserve"> reinitiat</w:t>
      </w:r>
      <w:r>
        <w:rPr>
          <w:lang w:eastAsia="zh-CN"/>
        </w:rPr>
        <w:t>e</w:t>
      </w:r>
      <w:r>
        <w:t xml:space="preserve"> the E2 Connection Update procedure towards the same E2 Node, provided that the content of the new E2 CONNECTION UPDATE message is identical to the content of the previously unacknowledged E2 CONNECTION UPDATE message.</w:t>
      </w:r>
    </w:p>
    <w:p w14:paraId="7669434E" w14:textId="31E0316A" w:rsidR="001E4644" w:rsidRPr="00B76A26" w:rsidRDefault="00AE3067" w:rsidP="00096BF8">
      <w:pPr>
        <w:rPr>
          <w:rFonts w:eastAsia="等线" w:hint="eastAsia"/>
          <w:rPrChange w:id="1234" w:author="Crouse" w:date="2021-10-29T15:48:00Z">
            <w:rPr/>
          </w:rPrChange>
        </w:rPr>
      </w:pPr>
      <w:ins w:id="1235" w:author="Crouse" w:date="2021-10-29T15:46:00Z">
        <w:r>
          <w:rPr>
            <w:rFonts w:ascii="等线" w:eastAsia="等线" w:hAnsi="等线" w:hint="eastAsia"/>
            <w:lang w:eastAsia="zh-CN"/>
          </w:rPr>
          <w:t>在</w:t>
        </w:r>
        <w:r>
          <w:rPr>
            <w:rFonts w:ascii="宋体" w:eastAsia="宋体" w:hAnsi="宋体" w:cs="宋体" w:hint="eastAsia"/>
            <w:lang w:eastAsia="zh-CN"/>
          </w:rPr>
          <w:t>发起一个E2</w:t>
        </w:r>
        <w:r>
          <w:rPr>
            <w:rFonts w:eastAsia="MS Mincho"/>
          </w:rPr>
          <w:t xml:space="preserve"> Connection Update </w:t>
        </w:r>
        <w:r w:rsidRPr="008D1966">
          <w:rPr>
            <w:rFonts w:ascii="宋体" w:eastAsia="宋体" w:hAnsi="宋体" w:cs="微软雅黑" w:hint="eastAsia"/>
            <w:lang w:eastAsia="zh-CN"/>
          </w:rPr>
          <w:t>过程</w:t>
        </w:r>
        <w:r>
          <w:rPr>
            <w:rFonts w:ascii="宋体" w:eastAsia="宋体" w:hAnsi="宋体" w:cs="微软雅黑" w:hint="eastAsia"/>
            <w:lang w:eastAsia="zh-CN"/>
          </w:rPr>
          <w:t>后</w:t>
        </w:r>
        <w:r w:rsidRPr="008D1966">
          <w:rPr>
            <w:rFonts w:ascii="宋体" w:eastAsia="宋体" w:hAnsi="宋体" w:cs="微软雅黑" w:hint="eastAsia"/>
            <w:lang w:eastAsia="zh-CN"/>
          </w:rPr>
          <w:t>，</w:t>
        </w:r>
      </w:ins>
      <w:ins w:id="1236" w:author="Crouse" w:date="2021-10-29T15:43:00Z">
        <w:r w:rsidR="00A0059F">
          <w:rPr>
            <w:rFonts w:ascii="等线" w:eastAsia="等线" w:hAnsi="等线" w:hint="eastAsia"/>
            <w:lang w:eastAsia="zh-CN"/>
          </w:rPr>
          <w:t>如果Near</w:t>
        </w:r>
        <w:r w:rsidR="00A0059F">
          <w:t>-RT RIC</w:t>
        </w:r>
      </w:ins>
      <w:ins w:id="1237" w:author="Crouse" w:date="2021-10-29T15:47:00Z">
        <w:r w:rsidR="00493577">
          <w:rPr>
            <w:rFonts w:ascii="等线" w:eastAsia="等线" w:hAnsi="等线" w:hint="eastAsia"/>
            <w:lang w:eastAsia="zh-CN"/>
          </w:rPr>
          <w:t>既没有</w:t>
        </w:r>
      </w:ins>
      <w:ins w:id="1238" w:author="Crouse" w:date="2021-10-29T15:44:00Z">
        <w:r w:rsidR="00A4406B" w:rsidRPr="00A4406B">
          <w:rPr>
            <w:rFonts w:ascii="宋体" w:eastAsia="宋体" w:hAnsi="宋体" w:cs="微软雅黑" w:hint="eastAsia"/>
            <w:lang w:eastAsia="zh-CN"/>
            <w:rPrChange w:id="1239" w:author="Crouse" w:date="2021-10-29T15:44:00Z">
              <w:rPr>
                <w:rFonts w:ascii="微软雅黑" w:eastAsia="微软雅黑" w:hAnsi="微软雅黑" w:cs="微软雅黑" w:hint="eastAsia"/>
                <w:lang w:eastAsia="zh-CN"/>
              </w:rPr>
            </w:rPrChange>
          </w:rPr>
          <w:t>接收</w:t>
        </w:r>
      </w:ins>
      <w:ins w:id="1240" w:author="Crouse" w:date="2021-10-29T15:48:00Z">
        <w:r w:rsidR="00493577">
          <w:rPr>
            <w:rFonts w:ascii="宋体" w:eastAsia="宋体" w:hAnsi="宋体" w:cs="微软雅黑" w:hint="eastAsia"/>
            <w:lang w:eastAsia="zh-CN"/>
          </w:rPr>
          <w:t>到</w:t>
        </w:r>
        <w:r w:rsidR="00B76A26">
          <w:rPr>
            <w:lang w:eastAsia="zh-CN"/>
          </w:rPr>
          <w:t>CONNECTION UPDATE ACKNOWLEDGE</w:t>
        </w:r>
        <w:r w:rsidR="00B76A26">
          <w:rPr>
            <w:rFonts w:ascii="等线" w:eastAsia="等线" w:hAnsi="等线" w:hint="eastAsia"/>
            <w:lang w:eastAsia="zh-CN"/>
          </w:rPr>
          <w:t>消息也没有接收到</w:t>
        </w:r>
      </w:ins>
      <w:ins w:id="1241" w:author="Crouse" w:date="2021-10-29T15:49:00Z">
        <w:r w:rsidR="00B76A26">
          <w:rPr>
            <w:lang w:eastAsia="zh-CN"/>
          </w:rPr>
          <w:t>E2 CONNECTION UPDATE FAILURE</w:t>
        </w:r>
        <w:r w:rsidR="00B76A26">
          <w:rPr>
            <w:rFonts w:ascii="等线" w:eastAsia="等线" w:hAnsi="等线" w:hint="eastAsia"/>
            <w:lang w:eastAsia="zh-CN"/>
          </w:rPr>
          <w:t>消息，</w:t>
        </w:r>
        <w:r w:rsidR="002E46A9">
          <w:rPr>
            <w:rFonts w:ascii="等线" w:eastAsia="等线" w:hAnsi="等线" w:hint="eastAsia"/>
            <w:lang w:eastAsia="zh-CN"/>
          </w:rPr>
          <w:t>那么Near</w:t>
        </w:r>
        <w:r w:rsidR="002E46A9">
          <w:rPr>
            <w:lang w:eastAsia="zh-CN"/>
          </w:rPr>
          <w:t>-RT RIC</w:t>
        </w:r>
        <w:r w:rsidR="002E46A9">
          <w:rPr>
            <w:rFonts w:ascii="宋体" w:eastAsia="宋体" w:hAnsi="宋体" w:cs="宋体" w:hint="eastAsia"/>
            <w:lang w:eastAsia="zh-CN"/>
          </w:rPr>
          <w:t>应该重新发起面向相同E2节点的</w:t>
        </w:r>
      </w:ins>
      <w:ins w:id="1242" w:author="Crouse" w:date="2021-10-29T15:50:00Z">
        <w:r w:rsidR="006747CF">
          <w:t>E2 Connection Update</w:t>
        </w:r>
        <w:r w:rsidR="006747CF">
          <w:rPr>
            <w:rFonts w:ascii="等线" w:eastAsia="等线" w:hAnsi="等线" w:hint="eastAsia"/>
            <w:lang w:eastAsia="zh-CN"/>
          </w:rPr>
          <w:t>更新</w:t>
        </w:r>
        <w:r w:rsidR="006747CF">
          <w:rPr>
            <w:rFonts w:ascii="宋体" w:eastAsia="宋体" w:hAnsi="宋体" w:cs="宋体" w:hint="eastAsia"/>
            <w:lang w:eastAsia="zh-CN"/>
          </w:rPr>
          <w:t>过程，条件是两次的</w:t>
        </w:r>
      </w:ins>
      <w:ins w:id="1243" w:author="Crouse" w:date="2021-10-29T15:51:00Z">
        <w:r w:rsidR="006747CF">
          <w:t>E2 CONNECTION UPDATE</w:t>
        </w:r>
        <w:r w:rsidR="006747CF">
          <w:rPr>
            <w:rFonts w:ascii="等线" w:eastAsia="等线" w:hAnsi="等线" w:hint="eastAsia"/>
            <w:lang w:eastAsia="zh-CN"/>
          </w:rPr>
          <w:t>消息</w:t>
        </w:r>
      </w:ins>
      <w:ins w:id="1244" w:author="Crouse" w:date="2021-10-29T15:54:00Z">
        <w:r w:rsidR="00C631FD">
          <w:rPr>
            <w:rFonts w:ascii="宋体" w:eastAsia="宋体" w:hAnsi="宋体" w:cs="宋体" w:hint="eastAsia"/>
            <w:lang w:eastAsia="zh-CN"/>
          </w:rPr>
          <w:t>是</w:t>
        </w:r>
      </w:ins>
      <w:ins w:id="1245" w:author="Crouse" w:date="2021-10-29T15:51:00Z">
        <w:r w:rsidR="006747CF">
          <w:rPr>
            <w:rFonts w:ascii="宋体" w:eastAsia="宋体" w:hAnsi="宋体" w:cs="宋体" w:hint="eastAsia"/>
            <w:lang w:eastAsia="zh-CN"/>
          </w:rPr>
          <w:t>一样的。</w:t>
        </w:r>
      </w:ins>
    </w:p>
    <w:p w14:paraId="54ECE0EE" w14:textId="044987D0" w:rsidR="00967F31" w:rsidRPr="00AA6926" w:rsidRDefault="001C4677" w:rsidP="00024B15">
      <w:pPr>
        <w:pStyle w:val="1"/>
        <w:numPr>
          <w:ilvl w:val="0"/>
          <w:numId w:val="0"/>
        </w:numPr>
        <w:ind w:left="432" w:hanging="432"/>
      </w:pPr>
      <w:bookmarkStart w:id="1246" w:name="_Toc10204656"/>
      <w:bookmarkStart w:id="1247" w:name="_Toc10211347"/>
      <w:bookmarkStart w:id="1248" w:name="_Toc10477011"/>
      <w:bookmarkStart w:id="1249" w:name="_Toc10563815"/>
      <w:bookmarkStart w:id="1250" w:name="_Toc31208987"/>
      <w:bookmarkEnd w:id="1246"/>
      <w:bookmarkEnd w:id="1247"/>
      <w:bookmarkEnd w:id="1248"/>
      <w:bookmarkEnd w:id="1249"/>
      <w:r>
        <w:t>9</w:t>
      </w:r>
      <w:r w:rsidR="00F656C7">
        <w:tab/>
      </w:r>
      <w:bookmarkStart w:id="1251" w:name="_Hlk7192135"/>
      <w:r w:rsidR="00967F31" w:rsidRPr="00AA6926">
        <w:t>Elements for E2AP Communication</w:t>
      </w:r>
      <w:bookmarkEnd w:id="1250"/>
      <w:r w:rsidR="00967F31" w:rsidRPr="00AA6926" w:rsidDel="00967F31">
        <w:t xml:space="preserve"> </w:t>
      </w:r>
      <w:bookmarkEnd w:id="145"/>
      <w:bookmarkEnd w:id="1251"/>
    </w:p>
    <w:p w14:paraId="4F21B59B" w14:textId="77777777" w:rsidR="00CA1B7C" w:rsidRPr="00C419B5" w:rsidRDefault="00CA1B7C" w:rsidP="00C419B5">
      <w:pPr>
        <w:pStyle w:val="20"/>
        <w:rPr>
          <w:lang w:eastAsia="en-GB"/>
        </w:rPr>
      </w:pPr>
      <w:bookmarkStart w:id="1252" w:name="_Toc6489271"/>
      <w:bookmarkStart w:id="1253" w:name="_Toc31208988"/>
      <w:r w:rsidRPr="00C419B5">
        <w:rPr>
          <w:lang w:eastAsia="en-GB"/>
        </w:rPr>
        <w:t>9.0</w:t>
      </w:r>
      <w:r w:rsidRPr="00C419B5">
        <w:rPr>
          <w:lang w:eastAsia="en-GB"/>
        </w:rPr>
        <w:tab/>
        <w:t>General</w:t>
      </w:r>
      <w:bookmarkEnd w:id="1252"/>
      <w:bookmarkEnd w:id="1253"/>
    </w:p>
    <w:p w14:paraId="5B40DFA3" w14:textId="7777777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Sub clauses 9.1 and 9.2 describe the structure of the messages and information elements required for the E2AP protocol in tabular format. Sub clause 9.3 provides the corresponding ASN.1 definition.</w:t>
      </w:r>
    </w:p>
    <w:p w14:paraId="62D0525E" w14:textId="7777777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The following attributes are used for the tabular description of the messages and information elements: Presence, Range Criticality and Assigned Criticality. Their definition and use can be found in </w:t>
      </w:r>
      <w:r w:rsidRPr="001904F8">
        <w:rPr>
          <w:rFonts w:eastAsia="Times New Roman"/>
          <w:lang w:eastAsia="en-GB"/>
        </w:rPr>
        <w:t>TS 36.413 [13].</w:t>
      </w:r>
    </w:p>
    <w:p w14:paraId="6CF4DE66" w14:textId="77777777" w:rsidR="00CA1B7C" w:rsidRPr="00383353" w:rsidRDefault="00CA1B7C" w:rsidP="00CA1B7C">
      <w:pPr>
        <w:keepLines/>
        <w:overflowPunct w:val="0"/>
        <w:autoSpaceDE w:val="0"/>
        <w:autoSpaceDN w:val="0"/>
        <w:adjustRightInd w:val="0"/>
        <w:ind w:left="1135" w:hanging="851"/>
        <w:textAlignment w:val="baseline"/>
        <w:rPr>
          <w:rFonts w:eastAsia="Times New Roman"/>
          <w:lang w:eastAsia="en-GB"/>
        </w:rPr>
      </w:pPr>
      <w:r w:rsidRPr="00383353">
        <w:rPr>
          <w:rFonts w:eastAsia="Times New Roman"/>
          <w:lang w:eastAsia="en-GB"/>
        </w:rPr>
        <w:t>NOTE:</w:t>
      </w:r>
      <w:r w:rsidRPr="00383353">
        <w:rPr>
          <w:rFonts w:eastAsia="Times New Roman"/>
          <w:lang w:eastAsia="en-GB"/>
        </w:rPr>
        <w:tab/>
        <w:t xml:space="preserve">The messages have been defined in accordance to the guidelines specified in </w:t>
      </w:r>
      <w:r w:rsidRPr="001904F8">
        <w:rPr>
          <w:rFonts w:eastAsia="Times New Roman"/>
          <w:lang w:eastAsia="en-GB"/>
        </w:rPr>
        <w:t>TR 25.921 [14].</w:t>
      </w:r>
    </w:p>
    <w:p w14:paraId="0904F1BC" w14:textId="77777777" w:rsidR="00CA1B7C" w:rsidRPr="00C419B5" w:rsidRDefault="00CA1B7C" w:rsidP="00C419B5">
      <w:pPr>
        <w:pStyle w:val="20"/>
        <w:rPr>
          <w:lang w:eastAsia="en-GB"/>
        </w:rPr>
      </w:pPr>
      <w:bookmarkStart w:id="1254" w:name="_Toc6489272"/>
      <w:bookmarkStart w:id="1255" w:name="_Toc31208989"/>
      <w:r w:rsidRPr="00C419B5">
        <w:rPr>
          <w:lang w:eastAsia="en-GB"/>
        </w:rPr>
        <w:t>9.1</w:t>
      </w:r>
      <w:r w:rsidRPr="00C419B5">
        <w:rPr>
          <w:lang w:eastAsia="en-GB"/>
        </w:rPr>
        <w:tab/>
        <w:t>Message Functional Definition and Content</w:t>
      </w:r>
      <w:bookmarkEnd w:id="1254"/>
      <w:bookmarkEnd w:id="1255"/>
    </w:p>
    <w:p w14:paraId="1DBA6462" w14:textId="33126B7D" w:rsidR="00CA1B7C" w:rsidRPr="00C419B5" w:rsidRDefault="00CA1B7C" w:rsidP="00C419B5">
      <w:pPr>
        <w:pStyle w:val="3"/>
        <w:numPr>
          <w:ilvl w:val="0"/>
          <w:numId w:val="0"/>
        </w:numPr>
        <w:tabs>
          <w:tab w:val="num" w:pos="1134"/>
        </w:tabs>
        <w:ind w:left="720" w:hanging="720"/>
        <w:rPr>
          <w:lang w:val="en-US"/>
        </w:rPr>
      </w:pPr>
      <w:bookmarkStart w:id="1256" w:name="_Toc6489273"/>
      <w:bookmarkStart w:id="1257" w:name="_Toc31208990"/>
      <w:r w:rsidRPr="00C419B5">
        <w:rPr>
          <w:lang w:val="en-US"/>
        </w:rPr>
        <w:t>9.1.1</w:t>
      </w:r>
      <w:r w:rsidRPr="00C419B5">
        <w:rPr>
          <w:lang w:val="en-US"/>
        </w:rPr>
        <w:tab/>
        <w:t xml:space="preserve">Messages for </w:t>
      </w:r>
      <w:r w:rsidR="005E5F2D" w:rsidRPr="00C419B5">
        <w:rPr>
          <w:lang w:val="en-US"/>
        </w:rPr>
        <w:t>Near</w:t>
      </w:r>
      <w:r w:rsidRPr="00C419B5">
        <w:rPr>
          <w:lang w:val="en-US"/>
        </w:rPr>
        <w:t>-RT RIC Functional Procedures</w:t>
      </w:r>
      <w:bookmarkEnd w:id="1256"/>
      <w:bookmarkEnd w:id="1257"/>
    </w:p>
    <w:p w14:paraId="12A9C81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258" w:name="_Hlk9267607"/>
      <w:r w:rsidRPr="00383353">
        <w:rPr>
          <w:rFonts w:ascii="Arial" w:eastAsia="Times New Roman" w:hAnsi="Arial"/>
          <w:sz w:val="24"/>
          <w:lang w:eastAsia="en-GB"/>
        </w:rPr>
        <w:t>9.1.1.1</w:t>
      </w:r>
      <w:r w:rsidRPr="00383353">
        <w:rPr>
          <w:rFonts w:ascii="Arial" w:eastAsia="Times New Roman" w:hAnsi="Arial"/>
          <w:sz w:val="24"/>
          <w:lang w:eastAsia="en-GB"/>
        </w:rPr>
        <w:tab/>
        <w:t>RIC SUBSCRIPTION REQUEST</w:t>
      </w:r>
    </w:p>
    <w:bookmarkEnd w:id="1258"/>
    <w:p w14:paraId="166DCE95" w14:textId="1C992AD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create a new Subscription in the </w:t>
      </w:r>
      <w:r>
        <w:rPr>
          <w:rFonts w:eastAsia="Times New Roman"/>
          <w:lang w:eastAsia="en-GB"/>
        </w:rPr>
        <w:t>E2 Node</w:t>
      </w:r>
      <w:r w:rsidRPr="00383353">
        <w:rPr>
          <w:rFonts w:eastAsia="Times New Roman"/>
          <w:lang w:eastAsia="en-GB"/>
        </w:rPr>
        <w:t>.</w:t>
      </w:r>
    </w:p>
    <w:p w14:paraId="0D9AF4C3" w14:textId="2700B6F4"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5F6F4A6F" w14:textId="77777777" w:rsidTr="00CA1B7C">
        <w:tc>
          <w:tcPr>
            <w:tcW w:w="2444" w:type="dxa"/>
            <w:tcBorders>
              <w:top w:val="single" w:sz="4" w:space="0" w:color="auto"/>
              <w:left w:val="single" w:sz="4" w:space="0" w:color="auto"/>
              <w:bottom w:val="single" w:sz="4" w:space="0" w:color="auto"/>
              <w:right w:val="single" w:sz="4" w:space="0" w:color="auto"/>
            </w:tcBorders>
          </w:tcPr>
          <w:p w14:paraId="0CAC8D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2AACA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D3276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3F08C4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E41B3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9938C1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C72E95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A433EFE" w14:textId="77777777" w:rsidTr="00CA1B7C">
        <w:tc>
          <w:tcPr>
            <w:tcW w:w="2444" w:type="dxa"/>
            <w:tcBorders>
              <w:top w:val="single" w:sz="4" w:space="0" w:color="auto"/>
              <w:left w:val="single" w:sz="4" w:space="0" w:color="auto"/>
              <w:bottom w:val="single" w:sz="4" w:space="0" w:color="auto"/>
              <w:right w:val="single" w:sz="4" w:space="0" w:color="auto"/>
            </w:tcBorders>
          </w:tcPr>
          <w:p w14:paraId="4B8760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384BF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6AC12C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259A8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492A3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8904B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A475A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482C0796" w14:textId="77777777" w:rsidTr="00CA1B7C">
        <w:tc>
          <w:tcPr>
            <w:tcW w:w="2444" w:type="dxa"/>
            <w:tcBorders>
              <w:top w:val="single" w:sz="4" w:space="0" w:color="auto"/>
              <w:left w:val="single" w:sz="4" w:space="0" w:color="auto"/>
              <w:bottom w:val="single" w:sz="4" w:space="0" w:color="auto"/>
              <w:right w:val="single" w:sz="4" w:space="0" w:color="auto"/>
            </w:tcBorders>
          </w:tcPr>
          <w:p w14:paraId="60D48B9C" w14:textId="77777777"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bookmarkStart w:id="1259" w:name="_Hlk9267514"/>
            <w:bookmarkStart w:id="1260" w:name="_Hlk26447171"/>
            <w:r w:rsidRPr="00B22418">
              <w:rPr>
                <w:rFonts w:ascii="Arial" w:eastAsia="Times New Roman" w:hAnsi="Arial"/>
                <w:sz w:val="18"/>
                <w:lang w:eastAsia="ja-JP"/>
              </w:rPr>
              <w:t>RIC Request ID</w:t>
            </w:r>
            <w:bookmarkEnd w:id="1259"/>
          </w:p>
        </w:tc>
        <w:tc>
          <w:tcPr>
            <w:tcW w:w="1097" w:type="dxa"/>
            <w:tcBorders>
              <w:top w:val="single" w:sz="4" w:space="0" w:color="auto"/>
              <w:left w:val="single" w:sz="4" w:space="0" w:color="auto"/>
              <w:bottom w:val="single" w:sz="4" w:space="0" w:color="auto"/>
              <w:right w:val="single" w:sz="4" w:space="0" w:color="auto"/>
            </w:tcBorders>
          </w:tcPr>
          <w:p w14:paraId="54FCCAB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0FACA8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0380E9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719441C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AD020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B33400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B1EA927" w14:textId="77777777" w:rsidTr="00CA1B7C">
        <w:tc>
          <w:tcPr>
            <w:tcW w:w="2444" w:type="dxa"/>
            <w:tcBorders>
              <w:top w:val="single" w:sz="4" w:space="0" w:color="auto"/>
              <w:left w:val="single" w:sz="4" w:space="0" w:color="auto"/>
              <w:bottom w:val="single" w:sz="4" w:space="0" w:color="auto"/>
              <w:right w:val="single" w:sz="4" w:space="0" w:color="auto"/>
            </w:tcBorders>
          </w:tcPr>
          <w:p w14:paraId="5C2BE46D" w14:textId="77777777"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AE708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C47C82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8D74E0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56DA0B2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5EBE85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63CF20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bookmarkEnd w:id="1260"/>
      <w:tr w:rsidR="00CA1B7C" w:rsidRPr="00383353" w14:paraId="5580672D" w14:textId="77777777" w:rsidTr="00CA1B7C">
        <w:tc>
          <w:tcPr>
            <w:tcW w:w="2444" w:type="dxa"/>
            <w:tcBorders>
              <w:top w:val="single" w:sz="4" w:space="0" w:color="auto"/>
              <w:left w:val="single" w:sz="4" w:space="0" w:color="auto"/>
              <w:bottom w:val="single" w:sz="4" w:space="0" w:color="auto"/>
              <w:right w:val="single" w:sz="4" w:space="0" w:color="auto"/>
            </w:tcBorders>
          </w:tcPr>
          <w:p w14:paraId="524BFB22" w14:textId="7E4054CA"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RIC Subscription</w:t>
            </w:r>
            <w:r w:rsidR="005A667A">
              <w:rPr>
                <w:rFonts w:ascii="Arial" w:eastAsia="Times New Roman" w:hAnsi="Arial"/>
                <w:sz w:val="18"/>
                <w:lang w:eastAsia="ja-JP"/>
              </w:rPr>
              <w:t xml:space="preserve"> Details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47EE298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6BB38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764B33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D3BF01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7580A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9D5ADF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6B7987B9" w14:textId="77777777" w:rsidTr="00CA1B7C">
        <w:tc>
          <w:tcPr>
            <w:tcW w:w="2444" w:type="dxa"/>
            <w:tcBorders>
              <w:top w:val="single" w:sz="4" w:space="0" w:color="auto"/>
              <w:left w:val="single" w:sz="4" w:space="0" w:color="auto"/>
              <w:bottom w:val="single" w:sz="4" w:space="0" w:color="auto"/>
              <w:right w:val="single" w:sz="4" w:space="0" w:color="auto"/>
            </w:tcBorders>
          </w:tcPr>
          <w:p w14:paraId="3A02FFE4" w14:textId="77777777" w:rsidR="00CA1B7C" w:rsidRPr="00B22418"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&gt;RIC Event Trigger Definition</w:t>
            </w:r>
          </w:p>
        </w:tc>
        <w:tc>
          <w:tcPr>
            <w:tcW w:w="1097" w:type="dxa"/>
            <w:tcBorders>
              <w:top w:val="single" w:sz="4" w:space="0" w:color="auto"/>
              <w:left w:val="single" w:sz="4" w:space="0" w:color="auto"/>
              <w:bottom w:val="single" w:sz="4" w:space="0" w:color="auto"/>
              <w:right w:val="single" w:sz="4" w:space="0" w:color="auto"/>
            </w:tcBorders>
          </w:tcPr>
          <w:p w14:paraId="201F9FC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8424A5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22C029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9.2.9</w:t>
            </w:r>
          </w:p>
        </w:tc>
        <w:tc>
          <w:tcPr>
            <w:tcW w:w="1262" w:type="dxa"/>
            <w:tcBorders>
              <w:top w:val="single" w:sz="4" w:space="0" w:color="auto"/>
              <w:left w:val="single" w:sz="4" w:space="0" w:color="auto"/>
              <w:bottom w:val="single" w:sz="4" w:space="0" w:color="auto"/>
              <w:right w:val="single" w:sz="4" w:space="0" w:color="auto"/>
            </w:tcBorders>
          </w:tcPr>
          <w:p w14:paraId="0D6D34A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189A88F" w14:textId="3B0D081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09145124" w14:textId="7DFD3F7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F6CAB38" w14:textId="77777777" w:rsidTr="00CA1B7C">
        <w:tc>
          <w:tcPr>
            <w:tcW w:w="2444" w:type="dxa"/>
            <w:tcBorders>
              <w:top w:val="single" w:sz="4" w:space="0" w:color="auto"/>
              <w:left w:val="single" w:sz="4" w:space="0" w:color="auto"/>
              <w:bottom w:val="single" w:sz="4" w:space="0" w:color="auto"/>
              <w:right w:val="single" w:sz="4" w:space="0" w:color="auto"/>
            </w:tcBorders>
          </w:tcPr>
          <w:p w14:paraId="3058C682" w14:textId="77777777" w:rsidR="00CA1B7C" w:rsidRPr="00B22418"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Actions </w:t>
            </w:r>
          </w:p>
        </w:tc>
        <w:tc>
          <w:tcPr>
            <w:tcW w:w="1097" w:type="dxa"/>
            <w:tcBorders>
              <w:top w:val="single" w:sz="4" w:space="0" w:color="auto"/>
              <w:left w:val="single" w:sz="4" w:space="0" w:color="auto"/>
              <w:bottom w:val="single" w:sz="4" w:space="0" w:color="auto"/>
              <w:right w:val="single" w:sz="4" w:space="0" w:color="auto"/>
            </w:tcBorders>
          </w:tcPr>
          <w:p w14:paraId="58C43E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B95BD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3A85493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656C60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9F7EED4" w14:textId="77788687"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6792379F" w14:textId="65CDE233"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CA1B7C" w:rsidRPr="00383353" w14:paraId="1F849C03" w14:textId="77777777" w:rsidTr="00CA1B7C">
        <w:tc>
          <w:tcPr>
            <w:tcW w:w="2444" w:type="dxa"/>
            <w:tcBorders>
              <w:top w:val="single" w:sz="4" w:space="0" w:color="auto"/>
              <w:left w:val="single" w:sz="4" w:space="0" w:color="auto"/>
              <w:bottom w:val="single" w:sz="4" w:space="0" w:color="auto"/>
              <w:right w:val="single" w:sz="4" w:space="0" w:color="auto"/>
            </w:tcBorders>
          </w:tcPr>
          <w:p w14:paraId="36F18917" w14:textId="77777777" w:rsidR="00CA1B7C" w:rsidRPr="00B22418"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B22418">
              <w:rPr>
                <w:rFonts w:ascii="Arial" w:eastAsia="Times New Roman" w:hAnsi="Arial"/>
                <w:sz w:val="18"/>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6B251A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964AD9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663C63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6CB8998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0E5BC37" w14:textId="266BB3CB"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08722F13" w14:textId="0CDD307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094356D" w14:textId="77777777" w:rsidTr="00CA1B7C">
        <w:tc>
          <w:tcPr>
            <w:tcW w:w="2444" w:type="dxa"/>
            <w:tcBorders>
              <w:top w:val="single" w:sz="4" w:space="0" w:color="auto"/>
              <w:left w:val="single" w:sz="4" w:space="0" w:color="auto"/>
              <w:bottom w:val="single" w:sz="4" w:space="0" w:color="auto"/>
              <w:right w:val="single" w:sz="4" w:space="0" w:color="auto"/>
            </w:tcBorders>
          </w:tcPr>
          <w:p w14:paraId="3D61CF3B"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Action Type</w:t>
            </w:r>
          </w:p>
        </w:tc>
        <w:tc>
          <w:tcPr>
            <w:tcW w:w="1097" w:type="dxa"/>
            <w:tcBorders>
              <w:top w:val="single" w:sz="4" w:space="0" w:color="auto"/>
              <w:left w:val="single" w:sz="4" w:space="0" w:color="auto"/>
              <w:bottom w:val="single" w:sz="4" w:space="0" w:color="auto"/>
              <w:right w:val="single" w:sz="4" w:space="0" w:color="auto"/>
            </w:tcBorders>
          </w:tcPr>
          <w:p w14:paraId="6C57EC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409858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C553F7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9.2.11</w:t>
            </w:r>
          </w:p>
        </w:tc>
        <w:tc>
          <w:tcPr>
            <w:tcW w:w="1262" w:type="dxa"/>
            <w:tcBorders>
              <w:top w:val="single" w:sz="4" w:space="0" w:color="auto"/>
              <w:left w:val="single" w:sz="4" w:space="0" w:color="auto"/>
              <w:bottom w:val="single" w:sz="4" w:space="0" w:color="auto"/>
              <w:right w:val="single" w:sz="4" w:space="0" w:color="auto"/>
            </w:tcBorders>
          </w:tcPr>
          <w:p w14:paraId="6D70E93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FAF97F5" w14:textId="1C99F8AA"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2E6555AA" w14:textId="59E54FA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8EDCD1B" w14:textId="77777777" w:rsidTr="00CA1B7C">
        <w:tc>
          <w:tcPr>
            <w:tcW w:w="2444" w:type="dxa"/>
            <w:tcBorders>
              <w:top w:val="single" w:sz="4" w:space="0" w:color="auto"/>
              <w:left w:val="single" w:sz="4" w:space="0" w:color="auto"/>
              <w:bottom w:val="single" w:sz="4" w:space="0" w:color="auto"/>
              <w:right w:val="single" w:sz="4" w:space="0" w:color="auto"/>
            </w:tcBorders>
          </w:tcPr>
          <w:p w14:paraId="50D241D5"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2D345AC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C8C484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CBDDBE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9.2.12</w:t>
            </w:r>
          </w:p>
        </w:tc>
        <w:tc>
          <w:tcPr>
            <w:tcW w:w="1262" w:type="dxa"/>
            <w:tcBorders>
              <w:top w:val="single" w:sz="4" w:space="0" w:color="auto"/>
              <w:left w:val="single" w:sz="4" w:space="0" w:color="auto"/>
              <w:bottom w:val="single" w:sz="4" w:space="0" w:color="auto"/>
              <w:right w:val="single" w:sz="4" w:space="0" w:color="auto"/>
            </w:tcBorders>
          </w:tcPr>
          <w:p w14:paraId="5AA92B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705ABE9" w14:textId="4D2D6E7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FA0DA92" w14:textId="62F4B3C9"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E522AB1" w14:textId="77777777" w:rsidTr="00CA1B7C">
        <w:tc>
          <w:tcPr>
            <w:tcW w:w="2444" w:type="dxa"/>
            <w:tcBorders>
              <w:top w:val="single" w:sz="4" w:space="0" w:color="auto"/>
              <w:left w:val="single" w:sz="4" w:space="0" w:color="auto"/>
              <w:bottom w:val="single" w:sz="4" w:space="0" w:color="auto"/>
              <w:right w:val="single" w:sz="4" w:space="0" w:color="auto"/>
            </w:tcBorders>
          </w:tcPr>
          <w:p w14:paraId="55E27C3E"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Subsequent Action</w:t>
            </w:r>
          </w:p>
        </w:tc>
        <w:tc>
          <w:tcPr>
            <w:tcW w:w="1097" w:type="dxa"/>
            <w:tcBorders>
              <w:top w:val="single" w:sz="4" w:space="0" w:color="auto"/>
              <w:left w:val="single" w:sz="4" w:space="0" w:color="auto"/>
              <w:bottom w:val="single" w:sz="4" w:space="0" w:color="auto"/>
              <w:right w:val="single" w:sz="4" w:space="0" w:color="auto"/>
            </w:tcBorders>
          </w:tcPr>
          <w:p w14:paraId="6CC5450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6F68DC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BA958D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9.2.13</w:t>
            </w:r>
          </w:p>
        </w:tc>
        <w:tc>
          <w:tcPr>
            <w:tcW w:w="1262" w:type="dxa"/>
            <w:tcBorders>
              <w:top w:val="single" w:sz="4" w:space="0" w:color="auto"/>
              <w:left w:val="single" w:sz="4" w:space="0" w:color="auto"/>
              <w:bottom w:val="single" w:sz="4" w:space="0" w:color="auto"/>
              <w:right w:val="single" w:sz="4" w:space="0" w:color="auto"/>
            </w:tcBorders>
          </w:tcPr>
          <w:p w14:paraId="4AC30D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7DB3B40" w14:textId="60A201F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07CC9AF" w14:textId="4231E8F9"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313CCCB3"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3E4CE35E"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0485C75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B3E40E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09A0B867" w14:textId="77777777" w:rsidTr="00CA1B7C">
        <w:tblPrEx>
          <w:tblLook w:val="0000" w:firstRow="0" w:lastRow="0" w:firstColumn="0" w:lastColumn="0" w:noHBand="0" w:noVBand="0"/>
        </w:tblPrEx>
        <w:tc>
          <w:tcPr>
            <w:tcW w:w="3686" w:type="dxa"/>
          </w:tcPr>
          <w:p w14:paraId="26BB53E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7B8DCA8F" w14:textId="00DE32A6"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75CF02FC"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21B266E6"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9.1.1.2</w:t>
      </w:r>
      <w:r w:rsidRPr="00383353">
        <w:rPr>
          <w:rFonts w:ascii="Arial" w:eastAsia="Times New Roman" w:hAnsi="Arial"/>
          <w:sz w:val="24"/>
          <w:lang w:eastAsia="en-GB"/>
        </w:rPr>
        <w:tab/>
        <w:t>RIC SUBSCRIPTION RESPONSE</w:t>
      </w:r>
    </w:p>
    <w:p w14:paraId="54224804" w14:textId="6F18C934"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accept the request from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create a new </w:t>
      </w:r>
      <w:r w:rsidR="002E30F1" w:rsidRPr="00383353">
        <w:rPr>
          <w:rFonts w:eastAsia="Times New Roman"/>
          <w:lang w:eastAsia="en-GB"/>
        </w:rPr>
        <w:t xml:space="preserve">Subscription </w:t>
      </w:r>
      <w:r w:rsidRPr="00383353">
        <w:rPr>
          <w:rFonts w:eastAsia="Times New Roman"/>
          <w:lang w:eastAsia="en-GB"/>
        </w:rPr>
        <w:t xml:space="preserve">in the </w:t>
      </w:r>
      <w:r>
        <w:rPr>
          <w:rFonts w:eastAsia="Times New Roman"/>
          <w:lang w:eastAsia="en-GB"/>
        </w:rPr>
        <w:t>E2 Node</w:t>
      </w:r>
      <w:r w:rsidR="00541953">
        <w:rPr>
          <w:rFonts w:eastAsia="Times New Roman"/>
          <w:lang w:eastAsia="en-GB"/>
        </w:rPr>
        <w:t>.</w:t>
      </w:r>
    </w:p>
    <w:p w14:paraId="42319FB7" w14:textId="437F92C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19C0ACAB" w14:textId="77777777" w:rsidTr="00CA1B7C">
        <w:tc>
          <w:tcPr>
            <w:tcW w:w="2444" w:type="dxa"/>
            <w:tcBorders>
              <w:top w:val="single" w:sz="4" w:space="0" w:color="auto"/>
              <w:left w:val="single" w:sz="4" w:space="0" w:color="auto"/>
              <w:bottom w:val="single" w:sz="4" w:space="0" w:color="auto"/>
              <w:right w:val="single" w:sz="4" w:space="0" w:color="auto"/>
            </w:tcBorders>
          </w:tcPr>
          <w:p w14:paraId="04C8F64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C9D415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7DF580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E40E6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ADF38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0976B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C0AEA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39EB048F" w14:textId="77777777" w:rsidTr="00CA1B7C">
        <w:tc>
          <w:tcPr>
            <w:tcW w:w="2444" w:type="dxa"/>
            <w:tcBorders>
              <w:top w:val="single" w:sz="4" w:space="0" w:color="auto"/>
              <w:left w:val="single" w:sz="4" w:space="0" w:color="auto"/>
              <w:bottom w:val="single" w:sz="4" w:space="0" w:color="auto"/>
              <w:right w:val="single" w:sz="4" w:space="0" w:color="auto"/>
            </w:tcBorders>
          </w:tcPr>
          <w:p w14:paraId="0FACD0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3C1B0F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8AEA3E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ED2F3B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DDBA3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E0F889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4F86FE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CDC7FFE" w14:textId="77777777" w:rsidTr="00CA1B7C">
        <w:tc>
          <w:tcPr>
            <w:tcW w:w="2444" w:type="dxa"/>
            <w:tcBorders>
              <w:top w:val="single" w:sz="4" w:space="0" w:color="auto"/>
              <w:left w:val="single" w:sz="4" w:space="0" w:color="auto"/>
              <w:bottom w:val="single" w:sz="4" w:space="0" w:color="auto"/>
              <w:right w:val="single" w:sz="4" w:space="0" w:color="auto"/>
            </w:tcBorders>
          </w:tcPr>
          <w:p w14:paraId="081AA8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1C047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7BD29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14A32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67DC5C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219745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59193B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6307E14E" w14:textId="77777777" w:rsidTr="00CA1B7C">
        <w:tc>
          <w:tcPr>
            <w:tcW w:w="2444" w:type="dxa"/>
            <w:tcBorders>
              <w:top w:val="single" w:sz="4" w:space="0" w:color="auto"/>
              <w:left w:val="single" w:sz="4" w:space="0" w:color="auto"/>
              <w:bottom w:val="single" w:sz="4" w:space="0" w:color="auto"/>
              <w:right w:val="single" w:sz="4" w:space="0" w:color="auto"/>
            </w:tcBorders>
          </w:tcPr>
          <w:p w14:paraId="5226E2B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38D3EC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521238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35CD26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B00838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DC277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87B08A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1054DAB" w14:textId="77777777" w:rsidTr="00CA1B7C">
        <w:tc>
          <w:tcPr>
            <w:tcW w:w="2444" w:type="dxa"/>
            <w:tcBorders>
              <w:top w:val="single" w:sz="4" w:space="0" w:color="auto"/>
              <w:left w:val="single" w:sz="4" w:space="0" w:color="auto"/>
              <w:bottom w:val="single" w:sz="4" w:space="0" w:color="auto"/>
              <w:right w:val="single" w:sz="4" w:space="0" w:color="auto"/>
            </w:tcBorders>
          </w:tcPr>
          <w:p w14:paraId="405B6A1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Actions Admitted List</w:t>
            </w:r>
          </w:p>
        </w:tc>
        <w:tc>
          <w:tcPr>
            <w:tcW w:w="1097" w:type="dxa"/>
            <w:tcBorders>
              <w:top w:val="single" w:sz="4" w:space="0" w:color="auto"/>
              <w:left w:val="single" w:sz="4" w:space="0" w:color="auto"/>
              <w:bottom w:val="single" w:sz="4" w:space="0" w:color="auto"/>
              <w:right w:val="single" w:sz="4" w:space="0" w:color="auto"/>
            </w:tcBorders>
          </w:tcPr>
          <w:p w14:paraId="0E01DE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8CB694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2E91C5F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9648F8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1E36FD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D4527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0E6B1F1" w14:textId="77777777" w:rsidTr="00CA1B7C">
        <w:tc>
          <w:tcPr>
            <w:tcW w:w="2444" w:type="dxa"/>
            <w:tcBorders>
              <w:top w:val="single" w:sz="4" w:space="0" w:color="auto"/>
              <w:left w:val="single" w:sz="4" w:space="0" w:color="auto"/>
              <w:bottom w:val="single" w:sz="4" w:space="0" w:color="auto"/>
              <w:right w:val="single" w:sz="4" w:space="0" w:color="auto"/>
            </w:tcBorders>
          </w:tcPr>
          <w:p w14:paraId="03817C41"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1988890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5FCB87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B3D838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31EC754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75C7338" w14:textId="748F6FF0"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0BD154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D082BA2" w14:textId="77777777" w:rsidTr="00CA1B7C">
        <w:tc>
          <w:tcPr>
            <w:tcW w:w="2444" w:type="dxa"/>
            <w:tcBorders>
              <w:top w:val="single" w:sz="4" w:space="0" w:color="auto"/>
              <w:left w:val="single" w:sz="4" w:space="0" w:color="auto"/>
              <w:bottom w:val="single" w:sz="4" w:space="0" w:color="auto"/>
              <w:right w:val="single" w:sz="4" w:space="0" w:color="auto"/>
            </w:tcBorders>
          </w:tcPr>
          <w:p w14:paraId="6D454044" w14:textId="549EDE1F"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Actions </w:t>
            </w:r>
            <w:r w:rsidR="00DE6E42">
              <w:rPr>
                <w:rFonts w:ascii="Arial" w:eastAsia="Times New Roman" w:hAnsi="Arial"/>
                <w:sz w:val="18"/>
                <w:lang w:eastAsia="ja-JP"/>
              </w:rPr>
              <w:t>N</w:t>
            </w:r>
            <w:r w:rsidRPr="00383353">
              <w:rPr>
                <w:rFonts w:ascii="Arial" w:eastAsia="Times New Roman" w:hAnsi="Arial"/>
                <w:sz w:val="18"/>
                <w:lang w:eastAsia="ja-JP"/>
              </w:rPr>
              <w:t>ot Admitted List</w:t>
            </w:r>
          </w:p>
        </w:tc>
        <w:tc>
          <w:tcPr>
            <w:tcW w:w="1097" w:type="dxa"/>
            <w:tcBorders>
              <w:top w:val="single" w:sz="4" w:space="0" w:color="auto"/>
              <w:left w:val="single" w:sz="4" w:space="0" w:color="auto"/>
              <w:bottom w:val="single" w:sz="4" w:space="0" w:color="auto"/>
              <w:right w:val="single" w:sz="4" w:space="0" w:color="auto"/>
            </w:tcBorders>
          </w:tcPr>
          <w:p w14:paraId="14BF69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0E30537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0.. &lt;maxofRICactionID&gt;</w:t>
            </w:r>
          </w:p>
        </w:tc>
        <w:tc>
          <w:tcPr>
            <w:tcW w:w="1247" w:type="dxa"/>
            <w:tcBorders>
              <w:top w:val="single" w:sz="4" w:space="0" w:color="auto"/>
              <w:left w:val="single" w:sz="4" w:space="0" w:color="auto"/>
              <w:bottom w:val="single" w:sz="4" w:space="0" w:color="auto"/>
              <w:right w:val="single" w:sz="4" w:space="0" w:color="auto"/>
            </w:tcBorders>
          </w:tcPr>
          <w:p w14:paraId="6EFF56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49D84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A01A60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C4A64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3A81C1D" w14:textId="77777777" w:rsidTr="00CA1B7C">
        <w:tc>
          <w:tcPr>
            <w:tcW w:w="2444" w:type="dxa"/>
            <w:tcBorders>
              <w:top w:val="single" w:sz="4" w:space="0" w:color="auto"/>
              <w:left w:val="single" w:sz="4" w:space="0" w:color="auto"/>
              <w:bottom w:val="single" w:sz="4" w:space="0" w:color="auto"/>
              <w:right w:val="single" w:sz="4" w:space="0" w:color="auto"/>
            </w:tcBorders>
          </w:tcPr>
          <w:p w14:paraId="3D7ED8D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46528F9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85B96F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BBF01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70F601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8A00FCE" w14:textId="2C917E9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F8B076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45B0634" w14:textId="77777777" w:rsidTr="00CA1B7C">
        <w:tc>
          <w:tcPr>
            <w:tcW w:w="2444" w:type="dxa"/>
            <w:tcBorders>
              <w:top w:val="single" w:sz="4" w:space="0" w:color="auto"/>
              <w:left w:val="single" w:sz="4" w:space="0" w:color="auto"/>
              <w:bottom w:val="single" w:sz="4" w:space="0" w:color="auto"/>
              <w:right w:val="single" w:sz="4" w:space="0" w:color="auto"/>
            </w:tcBorders>
          </w:tcPr>
          <w:p w14:paraId="534B5DA0"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w:t>
            </w: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0D539BD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B8E63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085F17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D8C91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4B236D2" w14:textId="655A4DC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43EDC99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0309A301"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513DF718"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3BF13F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46E945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00966C27" w14:textId="77777777" w:rsidTr="00CA1B7C">
        <w:tblPrEx>
          <w:tblLook w:val="0000" w:firstRow="0" w:lastRow="0" w:firstColumn="0" w:lastColumn="0" w:noHBand="0" w:noVBand="0"/>
        </w:tblPrEx>
        <w:tc>
          <w:tcPr>
            <w:tcW w:w="3686" w:type="dxa"/>
          </w:tcPr>
          <w:p w14:paraId="513D28C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3251A0E6" w14:textId="235B561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25BFCA6B"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9C531D4"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9.1.1.3</w:t>
      </w:r>
      <w:r w:rsidRPr="00383353">
        <w:rPr>
          <w:rFonts w:ascii="Arial" w:eastAsia="Times New Roman" w:hAnsi="Arial"/>
          <w:sz w:val="24"/>
          <w:lang w:eastAsia="en-GB"/>
        </w:rPr>
        <w:tab/>
        <w:t>RIC SUBSCRIPTION FAILURE</w:t>
      </w:r>
    </w:p>
    <w:p w14:paraId="2D1577E2" w14:textId="2ED20B6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request to create a new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2BA4DD70" w14:textId="42C4FB2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332CBD3" w14:textId="77777777" w:rsidTr="00CA1B7C">
        <w:tc>
          <w:tcPr>
            <w:tcW w:w="2444" w:type="dxa"/>
            <w:tcBorders>
              <w:top w:val="single" w:sz="4" w:space="0" w:color="auto"/>
              <w:left w:val="single" w:sz="4" w:space="0" w:color="auto"/>
              <w:bottom w:val="single" w:sz="4" w:space="0" w:color="auto"/>
              <w:right w:val="single" w:sz="4" w:space="0" w:color="auto"/>
            </w:tcBorders>
          </w:tcPr>
          <w:p w14:paraId="6ECFDE5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379182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6447584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011E94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A2FABC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1DCC5D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4D9F4BF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284F5FCC" w14:textId="77777777" w:rsidTr="00CA1B7C">
        <w:tc>
          <w:tcPr>
            <w:tcW w:w="2444" w:type="dxa"/>
            <w:tcBorders>
              <w:top w:val="single" w:sz="4" w:space="0" w:color="auto"/>
              <w:left w:val="single" w:sz="4" w:space="0" w:color="auto"/>
              <w:bottom w:val="single" w:sz="4" w:space="0" w:color="auto"/>
              <w:right w:val="single" w:sz="4" w:space="0" w:color="auto"/>
            </w:tcBorders>
          </w:tcPr>
          <w:p w14:paraId="7EC2503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F8C43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31384A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D56D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3CE288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993AD3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69F10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E6278A5" w14:textId="77777777" w:rsidTr="00CA1B7C">
        <w:tc>
          <w:tcPr>
            <w:tcW w:w="2444" w:type="dxa"/>
            <w:tcBorders>
              <w:top w:val="single" w:sz="4" w:space="0" w:color="auto"/>
              <w:left w:val="single" w:sz="4" w:space="0" w:color="auto"/>
              <w:bottom w:val="single" w:sz="4" w:space="0" w:color="auto"/>
              <w:right w:val="single" w:sz="4" w:space="0" w:color="auto"/>
            </w:tcBorders>
          </w:tcPr>
          <w:p w14:paraId="081AE3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AA724F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941C2B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AD8B0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5F97C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F3734B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3EE77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964A7E3" w14:textId="77777777" w:rsidTr="00CA1B7C">
        <w:tc>
          <w:tcPr>
            <w:tcW w:w="2444" w:type="dxa"/>
            <w:tcBorders>
              <w:top w:val="single" w:sz="4" w:space="0" w:color="auto"/>
              <w:left w:val="single" w:sz="4" w:space="0" w:color="auto"/>
              <w:bottom w:val="single" w:sz="4" w:space="0" w:color="auto"/>
              <w:right w:val="single" w:sz="4" w:space="0" w:color="auto"/>
            </w:tcBorders>
          </w:tcPr>
          <w:p w14:paraId="42BB1F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FA2BF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19243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334140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FF180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ED1EF1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6CD348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CD59F2E" w14:textId="77777777" w:rsidTr="00CA1B7C">
        <w:tc>
          <w:tcPr>
            <w:tcW w:w="2444" w:type="dxa"/>
            <w:tcBorders>
              <w:top w:val="single" w:sz="4" w:space="0" w:color="auto"/>
              <w:left w:val="single" w:sz="4" w:space="0" w:color="auto"/>
              <w:bottom w:val="single" w:sz="4" w:space="0" w:color="auto"/>
              <w:right w:val="single" w:sz="4" w:space="0" w:color="auto"/>
            </w:tcBorders>
          </w:tcPr>
          <w:p w14:paraId="15897394" w14:textId="6203541C"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RIC </w:t>
            </w:r>
            <w:r w:rsidR="00CA1B7C" w:rsidRPr="00383353">
              <w:rPr>
                <w:rFonts w:ascii="Arial" w:eastAsia="Times New Roman" w:hAnsi="Arial"/>
                <w:sz w:val="18"/>
                <w:lang w:eastAsia="ja-JP"/>
              </w:rPr>
              <w:t xml:space="preserve">Actions </w:t>
            </w:r>
            <w:r w:rsidR="00DE6E42">
              <w:rPr>
                <w:rFonts w:ascii="Arial" w:eastAsia="Times New Roman" w:hAnsi="Arial"/>
                <w:sz w:val="18"/>
                <w:lang w:eastAsia="ja-JP"/>
              </w:rPr>
              <w:t>N</w:t>
            </w:r>
            <w:r w:rsidR="00DE6E42" w:rsidRPr="00383353">
              <w:rPr>
                <w:rFonts w:ascii="Arial" w:eastAsia="Times New Roman" w:hAnsi="Arial"/>
                <w:sz w:val="18"/>
                <w:lang w:eastAsia="ja-JP"/>
              </w:rPr>
              <w:t xml:space="preserve">ot </w:t>
            </w:r>
            <w:r w:rsidR="00CA1B7C" w:rsidRPr="00383353">
              <w:rPr>
                <w:rFonts w:ascii="Arial" w:eastAsia="Times New Roman" w:hAnsi="Arial"/>
                <w:sz w:val="18"/>
                <w:lang w:eastAsia="ja-JP"/>
              </w:rPr>
              <w:t>Admitted List</w:t>
            </w:r>
          </w:p>
        </w:tc>
        <w:tc>
          <w:tcPr>
            <w:tcW w:w="1097" w:type="dxa"/>
            <w:tcBorders>
              <w:top w:val="single" w:sz="4" w:space="0" w:color="auto"/>
              <w:left w:val="single" w:sz="4" w:space="0" w:color="auto"/>
              <w:bottom w:val="single" w:sz="4" w:space="0" w:color="auto"/>
              <w:right w:val="single" w:sz="4" w:space="0" w:color="auto"/>
            </w:tcBorders>
          </w:tcPr>
          <w:p w14:paraId="5523AC8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549DFCD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4BF8FF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A67D0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BB18F5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D524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AA11CA9" w14:textId="77777777" w:rsidTr="00CA1B7C">
        <w:tc>
          <w:tcPr>
            <w:tcW w:w="2444" w:type="dxa"/>
            <w:tcBorders>
              <w:top w:val="single" w:sz="4" w:space="0" w:color="auto"/>
              <w:left w:val="single" w:sz="4" w:space="0" w:color="auto"/>
              <w:bottom w:val="single" w:sz="4" w:space="0" w:color="auto"/>
              <w:right w:val="single" w:sz="4" w:space="0" w:color="auto"/>
            </w:tcBorders>
          </w:tcPr>
          <w:p w14:paraId="1A487CFB"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69EF77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2D322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8D5CE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5D727C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177F40" w14:textId="32826FF2"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C7975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C106927" w14:textId="77777777" w:rsidTr="00CA1B7C">
        <w:tc>
          <w:tcPr>
            <w:tcW w:w="2444" w:type="dxa"/>
            <w:tcBorders>
              <w:top w:val="single" w:sz="4" w:space="0" w:color="auto"/>
              <w:left w:val="single" w:sz="4" w:space="0" w:color="auto"/>
              <w:bottom w:val="single" w:sz="4" w:space="0" w:color="auto"/>
              <w:right w:val="single" w:sz="4" w:space="0" w:color="auto"/>
            </w:tcBorders>
          </w:tcPr>
          <w:p w14:paraId="71D57481"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w:t>
            </w: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24E3756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51B795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A0AA3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5285A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82F63E7" w14:textId="1683DD29"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5D18661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B0CF254" w14:textId="77777777" w:rsidTr="00CA1B7C">
        <w:tc>
          <w:tcPr>
            <w:tcW w:w="2444" w:type="dxa"/>
            <w:tcBorders>
              <w:top w:val="single" w:sz="4" w:space="0" w:color="auto"/>
              <w:left w:val="single" w:sz="4" w:space="0" w:color="auto"/>
              <w:bottom w:val="single" w:sz="4" w:space="0" w:color="auto"/>
              <w:right w:val="single" w:sz="4" w:space="0" w:color="auto"/>
            </w:tcBorders>
          </w:tcPr>
          <w:p w14:paraId="6C9EC1E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1809DD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E35324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9D6A57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7A9667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704C63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D35FBE3" w14:textId="4B0CE8D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6AB96990"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71748451"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6613ACA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BD264D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50DEB04D" w14:textId="77777777" w:rsidTr="00CA1B7C">
        <w:tblPrEx>
          <w:tblLook w:val="0000" w:firstRow="0" w:lastRow="0" w:firstColumn="0" w:lastColumn="0" w:noHBand="0" w:noVBand="0"/>
        </w:tblPrEx>
        <w:tc>
          <w:tcPr>
            <w:tcW w:w="3686" w:type="dxa"/>
          </w:tcPr>
          <w:p w14:paraId="1E05184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44822BFF" w14:textId="285B3A8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0A1E4B93"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745F276"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9.1.1.4</w:t>
      </w:r>
      <w:r w:rsidRPr="00383353">
        <w:rPr>
          <w:rFonts w:ascii="Arial" w:eastAsia="Times New Roman" w:hAnsi="Arial"/>
          <w:sz w:val="24"/>
          <w:lang w:eastAsia="en-GB"/>
        </w:rPr>
        <w:tab/>
        <w:t>RIC SUBSCRIPTION DELETE REQUEST</w:t>
      </w:r>
    </w:p>
    <w:p w14:paraId="61736B36" w14:textId="2817976B"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request the deletion of an existing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previously created for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00541953">
        <w:rPr>
          <w:rFonts w:eastAsia="Times New Roman"/>
          <w:lang w:eastAsia="en-GB"/>
        </w:rPr>
        <w:t>.</w:t>
      </w:r>
    </w:p>
    <w:p w14:paraId="23E4E85C" w14:textId="104CDE9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11FBBBBB" w14:textId="77777777" w:rsidTr="00CA1B7C">
        <w:tc>
          <w:tcPr>
            <w:tcW w:w="2444" w:type="dxa"/>
            <w:tcBorders>
              <w:top w:val="single" w:sz="4" w:space="0" w:color="auto"/>
              <w:left w:val="single" w:sz="4" w:space="0" w:color="auto"/>
              <w:bottom w:val="single" w:sz="4" w:space="0" w:color="auto"/>
              <w:right w:val="single" w:sz="4" w:space="0" w:color="auto"/>
            </w:tcBorders>
          </w:tcPr>
          <w:p w14:paraId="1FB2E0E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C6B8C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507A69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18DEFE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D3A3C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E2EE4F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811E7E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7EE8DA97" w14:textId="77777777" w:rsidTr="00CA1B7C">
        <w:tc>
          <w:tcPr>
            <w:tcW w:w="2444" w:type="dxa"/>
            <w:tcBorders>
              <w:top w:val="single" w:sz="4" w:space="0" w:color="auto"/>
              <w:left w:val="single" w:sz="4" w:space="0" w:color="auto"/>
              <w:bottom w:val="single" w:sz="4" w:space="0" w:color="auto"/>
              <w:right w:val="single" w:sz="4" w:space="0" w:color="auto"/>
            </w:tcBorders>
          </w:tcPr>
          <w:p w14:paraId="015DAA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16BB1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B911EE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95C4F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560450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9441A3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4AF29F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DE64FFB" w14:textId="77777777" w:rsidTr="00CA1B7C">
        <w:tc>
          <w:tcPr>
            <w:tcW w:w="2444" w:type="dxa"/>
            <w:tcBorders>
              <w:top w:val="single" w:sz="4" w:space="0" w:color="auto"/>
              <w:left w:val="single" w:sz="4" w:space="0" w:color="auto"/>
              <w:bottom w:val="single" w:sz="4" w:space="0" w:color="auto"/>
              <w:right w:val="single" w:sz="4" w:space="0" w:color="auto"/>
            </w:tcBorders>
          </w:tcPr>
          <w:p w14:paraId="4616BD2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1645DF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2756E7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1B01B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D1E0F2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537B85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A88AE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304EBC10" w14:textId="77777777" w:rsidTr="00CA1B7C">
        <w:tc>
          <w:tcPr>
            <w:tcW w:w="2444" w:type="dxa"/>
            <w:tcBorders>
              <w:top w:val="single" w:sz="4" w:space="0" w:color="auto"/>
              <w:left w:val="single" w:sz="4" w:space="0" w:color="auto"/>
              <w:bottom w:val="single" w:sz="4" w:space="0" w:color="auto"/>
              <w:right w:val="single" w:sz="4" w:space="0" w:color="auto"/>
            </w:tcBorders>
          </w:tcPr>
          <w:p w14:paraId="07973E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04A76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3AE79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76EB9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DC6027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059D2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0EFF31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57917672"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279DBF1"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9.1.1.5</w:t>
      </w:r>
      <w:r w:rsidRPr="00383353">
        <w:rPr>
          <w:rFonts w:ascii="Arial" w:eastAsia="Times New Roman" w:hAnsi="Arial"/>
          <w:sz w:val="24"/>
          <w:lang w:eastAsia="en-GB"/>
        </w:rPr>
        <w:tab/>
        <w:t>RIC SUBSCRIPTION DELETE RESPONSE</w:t>
      </w:r>
    </w:p>
    <w:p w14:paraId="17F76EF1" w14:textId="0C558EC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accept the request from a </w:t>
      </w:r>
      <w:r w:rsidR="002E30F1">
        <w:rPr>
          <w:rFonts w:eastAsia="Times New Roman"/>
          <w:lang w:eastAsia="en-GB"/>
        </w:rPr>
        <w:t xml:space="preserve">Near-RT </w:t>
      </w:r>
      <w:r w:rsidRPr="00383353">
        <w:rPr>
          <w:rFonts w:eastAsia="Times New Roman"/>
          <w:lang w:eastAsia="en-GB"/>
        </w:rPr>
        <w:t xml:space="preserve">RIC to delete an existing </w:t>
      </w:r>
      <w:r w:rsidR="002E30F1" w:rsidRPr="002E30F1">
        <w:rPr>
          <w:rFonts w:eastAsia="Times New Roman"/>
          <w:lang w:eastAsia="en-GB"/>
        </w:rPr>
        <w:t>Subscription</w:t>
      </w:r>
      <w:r w:rsidRPr="00383353">
        <w:rPr>
          <w:rFonts w:eastAsia="Times New Roman"/>
          <w:lang w:eastAsia="en-GB"/>
        </w:rPr>
        <w:t xml:space="preserve">in the </w:t>
      </w:r>
      <w:r>
        <w:rPr>
          <w:rFonts w:eastAsia="Times New Roman"/>
          <w:lang w:eastAsia="en-GB"/>
        </w:rPr>
        <w:t>E2 Node</w:t>
      </w:r>
    </w:p>
    <w:p w14:paraId="0A67C47C" w14:textId="60333355"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49681C22" w14:textId="77777777" w:rsidTr="00CA1B7C">
        <w:tc>
          <w:tcPr>
            <w:tcW w:w="2444" w:type="dxa"/>
            <w:tcBorders>
              <w:top w:val="single" w:sz="4" w:space="0" w:color="auto"/>
              <w:left w:val="single" w:sz="4" w:space="0" w:color="auto"/>
              <w:bottom w:val="single" w:sz="4" w:space="0" w:color="auto"/>
              <w:right w:val="single" w:sz="4" w:space="0" w:color="auto"/>
            </w:tcBorders>
          </w:tcPr>
          <w:p w14:paraId="49E9849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E91646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AC4EC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FA9301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8A7BDF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62EDF0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F2F01E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57AF8E0" w14:textId="77777777" w:rsidTr="00CA1B7C">
        <w:tc>
          <w:tcPr>
            <w:tcW w:w="2444" w:type="dxa"/>
            <w:tcBorders>
              <w:top w:val="single" w:sz="4" w:space="0" w:color="auto"/>
              <w:left w:val="single" w:sz="4" w:space="0" w:color="auto"/>
              <w:bottom w:val="single" w:sz="4" w:space="0" w:color="auto"/>
              <w:right w:val="single" w:sz="4" w:space="0" w:color="auto"/>
            </w:tcBorders>
          </w:tcPr>
          <w:p w14:paraId="3A0C26E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F3C807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1969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F7722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BE3226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AA9F6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B22D2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0B9725C3" w14:textId="77777777" w:rsidTr="00CA1B7C">
        <w:tc>
          <w:tcPr>
            <w:tcW w:w="2444" w:type="dxa"/>
            <w:tcBorders>
              <w:top w:val="single" w:sz="4" w:space="0" w:color="auto"/>
              <w:left w:val="single" w:sz="4" w:space="0" w:color="auto"/>
              <w:bottom w:val="single" w:sz="4" w:space="0" w:color="auto"/>
              <w:right w:val="single" w:sz="4" w:space="0" w:color="auto"/>
            </w:tcBorders>
          </w:tcPr>
          <w:p w14:paraId="69AA7CB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C7E91E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EB0319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86A82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90B5E7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43516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9C3B2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4D271712" w14:textId="77777777" w:rsidTr="00CA1B7C">
        <w:tc>
          <w:tcPr>
            <w:tcW w:w="2444" w:type="dxa"/>
            <w:tcBorders>
              <w:top w:val="single" w:sz="4" w:space="0" w:color="auto"/>
              <w:left w:val="single" w:sz="4" w:space="0" w:color="auto"/>
              <w:bottom w:val="single" w:sz="4" w:space="0" w:color="auto"/>
              <w:right w:val="single" w:sz="4" w:space="0" w:color="auto"/>
            </w:tcBorders>
          </w:tcPr>
          <w:p w14:paraId="409059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CC064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EDB2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8DCBB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70F7E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86EDAD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CD970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6FACE43A"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6BC8B5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9.1.1.6</w:t>
      </w:r>
      <w:r w:rsidRPr="00383353">
        <w:rPr>
          <w:rFonts w:ascii="Arial" w:eastAsia="Times New Roman" w:hAnsi="Arial"/>
          <w:sz w:val="24"/>
          <w:lang w:eastAsia="en-GB"/>
        </w:rPr>
        <w:tab/>
        <w:t>RIC SUBSCRIPTION DELETE FAILURE</w:t>
      </w:r>
    </w:p>
    <w:p w14:paraId="1A3A75A1" w14:textId="56EC5821"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request to delete an existing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4FBF5FFA" w14:textId="1C6C6B2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546900B" w14:textId="77777777" w:rsidTr="00CA1B7C">
        <w:tc>
          <w:tcPr>
            <w:tcW w:w="2444" w:type="dxa"/>
            <w:tcBorders>
              <w:top w:val="single" w:sz="4" w:space="0" w:color="auto"/>
              <w:left w:val="single" w:sz="4" w:space="0" w:color="auto"/>
              <w:bottom w:val="single" w:sz="4" w:space="0" w:color="auto"/>
              <w:right w:val="single" w:sz="4" w:space="0" w:color="auto"/>
            </w:tcBorders>
          </w:tcPr>
          <w:p w14:paraId="7BD1E66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3E806BB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FB1EA3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4773B8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D7D6C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FC85B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45AAA5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4E4FDEE" w14:textId="77777777" w:rsidTr="00CA1B7C">
        <w:tc>
          <w:tcPr>
            <w:tcW w:w="2444" w:type="dxa"/>
            <w:tcBorders>
              <w:top w:val="single" w:sz="4" w:space="0" w:color="auto"/>
              <w:left w:val="single" w:sz="4" w:space="0" w:color="auto"/>
              <w:bottom w:val="single" w:sz="4" w:space="0" w:color="auto"/>
              <w:right w:val="single" w:sz="4" w:space="0" w:color="auto"/>
            </w:tcBorders>
          </w:tcPr>
          <w:p w14:paraId="2F10E3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5E7B52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51C519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A71B8F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7D273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B1CB8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2D8DEB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2D31867C" w14:textId="77777777" w:rsidTr="00CA1B7C">
        <w:tc>
          <w:tcPr>
            <w:tcW w:w="2444" w:type="dxa"/>
            <w:tcBorders>
              <w:top w:val="single" w:sz="4" w:space="0" w:color="auto"/>
              <w:left w:val="single" w:sz="4" w:space="0" w:color="auto"/>
              <w:bottom w:val="single" w:sz="4" w:space="0" w:color="auto"/>
              <w:right w:val="single" w:sz="4" w:space="0" w:color="auto"/>
            </w:tcBorders>
          </w:tcPr>
          <w:p w14:paraId="2FEE591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5DBD78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E988D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333EF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A725F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0D7208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8089B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10F295CA" w14:textId="77777777" w:rsidTr="00CA1B7C">
        <w:tc>
          <w:tcPr>
            <w:tcW w:w="2444" w:type="dxa"/>
            <w:tcBorders>
              <w:top w:val="single" w:sz="4" w:space="0" w:color="auto"/>
              <w:left w:val="single" w:sz="4" w:space="0" w:color="auto"/>
              <w:bottom w:val="single" w:sz="4" w:space="0" w:color="auto"/>
              <w:right w:val="single" w:sz="4" w:space="0" w:color="auto"/>
            </w:tcBorders>
          </w:tcPr>
          <w:p w14:paraId="60011C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25ACC2E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FBE56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41342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1F72CF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284958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3697D2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F781AE2" w14:textId="77777777" w:rsidTr="00CA1B7C">
        <w:tc>
          <w:tcPr>
            <w:tcW w:w="2444" w:type="dxa"/>
            <w:tcBorders>
              <w:top w:val="single" w:sz="4" w:space="0" w:color="auto"/>
              <w:left w:val="single" w:sz="4" w:space="0" w:color="auto"/>
              <w:bottom w:val="single" w:sz="4" w:space="0" w:color="auto"/>
              <w:right w:val="single" w:sz="4" w:space="0" w:color="auto"/>
            </w:tcBorders>
          </w:tcPr>
          <w:p w14:paraId="456913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r w:rsidRPr="00383353">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6B17C9D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AA74A2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ED35B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D667D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FFA8C98" w14:textId="63EF5CE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9F0A1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CA1B7C" w:rsidRPr="00383353" w14:paraId="16D731C2" w14:textId="77777777" w:rsidTr="00CA1B7C">
        <w:tc>
          <w:tcPr>
            <w:tcW w:w="2444" w:type="dxa"/>
            <w:tcBorders>
              <w:top w:val="single" w:sz="4" w:space="0" w:color="auto"/>
              <w:left w:val="single" w:sz="4" w:space="0" w:color="auto"/>
              <w:bottom w:val="single" w:sz="4" w:space="0" w:color="auto"/>
              <w:right w:val="single" w:sz="4" w:space="0" w:color="auto"/>
            </w:tcBorders>
          </w:tcPr>
          <w:p w14:paraId="2DAC153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3DB5980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A96D4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75E8D2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51597A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0B63FE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BE6FE4" w14:textId="43FDD73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589C8E3B"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909547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lastRenderedPageBreak/>
        <w:t>9.1.1.7</w:t>
      </w:r>
      <w:r w:rsidRPr="00383353">
        <w:rPr>
          <w:rFonts w:ascii="Arial" w:eastAsia="Times New Roman" w:hAnsi="Arial"/>
          <w:sz w:val="24"/>
          <w:lang w:eastAsia="en-GB"/>
        </w:rPr>
        <w:tab/>
        <w:t>RIC INDICATION</w:t>
      </w:r>
    </w:p>
    <w:p w14:paraId="45FA0357" w14:textId="35855F59"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transfer Report information to a </w:t>
      </w:r>
      <w:r w:rsidR="005E5F2D">
        <w:rPr>
          <w:rFonts w:eastAsia="Times New Roman"/>
          <w:lang w:eastAsia="en-GB"/>
        </w:rPr>
        <w:t>Near</w:t>
      </w:r>
      <w:r>
        <w:rPr>
          <w:rFonts w:eastAsia="Times New Roman"/>
          <w:lang w:eastAsia="en-GB"/>
        </w:rPr>
        <w:t>-RT RIC</w:t>
      </w:r>
      <w:r w:rsidRPr="00383353">
        <w:rPr>
          <w:rFonts w:eastAsia="Times New Roman"/>
          <w:lang w:eastAsia="en-GB"/>
        </w:rPr>
        <w:t>.</w:t>
      </w:r>
    </w:p>
    <w:p w14:paraId="235EFD98" w14:textId="2FAD92A0"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2EF629C8" w14:textId="77777777" w:rsidTr="00CA1B7C">
        <w:tc>
          <w:tcPr>
            <w:tcW w:w="2444" w:type="dxa"/>
            <w:tcBorders>
              <w:top w:val="single" w:sz="4" w:space="0" w:color="auto"/>
              <w:left w:val="single" w:sz="4" w:space="0" w:color="auto"/>
              <w:bottom w:val="single" w:sz="4" w:space="0" w:color="auto"/>
              <w:right w:val="single" w:sz="4" w:space="0" w:color="auto"/>
            </w:tcBorders>
          </w:tcPr>
          <w:p w14:paraId="0E3373A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6E8B9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92C585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545F9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878829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237A3D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B96458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E003190" w14:textId="77777777" w:rsidTr="00CA1B7C">
        <w:tc>
          <w:tcPr>
            <w:tcW w:w="2444" w:type="dxa"/>
            <w:tcBorders>
              <w:top w:val="single" w:sz="4" w:space="0" w:color="auto"/>
              <w:left w:val="single" w:sz="4" w:space="0" w:color="auto"/>
              <w:bottom w:val="single" w:sz="4" w:space="0" w:color="auto"/>
              <w:right w:val="single" w:sz="4" w:space="0" w:color="auto"/>
            </w:tcBorders>
          </w:tcPr>
          <w:p w14:paraId="34AD9A0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2FBA7A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B5AD39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672E96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170AD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AB77FA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CA8423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DA78097" w14:textId="77777777" w:rsidTr="00CA1B7C">
        <w:tc>
          <w:tcPr>
            <w:tcW w:w="2444" w:type="dxa"/>
            <w:tcBorders>
              <w:top w:val="single" w:sz="4" w:space="0" w:color="auto"/>
              <w:left w:val="single" w:sz="4" w:space="0" w:color="auto"/>
              <w:bottom w:val="single" w:sz="4" w:space="0" w:color="auto"/>
              <w:right w:val="single" w:sz="4" w:space="0" w:color="auto"/>
            </w:tcBorders>
          </w:tcPr>
          <w:p w14:paraId="087A1A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F45920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AFEF5D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22961B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89771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4E7D77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D41BAC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D6C7EA3" w14:textId="77777777" w:rsidTr="00CA1B7C">
        <w:tc>
          <w:tcPr>
            <w:tcW w:w="2444" w:type="dxa"/>
            <w:tcBorders>
              <w:top w:val="single" w:sz="4" w:space="0" w:color="auto"/>
              <w:left w:val="single" w:sz="4" w:space="0" w:color="auto"/>
              <w:bottom w:val="single" w:sz="4" w:space="0" w:color="auto"/>
              <w:right w:val="single" w:sz="4" w:space="0" w:color="auto"/>
            </w:tcBorders>
          </w:tcPr>
          <w:p w14:paraId="1DFD1D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25A54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E6EC5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AAE58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D8B94B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ED459F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38B2DE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357EC04" w14:textId="77777777" w:rsidTr="00CA1B7C">
        <w:tc>
          <w:tcPr>
            <w:tcW w:w="2444" w:type="dxa"/>
            <w:tcBorders>
              <w:top w:val="single" w:sz="4" w:space="0" w:color="auto"/>
              <w:left w:val="single" w:sz="4" w:space="0" w:color="auto"/>
              <w:bottom w:val="single" w:sz="4" w:space="0" w:color="auto"/>
              <w:right w:val="single" w:sz="4" w:space="0" w:color="auto"/>
            </w:tcBorders>
          </w:tcPr>
          <w:p w14:paraId="364301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Action ID</w:t>
            </w:r>
          </w:p>
        </w:tc>
        <w:tc>
          <w:tcPr>
            <w:tcW w:w="1097" w:type="dxa"/>
            <w:tcBorders>
              <w:top w:val="single" w:sz="4" w:space="0" w:color="auto"/>
              <w:left w:val="single" w:sz="4" w:space="0" w:color="auto"/>
              <w:bottom w:val="single" w:sz="4" w:space="0" w:color="auto"/>
              <w:right w:val="single" w:sz="4" w:space="0" w:color="auto"/>
            </w:tcBorders>
          </w:tcPr>
          <w:p w14:paraId="43AC570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593812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6CEBEA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04753F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10461E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02CD7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95A3078" w14:textId="77777777" w:rsidTr="00CA1B7C">
        <w:tc>
          <w:tcPr>
            <w:tcW w:w="2444" w:type="dxa"/>
            <w:tcBorders>
              <w:top w:val="single" w:sz="4" w:space="0" w:color="auto"/>
              <w:left w:val="single" w:sz="4" w:space="0" w:color="auto"/>
              <w:bottom w:val="single" w:sz="4" w:space="0" w:color="auto"/>
              <w:right w:val="single" w:sz="4" w:space="0" w:color="auto"/>
            </w:tcBorders>
          </w:tcPr>
          <w:p w14:paraId="2F060A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Indication SN </w:t>
            </w:r>
          </w:p>
        </w:tc>
        <w:tc>
          <w:tcPr>
            <w:tcW w:w="1097" w:type="dxa"/>
            <w:tcBorders>
              <w:top w:val="single" w:sz="4" w:space="0" w:color="auto"/>
              <w:left w:val="single" w:sz="4" w:space="0" w:color="auto"/>
              <w:bottom w:val="single" w:sz="4" w:space="0" w:color="auto"/>
              <w:right w:val="single" w:sz="4" w:space="0" w:color="auto"/>
            </w:tcBorders>
          </w:tcPr>
          <w:p w14:paraId="15C801AE" w14:textId="6ACE1409" w:rsidR="00CA1B7C" w:rsidRPr="00383353" w:rsidRDefault="008421CF"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4F521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B194C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9.2.14</w:t>
            </w:r>
          </w:p>
        </w:tc>
        <w:tc>
          <w:tcPr>
            <w:tcW w:w="1262" w:type="dxa"/>
            <w:tcBorders>
              <w:top w:val="single" w:sz="4" w:space="0" w:color="auto"/>
              <w:left w:val="single" w:sz="4" w:space="0" w:color="auto"/>
              <w:bottom w:val="single" w:sz="4" w:space="0" w:color="auto"/>
              <w:right w:val="single" w:sz="4" w:space="0" w:color="auto"/>
            </w:tcBorders>
          </w:tcPr>
          <w:p w14:paraId="5489570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DBF89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8DB8A6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4D384D1" w14:textId="77777777" w:rsidTr="00CA1B7C">
        <w:tc>
          <w:tcPr>
            <w:tcW w:w="2444" w:type="dxa"/>
            <w:tcBorders>
              <w:top w:val="single" w:sz="4" w:space="0" w:color="auto"/>
              <w:left w:val="single" w:sz="4" w:space="0" w:color="auto"/>
              <w:bottom w:val="single" w:sz="4" w:space="0" w:color="auto"/>
              <w:right w:val="single" w:sz="4" w:space="0" w:color="auto"/>
            </w:tcBorders>
          </w:tcPr>
          <w:p w14:paraId="540240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Indication Type</w:t>
            </w:r>
          </w:p>
        </w:tc>
        <w:tc>
          <w:tcPr>
            <w:tcW w:w="1097" w:type="dxa"/>
            <w:tcBorders>
              <w:top w:val="single" w:sz="4" w:space="0" w:color="auto"/>
              <w:left w:val="single" w:sz="4" w:space="0" w:color="auto"/>
              <w:bottom w:val="single" w:sz="4" w:space="0" w:color="auto"/>
              <w:right w:val="single" w:sz="4" w:space="0" w:color="auto"/>
            </w:tcBorders>
          </w:tcPr>
          <w:p w14:paraId="75682DE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8B6799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62B0C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9.2.15</w:t>
            </w:r>
          </w:p>
        </w:tc>
        <w:tc>
          <w:tcPr>
            <w:tcW w:w="1262" w:type="dxa"/>
            <w:tcBorders>
              <w:top w:val="single" w:sz="4" w:space="0" w:color="auto"/>
              <w:left w:val="single" w:sz="4" w:space="0" w:color="auto"/>
              <w:bottom w:val="single" w:sz="4" w:space="0" w:color="auto"/>
              <w:right w:val="single" w:sz="4" w:space="0" w:color="auto"/>
            </w:tcBorders>
          </w:tcPr>
          <w:p w14:paraId="24249AD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B55B83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28935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AD37414" w14:textId="77777777" w:rsidTr="00CA1B7C">
        <w:tc>
          <w:tcPr>
            <w:tcW w:w="2444" w:type="dxa"/>
            <w:tcBorders>
              <w:top w:val="single" w:sz="4" w:space="0" w:color="auto"/>
              <w:left w:val="single" w:sz="4" w:space="0" w:color="auto"/>
              <w:bottom w:val="single" w:sz="4" w:space="0" w:color="auto"/>
              <w:right w:val="single" w:sz="4" w:space="0" w:color="auto"/>
            </w:tcBorders>
          </w:tcPr>
          <w:p w14:paraId="319B272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Indication Header</w:t>
            </w:r>
          </w:p>
        </w:tc>
        <w:tc>
          <w:tcPr>
            <w:tcW w:w="1097" w:type="dxa"/>
            <w:tcBorders>
              <w:top w:val="single" w:sz="4" w:space="0" w:color="auto"/>
              <w:left w:val="single" w:sz="4" w:space="0" w:color="auto"/>
              <w:bottom w:val="single" w:sz="4" w:space="0" w:color="auto"/>
              <w:right w:val="single" w:sz="4" w:space="0" w:color="auto"/>
            </w:tcBorders>
          </w:tcPr>
          <w:p w14:paraId="283B071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8B24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414FE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9.2.17</w:t>
            </w:r>
          </w:p>
        </w:tc>
        <w:tc>
          <w:tcPr>
            <w:tcW w:w="1262" w:type="dxa"/>
            <w:tcBorders>
              <w:top w:val="single" w:sz="4" w:space="0" w:color="auto"/>
              <w:left w:val="single" w:sz="4" w:space="0" w:color="auto"/>
              <w:bottom w:val="single" w:sz="4" w:space="0" w:color="auto"/>
              <w:right w:val="single" w:sz="4" w:space="0" w:color="auto"/>
            </w:tcBorders>
          </w:tcPr>
          <w:p w14:paraId="547463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0130D1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5E91B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CAAF321" w14:textId="77777777" w:rsidTr="00CA1B7C">
        <w:tc>
          <w:tcPr>
            <w:tcW w:w="2444" w:type="dxa"/>
            <w:tcBorders>
              <w:top w:val="single" w:sz="4" w:space="0" w:color="auto"/>
              <w:left w:val="single" w:sz="4" w:space="0" w:color="auto"/>
              <w:bottom w:val="single" w:sz="4" w:space="0" w:color="auto"/>
              <w:right w:val="single" w:sz="4" w:space="0" w:color="auto"/>
            </w:tcBorders>
          </w:tcPr>
          <w:p w14:paraId="3D18D40B" w14:textId="7EE3818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Indication </w:t>
            </w:r>
            <w:r w:rsidR="008421CF">
              <w:rPr>
                <w:rFonts w:ascii="Arial" w:eastAsia="Times New Roman" w:hAnsi="Arial"/>
                <w:sz w:val="18"/>
                <w:lang w:eastAsia="ja-JP"/>
              </w:rPr>
              <w:t>M</w:t>
            </w:r>
            <w:r w:rsidR="008421CF" w:rsidRPr="00383353">
              <w:rPr>
                <w:rFonts w:ascii="Arial" w:eastAsia="Times New Roman" w:hAnsi="Arial"/>
                <w:sz w:val="18"/>
                <w:lang w:eastAsia="ja-JP"/>
              </w:rPr>
              <w:t>essage</w:t>
            </w:r>
          </w:p>
        </w:tc>
        <w:tc>
          <w:tcPr>
            <w:tcW w:w="1097" w:type="dxa"/>
            <w:tcBorders>
              <w:top w:val="single" w:sz="4" w:space="0" w:color="auto"/>
              <w:left w:val="single" w:sz="4" w:space="0" w:color="auto"/>
              <w:bottom w:val="single" w:sz="4" w:space="0" w:color="auto"/>
              <w:right w:val="single" w:sz="4" w:space="0" w:color="auto"/>
            </w:tcBorders>
          </w:tcPr>
          <w:p w14:paraId="7C8B8D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0BA89F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4C961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9.2.16</w:t>
            </w:r>
          </w:p>
        </w:tc>
        <w:tc>
          <w:tcPr>
            <w:tcW w:w="1262" w:type="dxa"/>
            <w:tcBorders>
              <w:top w:val="single" w:sz="4" w:space="0" w:color="auto"/>
              <w:left w:val="single" w:sz="4" w:space="0" w:color="auto"/>
              <w:bottom w:val="single" w:sz="4" w:space="0" w:color="auto"/>
              <w:right w:val="single" w:sz="4" w:space="0" w:color="auto"/>
            </w:tcBorders>
          </w:tcPr>
          <w:p w14:paraId="1826A8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E174C2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D1AB7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4F14D6A" w14:textId="77777777" w:rsidTr="00CA1B7C">
        <w:tc>
          <w:tcPr>
            <w:tcW w:w="2444" w:type="dxa"/>
            <w:tcBorders>
              <w:top w:val="single" w:sz="4" w:space="0" w:color="auto"/>
              <w:left w:val="single" w:sz="4" w:space="0" w:color="auto"/>
              <w:bottom w:val="single" w:sz="4" w:space="0" w:color="auto"/>
              <w:right w:val="single" w:sz="4" w:space="0" w:color="auto"/>
            </w:tcBorders>
          </w:tcPr>
          <w:p w14:paraId="553E142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4998DE5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8974B5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32DD6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4D641E6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4EFC7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DC8A1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5833A41D"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02BC6C0"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9.1.1.8</w:t>
      </w:r>
      <w:r w:rsidRPr="00383353">
        <w:rPr>
          <w:rFonts w:ascii="Arial" w:eastAsia="Times New Roman" w:hAnsi="Arial"/>
          <w:sz w:val="24"/>
          <w:lang w:eastAsia="en-GB"/>
        </w:rPr>
        <w:tab/>
        <w:t>RIC CONTROL REQUEST</w:t>
      </w:r>
    </w:p>
    <w:p w14:paraId="3A7481E7" w14:textId="58A7A10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541953">
        <w:rPr>
          <w:rFonts w:eastAsia="Times New Roman"/>
          <w:lang w:eastAsia="en-GB"/>
        </w:rPr>
        <w:t>an</w:t>
      </w:r>
      <w:r w:rsidR="00541953" w:rsidRPr="00383353">
        <w:rPr>
          <w:rFonts w:eastAsia="Times New Roman"/>
          <w:lang w:eastAsia="en-GB"/>
        </w:rPr>
        <w:t xml:space="preserve"> </w:t>
      </w:r>
      <w:r w:rsidR="0005572E">
        <w:rPr>
          <w:rFonts w:eastAsia="Times New Roman"/>
          <w:lang w:eastAsia="en-GB"/>
        </w:rPr>
        <w:t>E2 Node</w:t>
      </w:r>
      <w:r w:rsidR="0005572E" w:rsidRPr="00383353">
        <w:rPr>
          <w:rFonts w:eastAsia="Times New Roman"/>
          <w:lang w:eastAsia="en-GB"/>
        </w:rPr>
        <w:t xml:space="preserve"> </w:t>
      </w:r>
      <w:r w:rsidRPr="00383353">
        <w:rPr>
          <w:rFonts w:eastAsia="Times New Roman"/>
          <w:lang w:eastAsia="en-GB"/>
        </w:rPr>
        <w:t>to initiate or resume a control function logic.</w:t>
      </w:r>
    </w:p>
    <w:p w14:paraId="22A83FB4" w14:textId="318E59F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8E5853D" w14:textId="77777777" w:rsidTr="00CA1B7C">
        <w:tc>
          <w:tcPr>
            <w:tcW w:w="2444" w:type="dxa"/>
            <w:tcBorders>
              <w:top w:val="single" w:sz="4" w:space="0" w:color="auto"/>
              <w:left w:val="single" w:sz="4" w:space="0" w:color="auto"/>
              <w:bottom w:val="single" w:sz="4" w:space="0" w:color="auto"/>
              <w:right w:val="single" w:sz="4" w:space="0" w:color="auto"/>
            </w:tcBorders>
          </w:tcPr>
          <w:p w14:paraId="2BA0AC7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E0617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AD06A6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88F28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70D73E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A2403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2B22FE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267D4EBB" w14:textId="77777777" w:rsidTr="00CA1B7C">
        <w:tc>
          <w:tcPr>
            <w:tcW w:w="2444" w:type="dxa"/>
            <w:tcBorders>
              <w:top w:val="single" w:sz="4" w:space="0" w:color="auto"/>
              <w:left w:val="single" w:sz="4" w:space="0" w:color="auto"/>
              <w:bottom w:val="single" w:sz="4" w:space="0" w:color="auto"/>
              <w:right w:val="single" w:sz="4" w:space="0" w:color="auto"/>
            </w:tcBorders>
          </w:tcPr>
          <w:p w14:paraId="183575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5F581C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67FB71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CA0798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362E7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44650E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89AD22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0297F27D" w14:textId="77777777" w:rsidTr="00CA1B7C">
        <w:tc>
          <w:tcPr>
            <w:tcW w:w="2444" w:type="dxa"/>
            <w:tcBorders>
              <w:top w:val="single" w:sz="4" w:space="0" w:color="auto"/>
              <w:left w:val="single" w:sz="4" w:space="0" w:color="auto"/>
              <w:bottom w:val="single" w:sz="4" w:space="0" w:color="auto"/>
              <w:right w:val="single" w:sz="4" w:space="0" w:color="auto"/>
            </w:tcBorders>
          </w:tcPr>
          <w:p w14:paraId="30421BA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32A8B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23F97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A3A1B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C7F439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94FEEF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8F32A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497BD46D" w14:textId="77777777" w:rsidTr="00CA1B7C">
        <w:tc>
          <w:tcPr>
            <w:tcW w:w="2444" w:type="dxa"/>
            <w:tcBorders>
              <w:top w:val="single" w:sz="4" w:space="0" w:color="auto"/>
              <w:left w:val="single" w:sz="4" w:space="0" w:color="auto"/>
              <w:bottom w:val="single" w:sz="4" w:space="0" w:color="auto"/>
              <w:right w:val="single" w:sz="4" w:space="0" w:color="auto"/>
            </w:tcBorders>
          </w:tcPr>
          <w:p w14:paraId="1A3E5E8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5BC64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660AE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0BD47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86E4A2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A1EBB7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0A982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BF030BA" w14:textId="77777777" w:rsidTr="00CA1B7C">
        <w:tc>
          <w:tcPr>
            <w:tcW w:w="2444" w:type="dxa"/>
            <w:tcBorders>
              <w:top w:val="single" w:sz="4" w:space="0" w:color="auto"/>
              <w:left w:val="single" w:sz="4" w:space="0" w:color="auto"/>
              <w:bottom w:val="single" w:sz="4" w:space="0" w:color="auto"/>
              <w:right w:val="single" w:sz="4" w:space="0" w:color="auto"/>
            </w:tcBorders>
          </w:tcPr>
          <w:p w14:paraId="2E9145B8" w14:textId="511A31B3"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Call </w:t>
            </w:r>
            <w:r w:rsidR="00F16E0F">
              <w:rPr>
                <w:rFonts w:ascii="Arial" w:eastAsia="Times New Roman" w:hAnsi="Arial"/>
                <w:sz w:val="18"/>
                <w:lang w:eastAsia="ja-JP"/>
              </w:rPr>
              <w:t>P</w:t>
            </w:r>
            <w:r w:rsidRPr="00383353">
              <w:rPr>
                <w:rFonts w:ascii="Arial" w:eastAsia="Times New Roman" w:hAnsi="Arial"/>
                <w:sz w:val="18"/>
                <w:lang w:eastAsia="ja-JP"/>
              </w:rPr>
              <w:t>rocess ID</w:t>
            </w:r>
          </w:p>
        </w:tc>
        <w:tc>
          <w:tcPr>
            <w:tcW w:w="1097" w:type="dxa"/>
            <w:tcBorders>
              <w:top w:val="single" w:sz="4" w:space="0" w:color="auto"/>
              <w:left w:val="single" w:sz="4" w:space="0" w:color="auto"/>
              <w:bottom w:val="single" w:sz="4" w:space="0" w:color="auto"/>
              <w:right w:val="single" w:sz="4" w:space="0" w:color="auto"/>
            </w:tcBorders>
          </w:tcPr>
          <w:p w14:paraId="162C81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47C8D2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93F2E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7DEA32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32698F1" w14:textId="7F37E204"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AC613BD" w14:textId="313F2CDF"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CA1B7C" w:rsidRPr="00383353" w14:paraId="794D7C8B" w14:textId="77777777" w:rsidTr="00CA1B7C">
        <w:tc>
          <w:tcPr>
            <w:tcW w:w="2444" w:type="dxa"/>
            <w:tcBorders>
              <w:top w:val="single" w:sz="4" w:space="0" w:color="auto"/>
              <w:left w:val="single" w:sz="4" w:space="0" w:color="auto"/>
              <w:bottom w:val="single" w:sz="4" w:space="0" w:color="auto"/>
              <w:right w:val="single" w:sz="4" w:space="0" w:color="auto"/>
            </w:tcBorders>
          </w:tcPr>
          <w:p w14:paraId="688A0B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Header </w:t>
            </w:r>
          </w:p>
        </w:tc>
        <w:tc>
          <w:tcPr>
            <w:tcW w:w="1097" w:type="dxa"/>
            <w:tcBorders>
              <w:top w:val="single" w:sz="4" w:space="0" w:color="auto"/>
              <w:left w:val="single" w:sz="4" w:space="0" w:color="auto"/>
              <w:bottom w:val="single" w:sz="4" w:space="0" w:color="auto"/>
              <w:right w:val="single" w:sz="4" w:space="0" w:color="auto"/>
            </w:tcBorders>
          </w:tcPr>
          <w:p w14:paraId="12F1260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4CC89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4B902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9.2.20</w:t>
            </w:r>
          </w:p>
        </w:tc>
        <w:tc>
          <w:tcPr>
            <w:tcW w:w="1262" w:type="dxa"/>
            <w:tcBorders>
              <w:top w:val="single" w:sz="4" w:space="0" w:color="auto"/>
              <w:left w:val="single" w:sz="4" w:space="0" w:color="auto"/>
              <w:bottom w:val="single" w:sz="4" w:space="0" w:color="auto"/>
              <w:right w:val="single" w:sz="4" w:space="0" w:color="auto"/>
            </w:tcBorders>
          </w:tcPr>
          <w:p w14:paraId="089C36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BDBE84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E6A265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A343CEE" w14:textId="77777777" w:rsidTr="00CA1B7C">
        <w:tc>
          <w:tcPr>
            <w:tcW w:w="2444" w:type="dxa"/>
            <w:tcBorders>
              <w:top w:val="single" w:sz="4" w:space="0" w:color="auto"/>
              <w:left w:val="single" w:sz="4" w:space="0" w:color="auto"/>
              <w:bottom w:val="single" w:sz="4" w:space="0" w:color="auto"/>
              <w:right w:val="single" w:sz="4" w:space="0" w:color="auto"/>
            </w:tcBorders>
          </w:tcPr>
          <w:p w14:paraId="2CAFCF7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Message </w:t>
            </w:r>
          </w:p>
        </w:tc>
        <w:tc>
          <w:tcPr>
            <w:tcW w:w="1097" w:type="dxa"/>
            <w:tcBorders>
              <w:top w:val="single" w:sz="4" w:space="0" w:color="auto"/>
              <w:left w:val="single" w:sz="4" w:space="0" w:color="auto"/>
              <w:bottom w:val="single" w:sz="4" w:space="0" w:color="auto"/>
              <w:right w:val="single" w:sz="4" w:space="0" w:color="auto"/>
            </w:tcBorders>
          </w:tcPr>
          <w:p w14:paraId="6FB6E28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61CDD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C67D25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9.2.19</w:t>
            </w:r>
          </w:p>
        </w:tc>
        <w:tc>
          <w:tcPr>
            <w:tcW w:w="1262" w:type="dxa"/>
            <w:tcBorders>
              <w:top w:val="single" w:sz="4" w:space="0" w:color="auto"/>
              <w:left w:val="single" w:sz="4" w:space="0" w:color="auto"/>
              <w:bottom w:val="single" w:sz="4" w:space="0" w:color="auto"/>
              <w:right w:val="single" w:sz="4" w:space="0" w:color="auto"/>
            </w:tcBorders>
          </w:tcPr>
          <w:p w14:paraId="25FD972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9D299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452091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662FDB2" w14:textId="77777777" w:rsidTr="00CA1B7C">
        <w:tc>
          <w:tcPr>
            <w:tcW w:w="2444" w:type="dxa"/>
            <w:tcBorders>
              <w:top w:val="single" w:sz="4" w:space="0" w:color="auto"/>
              <w:left w:val="single" w:sz="4" w:space="0" w:color="auto"/>
              <w:bottom w:val="single" w:sz="4" w:space="0" w:color="auto"/>
              <w:right w:val="single" w:sz="4" w:space="0" w:color="auto"/>
            </w:tcBorders>
          </w:tcPr>
          <w:p w14:paraId="2112546C" w14:textId="7D406F6B"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Control Ack Req</w:t>
            </w:r>
            <w:r w:rsidR="00F16E0F">
              <w:rPr>
                <w:rFonts w:ascii="Arial" w:eastAsia="Times New Roman" w:hAnsi="Arial"/>
                <w:sz w:val="18"/>
                <w:lang w:eastAsia="ja-JP"/>
              </w:rPr>
              <w:t>uest</w:t>
            </w:r>
          </w:p>
        </w:tc>
        <w:tc>
          <w:tcPr>
            <w:tcW w:w="1097" w:type="dxa"/>
            <w:tcBorders>
              <w:top w:val="single" w:sz="4" w:space="0" w:color="auto"/>
              <w:left w:val="single" w:sz="4" w:space="0" w:color="auto"/>
              <w:bottom w:val="single" w:sz="4" w:space="0" w:color="auto"/>
              <w:right w:val="single" w:sz="4" w:space="0" w:color="auto"/>
            </w:tcBorders>
          </w:tcPr>
          <w:p w14:paraId="573D848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E1232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2130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9.2.21</w:t>
            </w:r>
          </w:p>
        </w:tc>
        <w:tc>
          <w:tcPr>
            <w:tcW w:w="1262" w:type="dxa"/>
            <w:tcBorders>
              <w:top w:val="single" w:sz="4" w:space="0" w:color="auto"/>
              <w:left w:val="single" w:sz="4" w:space="0" w:color="auto"/>
              <w:bottom w:val="single" w:sz="4" w:space="0" w:color="auto"/>
              <w:right w:val="single" w:sz="4" w:space="0" w:color="auto"/>
            </w:tcBorders>
          </w:tcPr>
          <w:p w14:paraId="53451DE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D9A1804" w14:textId="371B133F"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B982227" w14:textId="1C58FE72"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bl>
    <w:p w14:paraId="2EAB731A"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26B7355"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9.1.1.9</w:t>
      </w:r>
      <w:r w:rsidRPr="00383353">
        <w:rPr>
          <w:rFonts w:ascii="Arial" w:eastAsia="Times New Roman" w:hAnsi="Arial"/>
          <w:sz w:val="24"/>
          <w:lang w:eastAsia="en-GB"/>
        </w:rPr>
        <w:tab/>
        <w:t xml:space="preserve">RIC CONTROL </w:t>
      </w:r>
      <w:bookmarkStart w:id="1261" w:name="_Hlk31014649"/>
      <w:r w:rsidRPr="00383353">
        <w:rPr>
          <w:rFonts w:ascii="Arial" w:eastAsia="Times New Roman" w:hAnsi="Arial"/>
          <w:sz w:val="24"/>
          <w:lang w:eastAsia="en-GB"/>
        </w:rPr>
        <w:t>ACKNOWLEDGE</w:t>
      </w:r>
      <w:bookmarkEnd w:id="1261"/>
    </w:p>
    <w:p w14:paraId="6F3430E9" w14:textId="51C8B25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w:t>
      </w:r>
      <w:r w:rsidR="0005572E">
        <w:rPr>
          <w:rFonts w:eastAsia="Times New Roman"/>
          <w:lang w:eastAsia="en-GB"/>
        </w:rPr>
        <w:t>RIC CONTROL REQUEST</w:t>
      </w:r>
      <w:r w:rsidRPr="00383353">
        <w:rPr>
          <w:rFonts w:eastAsia="Times New Roman"/>
          <w:lang w:eastAsia="en-GB"/>
        </w:rPr>
        <w:t xml:space="preserve"> message was received and </w:t>
      </w:r>
      <w:r w:rsidR="0005572E">
        <w:rPr>
          <w:rFonts w:eastAsia="Times New Roman"/>
          <w:lang w:eastAsia="en-GB"/>
        </w:rPr>
        <w:t xml:space="preserve">to provide information on the </w:t>
      </w:r>
      <w:r w:rsidRPr="00383353">
        <w:rPr>
          <w:rFonts w:eastAsia="Times New Roman"/>
          <w:lang w:eastAsia="en-GB"/>
        </w:rPr>
        <w:t>outcome</w:t>
      </w:r>
      <w:r w:rsidR="0005572E">
        <w:rPr>
          <w:rFonts w:eastAsia="Times New Roman"/>
          <w:lang w:eastAsia="en-GB"/>
        </w:rPr>
        <w:t xml:space="preserve"> of the request</w:t>
      </w:r>
      <w:r w:rsidRPr="00383353">
        <w:rPr>
          <w:rFonts w:eastAsia="Times New Roman"/>
          <w:lang w:eastAsia="en-GB"/>
        </w:rPr>
        <w:t>.</w:t>
      </w:r>
    </w:p>
    <w:p w14:paraId="40453ADB" w14:textId="635AEE7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66A9BF8A" w14:textId="77777777" w:rsidTr="00CA1B7C">
        <w:tc>
          <w:tcPr>
            <w:tcW w:w="2444" w:type="dxa"/>
            <w:tcBorders>
              <w:top w:val="single" w:sz="4" w:space="0" w:color="auto"/>
              <w:left w:val="single" w:sz="4" w:space="0" w:color="auto"/>
              <w:bottom w:val="single" w:sz="4" w:space="0" w:color="auto"/>
              <w:right w:val="single" w:sz="4" w:space="0" w:color="auto"/>
            </w:tcBorders>
          </w:tcPr>
          <w:p w14:paraId="3AEFB6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944CF1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FCA299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9AA0C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BB7F08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3A9234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5FB59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1EAF238" w14:textId="77777777" w:rsidTr="00CA1B7C">
        <w:tc>
          <w:tcPr>
            <w:tcW w:w="2444" w:type="dxa"/>
            <w:tcBorders>
              <w:top w:val="single" w:sz="4" w:space="0" w:color="auto"/>
              <w:left w:val="single" w:sz="4" w:space="0" w:color="auto"/>
              <w:bottom w:val="single" w:sz="4" w:space="0" w:color="auto"/>
              <w:right w:val="single" w:sz="4" w:space="0" w:color="auto"/>
            </w:tcBorders>
          </w:tcPr>
          <w:p w14:paraId="1925F35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FF615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A9332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C1B712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3D18C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9009F0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7E25B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45FA554" w14:textId="77777777" w:rsidTr="00CA1B7C">
        <w:tc>
          <w:tcPr>
            <w:tcW w:w="2444" w:type="dxa"/>
            <w:tcBorders>
              <w:top w:val="single" w:sz="4" w:space="0" w:color="auto"/>
              <w:left w:val="single" w:sz="4" w:space="0" w:color="auto"/>
              <w:bottom w:val="single" w:sz="4" w:space="0" w:color="auto"/>
              <w:right w:val="single" w:sz="4" w:space="0" w:color="auto"/>
            </w:tcBorders>
          </w:tcPr>
          <w:p w14:paraId="3D5B2C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DC25D8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489F6A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C847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D7D029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FD9B92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A17D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DBE14FF" w14:textId="77777777" w:rsidTr="00CA1B7C">
        <w:tc>
          <w:tcPr>
            <w:tcW w:w="2444" w:type="dxa"/>
            <w:tcBorders>
              <w:top w:val="single" w:sz="4" w:space="0" w:color="auto"/>
              <w:left w:val="single" w:sz="4" w:space="0" w:color="auto"/>
              <w:bottom w:val="single" w:sz="4" w:space="0" w:color="auto"/>
              <w:right w:val="single" w:sz="4" w:space="0" w:color="auto"/>
            </w:tcBorders>
          </w:tcPr>
          <w:p w14:paraId="345639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AEE36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A4F2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5EF2E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43EA65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23CCFB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1F9F87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rsidRPr="00383353" w14:paraId="776A0E65" w14:textId="77777777" w:rsidTr="00CA1B7C">
        <w:tc>
          <w:tcPr>
            <w:tcW w:w="2444" w:type="dxa"/>
            <w:tcBorders>
              <w:top w:val="single" w:sz="4" w:space="0" w:color="auto"/>
              <w:left w:val="single" w:sz="4" w:space="0" w:color="auto"/>
              <w:bottom w:val="single" w:sz="4" w:space="0" w:color="auto"/>
              <w:right w:val="single" w:sz="4" w:space="0" w:color="auto"/>
            </w:tcBorders>
          </w:tcPr>
          <w:p w14:paraId="703848B6"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3A4A524C"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04401E7"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C09E205"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230B143"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10D09D8" w14:textId="1CD2DDD3"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C3F6749" w14:textId="6094B20E"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rsidRPr="00383353" w14:paraId="4F4EB839" w14:textId="77777777" w:rsidTr="00CA1B7C">
        <w:tc>
          <w:tcPr>
            <w:tcW w:w="2444" w:type="dxa"/>
            <w:tcBorders>
              <w:top w:val="single" w:sz="4" w:space="0" w:color="auto"/>
              <w:left w:val="single" w:sz="4" w:space="0" w:color="auto"/>
              <w:bottom w:val="single" w:sz="4" w:space="0" w:color="auto"/>
              <w:right w:val="single" w:sz="4" w:space="0" w:color="auto"/>
            </w:tcBorders>
          </w:tcPr>
          <w:p w14:paraId="3AB71F58"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Status </w:t>
            </w:r>
          </w:p>
        </w:tc>
        <w:tc>
          <w:tcPr>
            <w:tcW w:w="1097" w:type="dxa"/>
            <w:tcBorders>
              <w:top w:val="single" w:sz="4" w:space="0" w:color="auto"/>
              <w:left w:val="single" w:sz="4" w:space="0" w:color="auto"/>
              <w:bottom w:val="single" w:sz="4" w:space="0" w:color="auto"/>
              <w:right w:val="single" w:sz="4" w:space="0" w:color="auto"/>
            </w:tcBorders>
          </w:tcPr>
          <w:p w14:paraId="1E3A471E"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CC6FCB3"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8D93EB6"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9.2.22</w:t>
            </w:r>
          </w:p>
        </w:tc>
        <w:tc>
          <w:tcPr>
            <w:tcW w:w="1262" w:type="dxa"/>
            <w:tcBorders>
              <w:top w:val="single" w:sz="4" w:space="0" w:color="auto"/>
              <w:left w:val="single" w:sz="4" w:space="0" w:color="auto"/>
              <w:bottom w:val="single" w:sz="4" w:space="0" w:color="auto"/>
              <w:right w:val="single" w:sz="4" w:space="0" w:color="auto"/>
            </w:tcBorders>
          </w:tcPr>
          <w:p w14:paraId="0147A43D"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4745CA7" w14:textId="4A27C46E"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F1337C0" w14:textId="72A79C28"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14:paraId="17806D73" w14:textId="77777777" w:rsidTr="004D5021">
        <w:tc>
          <w:tcPr>
            <w:tcW w:w="2444" w:type="dxa"/>
            <w:tcBorders>
              <w:top w:val="single" w:sz="4" w:space="0" w:color="auto"/>
              <w:left w:val="single" w:sz="4" w:space="0" w:color="auto"/>
              <w:bottom w:val="single" w:sz="4" w:space="0" w:color="auto"/>
              <w:right w:val="single" w:sz="4" w:space="0" w:color="auto"/>
            </w:tcBorders>
          </w:tcPr>
          <w:p w14:paraId="21A92373"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70C1C5F2"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4D3C694"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B760ABC" w14:textId="204A47BD"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5A86A882"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AFB77BD" w14:textId="231E8F76" w:rsidR="0099792E"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C2D78CF" w14:textId="66726F1E" w:rsidR="0099792E"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19FE417E"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A234FFF"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9.1.1.10</w:t>
      </w:r>
      <w:r w:rsidRPr="00383353">
        <w:rPr>
          <w:rFonts w:ascii="Arial" w:eastAsia="Times New Roman" w:hAnsi="Arial"/>
          <w:sz w:val="24"/>
          <w:lang w:eastAsia="en-GB"/>
        </w:rPr>
        <w:tab/>
        <w:t>RIC CONTROL FAILURE</w:t>
      </w:r>
    </w:p>
    <w:p w14:paraId="47C0BF94" w14:textId="452A580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w:t>
      </w:r>
      <w:r w:rsidR="002F0854">
        <w:rPr>
          <w:rFonts w:eastAsia="Times New Roman"/>
          <w:lang w:eastAsia="en-GB"/>
        </w:rPr>
        <w:t xml:space="preserve">RIC </w:t>
      </w:r>
      <w:r w:rsidR="002F0854" w:rsidRPr="00383353">
        <w:rPr>
          <w:rFonts w:eastAsia="Times New Roman"/>
          <w:lang w:eastAsia="en-GB"/>
        </w:rPr>
        <w:t>CONTROL REQUEST</w:t>
      </w:r>
      <w:r w:rsidR="00541953">
        <w:rPr>
          <w:rFonts w:eastAsia="Times New Roman"/>
          <w:lang w:eastAsia="en-GB"/>
        </w:rPr>
        <w:t xml:space="preserve"> message </w:t>
      </w:r>
      <w:proofErr w:type="gramStart"/>
      <w:r w:rsidR="00541953">
        <w:rPr>
          <w:rFonts w:eastAsia="Times New Roman"/>
          <w:lang w:eastAsia="en-GB"/>
        </w:rPr>
        <w:t xml:space="preserve">was </w:t>
      </w:r>
      <w:r w:rsidRPr="00383353">
        <w:rPr>
          <w:rFonts w:eastAsia="Times New Roman"/>
          <w:lang w:eastAsia="en-GB"/>
        </w:rPr>
        <w:t xml:space="preserve"> failed</w:t>
      </w:r>
      <w:proofErr w:type="gramEnd"/>
      <w:r w:rsidR="002F0854">
        <w:rPr>
          <w:rFonts w:eastAsia="Times New Roman"/>
          <w:lang w:eastAsia="en-GB"/>
        </w:rPr>
        <w:t xml:space="preserve"> to be executed</w:t>
      </w:r>
      <w:r w:rsidRPr="00383353">
        <w:rPr>
          <w:rFonts w:eastAsia="Times New Roman"/>
          <w:lang w:eastAsia="en-GB"/>
        </w:rPr>
        <w:t>.</w:t>
      </w:r>
    </w:p>
    <w:p w14:paraId="488277B8" w14:textId="7AF9F5A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19459AC" w14:textId="77777777" w:rsidTr="00CA1B7C">
        <w:tc>
          <w:tcPr>
            <w:tcW w:w="2444" w:type="dxa"/>
            <w:tcBorders>
              <w:top w:val="single" w:sz="4" w:space="0" w:color="auto"/>
              <w:left w:val="single" w:sz="4" w:space="0" w:color="auto"/>
              <w:bottom w:val="single" w:sz="4" w:space="0" w:color="auto"/>
              <w:right w:val="single" w:sz="4" w:space="0" w:color="auto"/>
            </w:tcBorders>
          </w:tcPr>
          <w:p w14:paraId="5037975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7FB6126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6EE3C1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C84ED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2A7170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2F2A267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F12069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1F18BB4" w14:textId="77777777" w:rsidTr="00CA1B7C">
        <w:tc>
          <w:tcPr>
            <w:tcW w:w="2444" w:type="dxa"/>
            <w:tcBorders>
              <w:top w:val="single" w:sz="4" w:space="0" w:color="auto"/>
              <w:left w:val="single" w:sz="4" w:space="0" w:color="auto"/>
              <w:bottom w:val="single" w:sz="4" w:space="0" w:color="auto"/>
              <w:right w:val="single" w:sz="4" w:space="0" w:color="auto"/>
            </w:tcBorders>
          </w:tcPr>
          <w:p w14:paraId="634114F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2CD4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8F5DFC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B967DA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76052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54528E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93E312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80550D4" w14:textId="77777777" w:rsidTr="00CA1B7C">
        <w:tc>
          <w:tcPr>
            <w:tcW w:w="2444" w:type="dxa"/>
            <w:tcBorders>
              <w:top w:val="single" w:sz="4" w:space="0" w:color="auto"/>
              <w:left w:val="single" w:sz="4" w:space="0" w:color="auto"/>
              <w:bottom w:val="single" w:sz="4" w:space="0" w:color="auto"/>
              <w:right w:val="single" w:sz="4" w:space="0" w:color="auto"/>
            </w:tcBorders>
          </w:tcPr>
          <w:p w14:paraId="7A8931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C420B5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BABD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31186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26182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1C973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63642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052CD2D0" w14:textId="77777777" w:rsidTr="00CA1B7C">
        <w:tc>
          <w:tcPr>
            <w:tcW w:w="2444" w:type="dxa"/>
            <w:tcBorders>
              <w:top w:val="single" w:sz="4" w:space="0" w:color="auto"/>
              <w:left w:val="single" w:sz="4" w:space="0" w:color="auto"/>
              <w:bottom w:val="single" w:sz="4" w:space="0" w:color="auto"/>
              <w:right w:val="single" w:sz="4" w:space="0" w:color="auto"/>
            </w:tcBorders>
          </w:tcPr>
          <w:p w14:paraId="7EFAC51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56892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7D55F6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BAAA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71A52D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7E9030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12721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35F614C" w14:textId="77777777" w:rsidTr="00CA1B7C">
        <w:tc>
          <w:tcPr>
            <w:tcW w:w="2444" w:type="dxa"/>
            <w:tcBorders>
              <w:top w:val="single" w:sz="4" w:space="0" w:color="auto"/>
              <w:left w:val="single" w:sz="4" w:space="0" w:color="auto"/>
              <w:bottom w:val="single" w:sz="4" w:space="0" w:color="auto"/>
              <w:right w:val="single" w:sz="4" w:space="0" w:color="auto"/>
            </w:tcBorders>
          </w:tcPr>
          <w:p w14:paraId="23A0213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512843C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0BC23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9B43B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B81577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C061CFD" w14:textId="4F23B2EC"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931A29" w14:textId="0CE6B6D1"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CA1B7C" w:rsidRPr="00383353" w14:paraId="3ECA604E" w14:textId="77777777" w:rsidTr="00CA1B7C">
        <w:tc>
          <w:tcPr>
            <w:tcW w:w="2444" w:type="dxa"/>
            <w:tcBorders>
              <w:top w:val="single" w:sz="4" w:space="0" w:color="auto"/>
              <w:left w:val="single" w:sz="4" w:space="0" w:color="auto"/>
              <w:bottom w:val="single" w:sz="4" w:space="0" w:color="auto"/>
              <w:right w:val="single" w:sz="4" w:space="0" w:color="auto"/>
            </w:tcBorders>
          </w:tcPr>
          <w:p w14:paraId="0D24889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r w:rsidRPr="00383353">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4D99A70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AA8C5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7ADAE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3CFF8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2B72ACA" w14:textId="273E025C"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7F14A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4D5021" w14:paraId="457EEB25" w14:textId="77777777" w:rsidTr="004D5021">
        <w:tc>
          <w:tcPr>
            <w:tcW w:w="2444" w:type="dxa"/>
            <w:tcBorders>
              <w:top w:val="single" w:sz="4" w:space="0" w:color="auto"/>
              <w:left w:val="single" w:sz="4" w:space="0" w:color="auto"/>
              <w:bottom w:val="single" w:sz="4" w:space="0" w:color="auto"/>
              <w:right w:val="single" w:sz="4" w:space="0" w:color="auto"/>
            </w:tcBorders>
          </w:tcPr>
          <w:p w14:paraId="7FE5AA51"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28C3D7B1"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C367B49"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124A57E" w14:textId="33C694D1"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05EDA3ED"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8B663B6" w14:textId="037E1A5F" w:rsidR="004D5021" w:rsidRDefault="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1C01D3" w14:textId="51916571" w:rsidR="004D5021" w:rsidRDefault="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bl>
    <w:p w14:paraId="74DD7689"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F195CAE" w14:textId="77777777" w:rsidR="00CA1B7C" w:rsidRPr="00383353" w:rsidRDefault="00CA1B7C" w:rsidP="00CA1B7C">
      <w:pPr>
        <w:overflowPunct w:val="0"/>
        <w:autoSpaceDE w:val="0"/>
        <w:autoSpaceDN w:val="0"/>
        <w:adjustRightInd w:val="0"/>
        <w:textAlignment w:val="baseline"/>
        <w:rPr>
          <w:rFonts w:eastAsia="Geneva"/>
          <w:lang w:eastAsia="ja-JP"/>
        </w:rPr>
      </w:pPr>
    </w:p>
    <w:p w14:paraId="3B05633E" w14:textId="77777777" w:rsidR="00CA1B7C" w:rsidRDefault="00CA1B7C" w:rsidP="00CA1B7C">
      <w:pPr>
        <w:spacing w:after="0"/>
        <w:rPr>
          <w:rFonts w:eastAsia="Times New Roman"/>
          <w:lang w:eastAsia="en-GB"/>
        </w:rPr>
      </w:pPr>
      <w:r>
        <w:rPr>
          <w:rFonts w:eastAsia="Times New Roman"/>
          <w:lang w:eastAsia="en-GB"/>
        </w:rPr>
        <w:br w:type="page"/>
      </w:r>
    </w:p>
    <w:p w14:paraId="58BD07E1"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6E43214" w14:textId="77777777" w:rsidR="00CA1B7C" w:rsidRPr="00C419B5" w:rsidRDefault="00CA1B7C" w:rsidP="00C419B5">
      <w:pPr>
        <w:pStyle w:val="3"/>
        <w:numPr>
          <w:ilvl w:val="0"/>
          <w:numId w:val="0"/>
        </w:numPr>
        <w:tabs>
          <w:tab w:val="num" w:pos="1134"/>
          <w:tab w:val="num" w:pos="5681"/>
        </w:tabs>
        <w:ind w:left="720" w:hanging="720"/>
        <w:rPr>
          <w:lang w:val="en-US"/>
        </w:rPr>
      </w:pPr>
      <w:bookmarkStart w:id="1262" w:name="_Toc525677868"/>
      <w:bookmarkStart w:id="1263" w:name="_Toc6489274"/>
      <w:bookmarkStart w:id="1264" w:name="_Toc31208991"/>
      <w:r w:rsidRPr="00C419B5">
        <w:rPr>
          <w:lang w:val="en-US"/>
        </w:rPr>
        <w:t>9.1.2</w:t>
      </w:r>
      <w:r w:rsidRPr="00C419B5">
        <w:rPr>
          <w:lang w:val="en-US"/>
        </w:rPr>
        <w:tab/>
        <w:t>Messages for Global Procedures</w:t>
      </w:r>
      <w:bookmarkEnd w:id="1262"/>
      <w:bookmarkEnd w:id="1263"/>
      <w:bookmarkEnd w:id="1264"/>
    </w:p>
    <w:p w14:paraId="5B622652"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265" w:name="_Toc525677870"/>
      <w:r>
        <w:rPr>
          <w:rFonts w:ascii="Arial" w:eastAsia="Times New Roman" w:hAnsi="Arial"/>
          <w:sz w:val="24"/>
          <w:lang w:eastAsia="en-GB"/>
        </w:rPr>
        <w:t>9.1.2.1</w:t>
      </w:r>
      <w:r w:rsidRPr="00383353">
        <w:rPr>
          <w:rFonts w:ascii="Arial" w:eastAsia="Times New Roman" w:hAnsi="Arial"/>
          <w:sz w:val="24"/>
          <w:lang w:eastAsia="en-GB"/>
        </w:rPr>
        <w:tab/>
        <w:t>ERROR INDICATION</w:t>
      </w:r>
      <w:bookmarkEnd w:id="1265"/>
    </w:p>
    <w:p w14:paraId="5F64F7B2" w14:textId="2D97396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used to indicate that some error has been detected in the </w:t>
      </w:r>
      <w:r>
        <w:rPr>
          <w:rFonts w:eastAsia="Times New Roman"/>
          <w:lang w:eastAsia="en-GB"/>
        </w:rPr>
        <w:t xml:space="preserve">E2 Node </w:t>
      </w:r>
      <w:r w:rsidRPr="00383353">
        <w:rPr>
          <w:rFonts w:eastAsia="Times New Roman"/>
          <w:lang w:eastAsia="en-GB"/>
        </w:rPr>
        <w:t xml:space="preserve">or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3F7F54AF" w14:textId="37E5DD10" w:rsidR="00CA1B7C" w:rsidRPr="00383353" w:rsidRDefault="00CA1B7C" w:rsidP="00CA1B7C">
      <w:pPr>
        <w:overflowPunct w:val="0"/>
        <w:autoSpaceDE w:val="0"/>
        <w:autoSpaceDN w:val="0"/>
        <w:adjustRightInd w:val="0"/>
        <w:textAlignment w:val="baseline"/>
        <w:rPr>
          <w:rFonts w:eastAsia="Times New Roman"/>
          <w:vertAlign w:val="subscript"/>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or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vertAlign w:val="subscript"/>
          <w:lang w:eastAsia="en-GB"/>
        </w:rPr>
        <w:t>.</w:t>
      </w:r>
    </w:p>
    <w:p w14:paraId="12E0A26E" w14:textId="77777777" w:rsidR="00CA1B7C" w:rsidRPr="00AA5DA2" w:rsidRDefault="00CA1B7C" w:rsidP="00CA1B7C"/>
    <w:tbl>
      <w:tblPr>
        <w:tblW w:w="102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134"/>
        <w:gridCol w:w="851"/>
        <w:gridCol w:w="1701"/>
        <w:gridCol w:w="1984"/>
        <w:gridCol w:w="1089"/>
        <w:gridCol w:w="1104"/>
      </w:tblGrid>
      <w:tr w:rsidR="00CA1B7C" w:rsidRPr="00AA5DA2" w14:paraId="443D625F" w14:textId="77777777" w:rsidTr="00CA1B7C">
        <w:tc>
          <w:tcPr>
            <w:tcW w:w="2410" w:type="dxa"/>
          </w:tcPr>
          <w:p w14:paraId="4EC41C2B" w14:textId="77777777" w:rsidR="00CA1B7C" w:rsidRPr="00AA5DA2" w:rsidRDefault="00CA1B7C" w:rsidP="00CA1B7C">
            <w:pPr>
              <w:pStyle w:val="TAH"/>
              <w:rPr>
                <w:lang w:eastAsia="ja-JP"/>
              </w:rPr>
            </w:pPr>
            <w:r w:rsidRPr="00AA5DA2">
              <w:rPr>
                <w:lang w:eastAsia="ja-JP"/>
              </w:rPr>
              <w:t>IE/Group Name</w:t>
            </w:r>
          </w:p>
        </w:tc>
        <w:tc>
          <w:tcPr>
            <w:tcW w:w="1134" w:type="dxa"/>
          </w:tcPr>
          <w:p w14:paraId="54797F07" w14:textId="77777777" w:rsidR="00CA1B7C" w:rsidRPr="00AA5DA2" w:rsidRDefault="00CA1B7C" w:rsidP="00CA1B7C">
            <w:pPr>
              <w:pStyle w:val="TAH"/>
              <w:rPr>
                <w:lang w:eastAsia="ja-JP"/>
              </w:rPr>
            </w:pPr>
            <w:r w:rsidRPr="00AA5DA2">
              <w:rPr>
                <w:lang w:eastAsia="ja-JP"/>
              </w:rPr>
              <w:t>Presence</w:t>
            </w:r>
          </w:p>
        </w:tc>
        <w:tc>
          <w:tcPr>
            <w:tcW w:w="851" w:type="dxa"/>
          </w:tcPr>
          <w:p w14:paraId="540B0E7A" w14:textId="77777777" w:rsidR="00CA1B7C" w:rsidRPr="00AA5DA2" w:rsidRDefault="00CA1B7C" w:rsidP="00CA1B7C">
            <w:pPr>
              <w:pStyle w:val="TAH"/>
              <w:rPr>
                <w:lang w:eastAsia="ja-JP"/>
              </w:rPr>
            </w:pPr>
            <w:r w:rsidRPr="00AA5DA2">
              <w:rPr>
                <w:lang w:eastAsia="ja-JP"/>
              </w:rPr>
              <w:t>Range</w:t>
            </w:r>
          </w:p>
        </w:tc>
        <w:tc>
          <w:tcPr>
            <w:tcW w:w="1701" w:type="dxa"/>
          </w:tcPr>
          <w:p w14:paraId="47373D7B" w14:textId="77777777" w:rsidR="00CA1B7C" w:rsidRPr="00AA5DA2" w:rsidRDefault="00CA1B7C" w:rsidP="00CA1B7C">
            <w:pPr>
              <w:pStyle w:val="TAH"/>
              <w:rPr>
                <w:lang w:eastAsia="ja-JP"/>
              </w:rPr>
            </w:pPr>
            <w:r w:rsidRPr="00AA5DA2">
              <w:rPr>
                <w:lang w:eastAsia="ja-JP"/>
              </w:rPr>
              <w:t>IE type and reference</w:t>
            </w:r>
          </w:p>
        </w:tc>
        <w:tc>
          <w:tcPr>
            <w:tcW w:w="1984" w:type="dxa"/>
          </w:tcPr>
          <w:p w14:paraId="2D3E6563" w14:textId="77777777" w:rsidR="00CA1B7C" w:rsidRPr="00AA5DA2" w:rsidRDefault="00CA1B7C" w:rsidP="00CA1B7C">
            <w:pPr>
              <w:pStyle w:val="TAH"/>
              <w:rPr>
                <w:lang w:eastAsia="ja-JP"/>
              </w:rPr>
            </w:pPr>
            <w:r w:rsidRPr="00AA5DA2">
              <w:rPr>
                <w:lang w:eastAsia="ja-JP"/>
              </w:rPr>
              <w:t>Semantics description</w:t>
            </w:r>
          </w:p>
        </w:tc>
        <w:tc>
          <w:tcPr>
            <w:tcW w:w="1089" w:type="dxa"/>
          </w:tcPr>
          <w:p w14:paraId="4DC4484D" w14:textId="77777777" w:rsidR="00CA1B7C" w:rsidRPr="00AA5DA2" w:rsidRDefault="00CA1B7C" w:rsidP="00CA1B7C">
            <w:pPr>
              <w:pStyle w:val="TAH"/>
              <w:rPr>
                <w:lang w:eastAsia="ja-JP"/>
              </w:rPr>
            </w:pPr>
            <w:r w:rsidRPr="00AA5DA2">
              <w:rPr>
                <w:lang w:eastAsia="ja-JP"/>
              </w:rPr>
              <w:t>Criticality</w:t>
            </w:r>
          </w:p>
        </w:tc>
        <w:tc>
          <w:tcPr>
            <w:tcW w:w="1104" w:type="dxa"/>
          </w:tcPr>
          <w:p w14:paraId="7E169ACB" w14:textId="77777777" w:rsidR="00CA1B7C" w:rsidRPr="00AA5DA2" w:rsidRDefault="00CA1B7C" w:rsidP="00CA1B7C">
            <w:pPr>
              <w:pStyle w:val="TAH"/>
              <w:rPr>
                <w:lang w:eastAsia="ja-JP"/>
              </w:rPr>
            </w:pPr>
            <w:r w:rsidRPr="00AA5DA2">
              <w:rPr>
                <w:lang w:eastAsia="ja-JP"/>
              </w:rPr>
              <w:t>Assigned Criticality</w:t>
            </w:r>
          </w:p>
        </w:tc>
      </w:tr>
      <w:tr w:rsidR="00CA1B7C" w:rsidRPr="00AA5DA2" w14:paraId="5CCD7872" w14:textId="77777777" w:rsidTr="00CA1B7C">
        <w:tc>
          <w:tcPr>
            <w:tcW w:w="2410" w:type="dxa"/>
          </w:tcPr>
          <w:p w14:paraId="01F39D79" w14:textId="77777777" w:rsidR="00CA1B7C" w:rsidRPr="00AA5DA2" w:rsidRDefault="00CA1B7C" w:rsidP="00CA1B7C">
            <w:pPr>
              <w:pStyle w:val="TAL"/>
              <w:rPr>
                <w:lang w:eastAsia="ja-JP"/>
              </w:rPr>
            </w:pPr>
            <w:r w:rsidRPr="00AA5DA2">
              <w:rPr>
                <w:lang w:eastAsia="ja-JP"/>
              </w:rPr>
              <w:t>Message Type</w:t>
            </w:r>
          </w:p>
        </w:tc>
        <w:tc>
          <w:tcPr>
            <w:tcW w:w="1134" w:type="dxa"/>
          </w:tcPr>
          <w:p w14:paraId="79ECDEF4" w14:textId="77777777" w:rsidR="00CA1B7C" w:rsidRPr="00AA5DA2" w:rsidRDefault="00CA1B7C" w:rsidP="00CA1B7C">
            <w:pPr>
              <w:pStyle w:val="TAL"/>
              <w:rPr>
                <w:lang w:eastAsia="ja-JP"/>
              </w:rPr>
            </w:pPr>
            <w:r w:rsidRPr="00AA5DA2">
              <w:rPr>
                <w:lang w:eastAsia="ja-JP"/>
              </w:rPr>
              <w:t>M</w:t>
            </w:r>
          </w:p>
        </w:tc>
        <w:tc>
          <w:tcPr>
            <w:tcW w:w="851" w:type="dxa"/>
          </w:tcPr>
          <w:p w14:paraId="0F323919" w14:textId="77777777" w:rsidR="00CA1B7C" w:rsidRPr="00AA5DA2" w:rsidRDefault="00CA1B7C" w:rsidP="00CA1B7C">
            <w:pPr>
              <w:pStyle w:val="TAL"/>
              <w:rPr>
                <w:lang w:eastAsia="ja-JP"/>
              </w:rPr>
            </w:pPr>
          </w:p>
        </w:tc>
        <w:tc>
          <w:tcPr>
            <w:tcW w:w="1701" w:type="dxa"/>
          </w:tcPr>
          <w:p w14:paraId="14C52144" w14:textId="77777777" w:rsidR="00CA1B7C" w:rsidRPr="00AA5DA2" w:rsidRDefault="00CA1B7C" w:rsidP="00CA1B7C">
            <w:pPr>
              <w:pStyle w:val="TAL"/>
              <w:rPr>
                <w:lang w:eastAsia="ja-JP"/>
              </w:rPr>
            </w:pPr>
            <w:r>
              <w:rPr>
                <w:lang w:eastAsia="ja-JP"/>
              </w:rPr>
              <w:t>9.2.3</w:t>
            </w:r>
          </w:p>
        </w:tc>
        <w:tc>
          <w:tcPr>
            <w:tcW w:w="1984" w:type="dxa"/>
          </w:tcPr>
          <w:p w14:paraId="6999F57B" w14:textId="77777777" w:rsidR="00CA1B7C" w:rsidRPr="00AA5DA2" w:rsidRDefault="00CA1B7C" w:rsidP="00CA1B7C">
            <w:pPr>
              <w:pStyle w:val="TAL"/>
              <w:rPr>
                <w:lang w:eastAsia="ja-JP"/>
              </w:rPr>
            </w:pPr>
          </w:p>
        </w:tc>
        <w:tc>
          <w:tcPr>
            <w:tcW w:w="1089" w:type="dxa"/>
          </w:tcPr>
          <w:p w14:paraId="526B7056" w14:textId="77777777" w:rsidR="00CA1B7C" w:rsidRPr="00AA5DA2" w:rsidRDefault="00CA1B7C" w:rsidP="00CA1B7C">
            <w:pPr>
              <w:pStyle w:val="TAC"/>
              <w:rPr>
                <w:lang w:eastAsia="ja-JP"/>
              </w:rPr>
            </w:pPr>
            <w:r w:rsidRPr="00AA5DA2">
              <w:rPr>
                <w:lang w:eastAsia="ja-JP"/>
              </w:rPr>
              <w:t>YES</w:t>
            </w:r>
          </w:p>
        </w:tc>
        <w:tc>
          <w:tcPr>
            <w:tcW w:w="1104" w:type="dxa"/>
          </w:tcPr>
          <w:p w14:paraId="7EC1685B" w14:textId="77777777" w:rsidR="00CA1B7C" w:rsidRPr="00AA5DA2" w:rsidRDefault="00CA1B7C" w:rsidP="00CA1B7C">
            <w:pPr>
              <w:pStyle w:val="TAC"/>
              <w:rPr>
                <w:lang w:eastAsia="ja-JP"/>
              </w:rPr>
            </w:pPr>
            <w:r w:rsidRPr="00AA5DA2">
              <w:rPr>
                <w:lang w:eastAsia="ja-JP"/>
              </w:rPr>
              <w:t>ignore</w:t>
            </w:r>
          </w:p>
        </w:tc>
      </w:tr>
      <w:tr w:rsidR="007A61F1" w:rsidRPr="00383353" w14:paraId="2E5B0C15" w14:textId="77777777" w:rsidTr="007A61F1">
        <w:tc>
          <w:tcPr>
            <w:tcW w:w="2410" w:type="dxa"/>
            <w:tcBorders>
              <w:top w:val="single" w:sz="4" w:space="0" w:color="auto"/>
              <w:left w:val="single" w:sz="4" w:space="0" w:color="auto"/>
              <w:bottom w:val="single" w:sz="4" w:space="0" w:color="auto"/>
              <w:right w:val="single" w:sz="4" w:space="0" w:color="auto"/>
            </w:tcBorders>
          </w:tcPr>
          <w:p w14:paraId="501C960C" w14:textId="77777777" w:rsidR="007A61F1" w:rsidRPr="007A61F1" w:rsidRDefault="007A61F1" w:rsidP="007A61F1">
            <w:pPr>
              <w:pStyle w:val="TAL"/>
              <w:rPr>
                <w:lang w:eastAsia="ja-JP"/>
              </w:rPr>
            </w:pPr>
            <w:r w:rsidRPr="007A61F1">
              <w:rPr>
                <w:lang w:eastAsia="ja-JP"/>
              </w:rPr>
              <w:t>RIC Request ID</w:t>
            </w:r>
          </w:p>
        </w:tc>
        <w:tc>
          <w:tcPr>
            <w:tcW w:w="1134" w:type="dxa"/>
            <w:tcBorders>
              <w:top w:val="single" w:sz="4" w:space="0" w:color="auto"/>
              <w:left w:val="single" w:sz="4" w:space="0" w:color="auto"/>
              <w:bottom w:val="single" w:sz="4" w:space="0" w:color="auto"/>
              <w:right w:val="single" w:sz="4" w:space="0" w:color="auto"/>
            </w:tcBorders>
          </w:tcPr>
          <w:p w14:paraId="73B52DB6" w14:textId="79A07CB2" w:rsidR="007A61F1" w:rsidRPr="007A61F1" w:rsidRDefault="007A61F1" w:rsidP="007A61F1">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08A799C7" w14:textId="77777777" w:rsidR="007A61F1" w:rsidRPr="007A61F1" w:rsidRDefault="007A61F1" w:rsidP="007A61F1">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0C3281C" w14:textId="77777777" w:rsidR="007A61F1" w:rsidRPr="007A61F1" w:rsidRDefault="007A61F1" w:rsidP="007A61F1">
            <w:pPr>
              <w:pStyle w:val="TAL"/>
              <w:rPr>
                <w:lang w:eastAsia="ja-JP"/>
              </w:rPr>
            </w:pPr>
            <w:r w:rsidRPr="007A61F1">
              <w:rPr>
                <w:lang w:eastAsia="ja-JP"/>
              </w:rPr>
              <w:t>9.2.7</w:t>
            </w:r>
          </w:p>
        </w:tc>
        <w:tc>
          <w:tcPr>
            <w:tcW w:w="1984" w:type="dxa"/>
            <w:tcBorders>
              <w:top w:val="single" w:sz="4" w:space="0" w:color="auto"/>
              <w:left w:val="single" w:sz="4" w:space="0" w:color="auto"/>
              <w:bottom w:val="single" w:sz="4" w:space="0" w:color="auto"/>
              <w:right w:val="single" w:sz="4" w:space="0" w:color="auto"/>
            </w:tcBorders>
          </w:tcPr>
          <w:p w14:paraId="79E67237" w14:textId="77777777" w:rsidR="007A61F1" w:rsidRPr="007A61F1" w:rsidRDefault="007A61F1" w:rsidP="007A61F1">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18B8A317" w14:textId="77777777" w:rsidR="007A61F1" w:rsidRPr="007A61F1" w:rsidRDefault="007A61F1" w:rsidP="007A61F1">
            <w:pPr>
              <w:pStyle w:val="TAC"/>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7E556D9D" w14:textId="77777777" w:rsidR="007A61F1" w:rsidRPr="007A61F1" w:rsidRDefault="007A61F1" w:rsidP="007A61F1">
            <w:pPr>
              <w:pStyle w:val="TAC"/>
              <w:rPr>
                <w:lang w:eastAsia="ja-JP"/>
              </w:rPr>
            </w:pPr>
            <w:r w:rsidRPr="007A61F1">
              <w:rPr>
                <w:lang w:eastAsia="ja-JP"/>
              </w:rPr>
              <w:t>reject</w:t>
            </w:r>
          </w:p>
        </w:tc>
      </w:tr>
      <w:tr w:rsidR="007A61F1" w:rsidRPr="00383353" w14:paraId="1E10EAD5" w14:textId="77777777" w:rsidTr="007A61F1">
        <w:tc>
          <w:tcPr>
            <w:tcW w:w="2410" w:type="dxa"/>
            <w:tcBorders>
              <w:top w:val="single" w:sz="4" w:space="0" w:color="auto"/>
              <w:left w:val="single" w:sz="4" w:space="0" w:color="auto"/>
              <w:bottom w:val="single" w:sz="4" w:space="0" w:color="auto"/>
              <w:right w:val="single" w:sz="4" w:space="0" w:color="auto"/>
            </w:tcBorders>
          </w:tcPr>
          <w:p w14:paraId="75EB58C4" w14:textId="77777777" w:rsidR="007A61F1" w:rsidRPr="007A61F1" w:rsidRDefault="007A61F1" w:rsidP="007A61F1">
            <w:pPr>
              <w:pStyle w:val="TAL"/>
              <w:rPr>
                <w:lang w:eastAsia="ja-JP"/>
              </w:rPr>
            </w:pPr>
            <w:r w:rsidRPr="007A61F1">
              <w:rPr>
                <w:lang w:eastAsia="ja-JP"/>
              </w:rPr>
              <w:t>RAN Function ID</w:t>
            </w:r>
          </w:p>
        </w:tc>
        <w:tc>
          <w:tcPr>
            <w:tcW w:w="1134" w:type="dxa"/>
            <w:tcBorders>
              <w:top w:val="single" w:sz="4" w:space="0" w:color="auto"/>
              <w:left w:val="single" w:sz="4" w:space="0" w:color="auto"/>
              <w:bottom w:val="single" w:sz="4" w:space="0" w:color="auto"/>
              <w:right w:val="single" w:sz="4" w:space="0" w:color="auto"/>
            </w:tcBorders>
          </w:tcPr>
          <w:p w14:paraId="60B960EB" w14:textId="5A0BF5A3" w:rsidR="007A61F1" w:rsidRPr="007A61F1" w:rsidRDefault="007A61F1" w:rsidP="007A61F1">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2C8122E" w14:textId="77777777" w:rsidR="007A61F1" w:rsidRPr="007A61F1" w:rsidRDefault="007A61F1" w:rsidP="007A61F1">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06E3D64" w14:textId="77777777" w:rsidR="007A61F1" w:rsidRPr="007A61F1" w:rsidRDefault="007A61F1" w:rsidP="007A61F1">
            <w:pPr>
              <w:pStyle w:val="TAL"/>
              <w:rPr>
                <w:lang w:eastAsia="ja-JP"/>
              </w:rPr>
            </w:pPr>
            <w:r w:rsidRPr="007A61F1">
              <w:rPr>
                <w:lang w:eastAsia="ja-JP"/>
              </w:rPr>
              <w:t>9.2.8</w:t>
            </w:r>
          </w:p>
        </w:tc>
        <w:tc>
          <w:tcPr>
            <w:tcW w:w="1984" w:type="dxa"/>
            <w:tcBorders>
              <w:top w:val="single" w:sz="4" w:space="0" w:color="auto"/>
              <w:left w:val="single" w:sz="4" w:space="0" w:color="auto"/>
              <w:bottom w:val="single" w:sz="4" w:space="0" w:color="auto"/>
              <w:right w:val="single" w:sz="4" w:space="0" w:color="auto"/>
            </w:tcBorders>
          </w:tcPr>
          <w:p w14:paraId="7035CE29" w14:textId="77777777" w:rsidR="007A61F1" w:rsidRPr="007A61F1" w:rsidRDefault="007A61F1" w:rsidP="007A61F1">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5B32FADF" w14:textId="77777777" w:rsidR="007A61F1" w:rsidRPr="007A61F1" w:rsidRDefault="007A61F1" w:rsidP="007A61F1">
            <w:pPr>
              <w:pStyle w:val="TAC"/>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4DCF2024" w14:textId="77777777" w:rsidR="007A61F1" w:rsidRPr="007A61F1" w:rsidRDefault="007A61F1" w:rsidP="007A61F1">
            <w:pPr>
              <w:pStyle w:val="TAC"/>
              <w:rPr>
                <w:lang w:eastAsia="ja-JP"/>
              </w:rPr>
            </w:pPr>
            <w:r w:rsidRPr="007A61F1">
              <w:rPr>
                <w:lang w:eastAsia="ja-JP"/>
              </w:rPr>
              <w:t>reject</w:t>
            </w:r>
          </w:p>
        </w:tc>
      </w:tr>
      <w:tr w:rsidR="00CA1B7C" w:rsidRPr="00AA5DA2" w14:paraId="61056CEE" w14:textId="77777777" w:rsidTr="00CA1B7C">
        <w:tc>
          <w:tcPr>
            <w:tcW w:w="2410" w:type="dxa"/>
            <w:tcBorders>
              <w:top w:val="single" w:sz="4" w:space="0" w:color="auto"/>
              <w:left w:val="single" w:sz="4" w:space="0" w:color="auto"/>
              <w:bottom w:val="single" w:sz="4" w:space="0" w:color="auto"/>
              <w:right w:val="single" w:sz="4" w:space="0" w:color="auto"/>
            </w:tcBorders>
          </w:tcPr>
          <w:p w14:paraId="5192A453" w14:textId="77777777" w:rsidR="00CA1B7C" w:rsidRPr="00AA5DA2" w:rsidRDefault="00CA1B7C" w:rsidP="00CA1B7C">
            <w:pPr>
              <w:pStyle w:val="TAL"/>
              <w:rPr>
                <w:lang w:eastAsia="ja-JP"/>
              </w:rPr>
            </w:pPr>
            <w:r>
              <w:rPr>
                <w:rFonts w:cs="Arial"/>
                <w:szCs w:val="18"/>
                <w:lang w:eastAsia="ja-JP"/>
              </w:rPr>
              <w:t>Cause</w:t>
            </w:r>
          </w:p>
        </w:tc>
        <w:tc>
          <w:tcPr>
            <w:tcW w:w="1134" w:type="dxa"/>
            <w:tcBorders>
              <w:top w:val="single" w:sz="4" w:space="0" w:color="auto"/>
              <w:left w:val="single" w:sz="4" w:space="0" w:color="auto"/>
              <w:bottom w:val="single" w:sz="4" w:space="0" w:color="auto"/>
              <w:right w:val="single" w:sz="4" w:space="0" w:color="auto"/>
            </w:tcBorders>
          </w:tcPr>
          <w:p w14:paraId="01B6E81C" w14:textId="77777777" w:rsidR="00CA1B7C" w:rsidRPr="00AA5DA2" w:rsidRDefault="00CA1B7C" w:rsidP="00CA1B7C">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60F3397C" w14:textId="77777777" w:rsidR="00CA1B7C" w:rsidRPr="00AA5DA2" w:rsidRDefault="00CA1B7C" w:rsidP="00CA1B7C">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6DF1368B" w14:textId="77777777" w:rsidR="00CA1B7C" w:rsidRPr="00AA5DA2" w:rsidRDefault="00CA1B7C" w:rsidP="00CA1B7C">
            <w:pPr>
              <w:pStyle w:val="TAL"/>
              <w:rPr>
                <w:lang w:eastAsia="ja-JP"/>
              </w:rPr>
            </w:pPr>
            <w:r>
              <w:rPr>
                <w:lang w:eastAsia="ja-JP"/>
              </w:rPr>
              <w:t>9.2.1</w:t>
            </w:r>
          </w:p>
        </w:tc>
        <w:tc>
          <w:tcPr>
            <w:tcW w:w="1984" w:type="dxa"/>
            <w:tcBorders>
              <w:top w:val="single" w:sz="4" w:space="0" w:color="auto"/>
              <w:left w:val="single" w:sz="4" w:space="0" w:color="auto"/>
              <w:bottom w:val="single" w:sz="4" w:space="0" w:color="auto"/>
              <w:right w:val="single" w:sz="4" w:space="0" w:color="auto"/>
            </w:tcBorders>
          </w:tcPr>
          <w:p w14:paraId="59C663F0" w14:textId="77777777" w:rsidR="00CA1B7C" w:rsidRPr="00AA5DA2" w:rsidRDefault="00CA1B7C" w:rsidP="00CA1B7C">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2AF4C854" w14:textId="77777777" w:rsidR="00CA1B7C" w:rsidRPr="00AA5DA2" w:rsidRDefault="00CA1B7C" w:rsidP="00CA1B7C">
            <w:pPr>
              <w:pStyle w:val="TAC"/>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0BB605B3" w14:textId="77777777" w:rsidR="00CA1B7C" w:rsidRPr="00AA5DA2" w:rsidRDefault="00CA1B7C" w:rsidP="00CA1B7C">
            <w:pPr>
              <w:pStyle w:val="TAC"/>
              <w:rPr>
                <w:lang w:eastAsia="ja-JP"/>
              </w:rPr>
            </w:pPr>
            <w:r w:rsidRPr="00AA5DA2">
              <w:rPr>
                <w:lang w:eastAsia="ja-JP"/>
              </w:rPr>
              <w:t>ignore</w:t>
            </w:r>
          </w:p>
        </w:tc>
      </w:tr>
      <w:tr w:rsidR="00CA1B7C" w:rsidRPr="00AA5DA2" w14:paraId="441F0D78" w14:textId="77777777" w:rsidTr="00CA1B7C">
        <w:tc>
          <w:tcPr>
            <w:tcW w:w="2410" w:type="dxa"/>
            <w:tcBorders>
              <w:top w:val="single" w:sz="4" w:space="0" w:color="auto"/>
              <w:left w:val="single" w:sz="4" w:space="0" w:color="auto"/>
              <w:bottom w:val="single" w:sz="4" w:space="0" w:color="auto"/>
              <w:right w:val="single" w:sz="4" w:space="0" w:color="auto"/>
            </w:tcBorders>
          </w:tcPr>
          <w:p w14:paraId="2830DC8D" w14:textId="77777777" w:rsidR="00CA1B7C" w:rsidRPr="00AA5DA2" w:rsidRDefault="00CA1B7C" w:rsidP="00CA1B7C">
            <w:pPr>
              <w:pStyle w:val="TAL"/>
              <w:rPr>
                <w:lang w:eastAsia="ja-JP"/>
              </w:rPr>
            </w:pPr>
            <w:r w:rsidRPr="00AA5DA2">
              <w:rPr>
                <w:rFonts w:cs="Arial"/>
                <w:szCs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tcPr>
          <w:p w14:paraId="7589CAE3" w14:textId="77777777" w:rsidR="00CA1B7C" w:rsidRPr="00AA5DA2" w:rsidRDefault="00CA1B7C" w:rsidP="00CA1B7C">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239531C" w14:textId="77777777" w:rsidR="00CA1B7C" w:rsidRPr="00AA5DA2" w:rsidRDefault="00CA1B7C" w:rsidP="00CA1B7C">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C3641B3" w14:textId="77777777" w:rsidR="00CA1B7C" w:rsidRPr="00AA5DA2" w:rsidRDefault="00CA1B7C" w:rsidP="00CA1B7C">
            <w:pPr>
              <w:pStyle w:val="TAL"/>
              <w:rPr>
                <w:lang w:eastAsia="ja-JP"/>
              </w:rPr>
            </w:pPr>
            <w:r>
              <w:rPr>
                <w:lang w:eastAsia="ja-JP"/>
              </w:rPr>
              <w:t>9.2.2</w:t>
            </w:r>
          </w:p>
        </w:tc>
        <w:tc>
          <w:tcPr>
            <w:tcW w:w="1984" w:type="dxa"/>
            <w:tcBorders>
              <w:top w:val="single" w:sz="4" w:space="0" w:color="auto"/>
              <w:left w:val="single" w:sz="4" w:space="0" w:color="auto"/>
              <w:bottom w:val="single" w:sz="4" w:space="0" w:color="auto"/>
              <w:right w:val="single" w:sz="4" w:space="0" w:color="auto"/>
            </w:tcBorders>
          </w:tcPr>
          <w:p w14:paraId="3883326A" w14:textId="77777777" w:rsidR="00CA1B7C" w:rsidRPr="00AA5DA2" w:rsidRDefault="00CA1B7C" w:rsidP="00CA1B7C">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1C31E3CD" w14:textId="77777777" w:rsidR="00CA1B7C" w:rsidRPr="00AA5DA2" w:rsidRDefault="00CA1B7C" w:rsidP="00CA1B7C">
            <w:pPr>
              <w:pStyle w:val="TAC"/>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40FCFA67" w14:textId="77777777" w:rsidR="00CA1B7C" w:rsidRPr="00AA5DA2" w:rsidRDefault="00CA1B7C" w:rsidP="00CA1B7C">
            <w:pPr>
              <w:pStyle w:val="TAC"/>
              <w:rPr>
                <w:lang w:eastAsia="ja-JP"/>
              </w:rPr>
            </w:pPr>
            <w:r w:rsidRPr="00AA5DA2">
              <w:rPr>
                <w:lang w:eastAsia="ja-JP"/>
              </w:rPr>
              <w:t>ignore</w:t>
            </w:r>
          </w:p>
        </w:tc>
      </w:tr>
    </w:tbl>
    <w:p w14:paraId="4A7A705D" w14:textId="77777777" w:rsidR="00CA1B7C" w:rsidRDefault="00CA1B7C" w:rsidP="00CA1B7C">
      <w:pPr>
        <w:overflowPunct w:val="0"/>
        <w:autoSpaceDE w:val="0"/>
        <w:autoSpaceDN w:val="0"/>
        <w:adjustRightInd w:val="0"/>
        <w:textAlignment w:val="baseline"/>
        <w:rPr>
          <w:rFonts w:eastAsia="Times New Roman"/>
          <w:lang w:eastAsia="en-GB"/>
        </w:rPr>
      </w:pPr>
    </w:p>
    <w:p w14:paraId="5635731B" w14:textId="77777777" w:rsidR="00CA1B7C" w:rsidRDefault="00CA1B7C" w:rsidP="00CA1B7C">
      <w:pPr>
        <w:overflowPunct w:val="0"/>
        <w:autoSpaceDE w:val="0"/>
        <w:autoSpaceDN w:val="0"/>
        <w:adjustRightInd w:val="0"/>
        <w:textAlignment w:val="baseline"/>
        <w:rPr>
          <w:rFonts w:eastAsia="Times New Roman"/>
          <w:lang w:eastAsia="en-GB"/>
        </w:rPr>
      </w:pPr>
    </w:p>
    <w:p w14:paraId="5B8DAC0C"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50E2F02" w14:textId="77777777" w:rsidR="00CA1B7C" w:rsidRPr="00786AA0"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266" w:name="_Toc525677871"/>
      <w:bookmarkStart w:id="1267" w:name="_Hlk2936353"/>
      <w:r>
        <w:rPr>
          <w:rFonts w:ascii="Arial" w:eastAsia="Times New Roman" w:hAnsi="Arial"/>
          <w:sz w:val="24"/>
          <w:lang w:eastAsia="en-GB"/>
        </w:rPr>
        <w:t>9.1.2.2</w:t>
      </w:r>
      <w:r w:rsidRPr="00786AA0">
        <w:rPr>
          <w:rFonts w:ascii="Arial" w:eastAsia="Times New Roman" w:hAnsi="Arial"/>
          <w:sz w:val="24"/>
          <w:lang w:eastAsia="en-GB"/>
        </w:rPr>
        <w:tab/>
      </w:r>
      <w:r w:rsidRPr="00DF42C1">
        <w:rPr>
          <w:rFonts w:ascii="Arial" w:eastAsia="Times New Roman" w:hAnsi="Arial"/>
          <w:sz w:val="24"/>
          <w:lang w:eastAsia="en-GB"/>
        </w:rPr>
        <w:t>E2</w:t>
      </w:r>
      <w:r w:rsidRPr="00786AA0">
        <w:rPr>
          <w:rFonts w:ascii="Arial" w:eastAsia="Times New Roman" w:hAnsi="Arial"/>
          <w:sz w:val="24"/>
          <w:lang w:eastAsia="en-GB"/>
        </w:rPr>
        <w:t xml:space="preserve"> SETUP REQUEST</w:t>
      </w:r>
      <w:bookmarkEnd w:id="1266"/>
    </w:p>
    <w:p w14:paraId="6C2E5A15" w14:textId="047FA61D" w:rsidR="00CA1B7C" w:rsidRPr="00786AA0"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This message is sent by a</w:t>
      </w:r>
      <w:r w:rsidRPr="001904F8">
        <w:rPr>
          <w:rFonts w:eastAsia="Times New Roman"/>
          <w:lang w:eastAsia="en-GB"/>
        </w:rPr>
        <w:t xml:space="preserve">n E2 Node to a </w:t>
      </w:r>
      <w:r w:rsidR="00132A21">
        <w:rPr>
          <w:rFonts w:eastAsia="Times New Roman"/>
          <w:lang w:eastAsia="en-GB"/>
        </w:rPr>
        <w:t>N</w:t>
      </w:r>
      <w:r w:rsidRPr="001904F8">
        <w:rPr>
          <w:rFonts w:eastAsia="Times New Roman"/>
          <w:lang w:eastAsia="en-GB"/>
        </w:rPr>
        <w:t xml:space="preserve">ear-RT </w:t>
      </w:r>
      <w:r w:rsidRPr="00786AA0">
        <w:rPr>
          <w:rFonts w:eastAsia="Times New Roman"/>
          <w:lang w:eastAsia="en-GB"/>
        </w:rPr>
        <w:t>RIC to transfer the initialization information.</w:t>
      </w:r>
    </w:p>
    <w:p w14:paraId="4942C938" w14:textId="5304B3DD" w:rsidR="00CA1B7C" w:rsidRPr="00383353"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Direction: </w:t>
      </w:r>
      <w:r w:rsidRPr="001904F8">
        <w:rPr>
          <w:rFonts w:eastAsia="Times New Roman"/>
          <w:lang w:eastAsia="en-GB"/>
        </w:rPr>
        <w:t>E2 Node</w:t>
      </w:r>
      <w:r w:rsidRPr="00786AA0">
        <w:rPr>
          <w:rFonts w:eastAsia="Times New Roman"/>
          <w:lang w:eastAsia="en-GB"/>
        </w:rPr>
        <w:t xml:space="preserve"> </w:t>
      </w:r>
      <w:r w:rsidRPr="00786AA0">
        <w:rPr>
          <w:rFonts w:eastAsia="Times New Roman"/>
          <w:lang w:eastAsia="en-GB"/>
        </w:rPr>
        <w:sym w:font="Wingdings" w:char="F0E0"/>
      </w:r>
      <w:r w:rsidR="002C03A6">
        <w:rPr>
          <w:rFonts w:eastAsia="Times New Roman"/>
          <w:lang w:eastAsia="en-GB"/>
        </w:rPr>
        <w:t xml:space="preserve"> </w:t>
      </w:r>
      <w:r w:rsidR="005E5F2D">
        <w:rPr>
          <w:rFonts w:eastAsia="Times New Roman"/>
          <w:lang w:eastAsia="en-GB"/>
        </w:rPr>
        <w:t>Near</w:t>
      </w:r>
      <w:r w:rsidRPr="00786AA0">
        <w:rPr>
          <w:rFonts w:eastAsia="Times New Roman"/>
          <w:lang w:eastAsia="en-GB"/>
        </w:rPr>
        <w:t>-RT RIC</w:t>
      </w:r>
    </w:p>
    <w:p w14:paraId="222E5145" w14:textId="77777777" w:rsidR="00CA1B7C" w:rsidRPr="000903B9" w:rsidRDefault="00CA1B7C" w:rsidP="00CA1B7C">
      <w:pPr>
        <w:overflowPunct w:val="0"/>
        <w:autoSpaceDE w:val="0"/>
        <w:autoSpaceDN w:val="0"/>
        <w:adjustRightInd w:val="0"/>
        <w:textAlignment w:val="baseline"/>
        <w:rPr>
          <w:rFonts w:eastAsia="Times New Roman"/>
          <w:lang w:val="en-GB"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6"/>
        <w:gridCol w:w="1535"/>
        <w:gridCol w:w="1083"/>
        <w:gridCol w:w="1134"/>
        <w:gridCol w:w="9"/>
      </w:tblGrid>
      <w:tr w:rsidR="00CA1B7C" w:rsidRPr="000903B9" w14:paraId="66626EF9" w14:textId="77777777" w:rsidTr="00B41F11">
        <w:tc>
          <w:tcPr>
            <w:tcW w:w="2444" w:type="dxa"/>
            <w:tcBorders>
              <w:top w:val="single" w:sz="4" w:space="0" w:color="auto"/>
              <w:left w:val="single" w:sz="4" w:space="0" w:color="auto"/>
              <w:bottom w:val="single" w:sz="4" w:space="0" w:color="auto"/>
              <w:right w:val="single" w:sz="4" w:space="0" w:color="auto"/>
            </w:tcBorders>
          </w:tcPr>
          <w:p w14:paraId="65F09B6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A87C33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55929A4"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689F3A7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535" w:type="dxa"/>
            <w:tcBorders>
              <w:top w:val="single" w:sz="4" w:space="0" w:color="auto"/>
              <w:left w:val="single" w:sz="4" w:space="0" w:color="auto"/>
              <w:bottom w:val="single" w:sz="4" w:space="0" w:color="auto"/>
              <w:right w:val="single" w:sz="4" w:space="0" w:color="auto"/>
            </w:tcBorders>
          </w:tcPr>
          <w:p w14:paraId="3F91CDE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083" w:type="dxa"/>
            <w:tcBorders>
              <w:top w:val="single" w:sz="4" w:space="0" w:color="auto"/>
              <w:left w:val="single" w:sz="4" w:space="0" w:color="auto"/>
              <w:bottom w:val="single" w:sz="4" w:space="0" w:color="auto"/>
              <w:right w:val="single" w:sz="4" w:space="0" w:color="auto"/>
            </w:tcBorders>
          </w:tcPr>
          <w:p w14:paraId="5795E4DF"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143" w:type="dxa"/>
            <w:gridSpan w:val="2"/>
            <w:tcBorders>
              <w:top w:val="single" w:sz="4" w:space="0" w:color="auto"/>
              <w:left w:val="single" w:sz="4" w:space="0" w:color="auto"/>
              <w:bottom w:val="single" w:sz="4" w:space="0" w:color="auto"/>
              <w:right w:val="single" w:sz="4" w:space="0" w:color="auto"/>
            </w:tcBorders>
          </w:tcPr>
          <w:p w14:paraId="2C7A2EC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2DECEE6B" w14:textId="77777777" w:rsidTr="00B41F11">
        <w:tc>
          <w:tcPr>
            <w:tcW w:w="2444" w:type="dxa"/>
            <w:tcBorders>
              <w:top w:val="single" w:sz="4" w:space="0" w:color="auto"/>
              <w:left w:val="single" w:sz="4" w:space="0" w:color="auto"/>
              <w:bottom w:val="single" w:sz="4" w:space="0" w:color="auto"/>
              <w:right w:val="single" w:sz="4" w:space="0" w:color="auto"/>
            </w:tcBorders>
          </w:tcPr>
          <w:p w14:paraId="6948340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1FFD34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1E58CDC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4FDBA26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535" w:type="dxa"/>
            <w:tcBorders>
              <w:top w:val="single" w:sz="4" w:space="0" w:color="auto"/>
              <w:left w:val="single" w:sz="4" w:space="0" w:color="auto"/>
              <w:bottom w:val="single" w:sz="4" w:space="0" w:color="auto"/>
              <w:right w:val="single" w:sz="4" w:space="0" w:color="auto"/>
            </w:tcBorders>
          </w:tcPr>
          <w:p w14:paraId="37F282C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6D9067C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tcPr>
          <w:p w14:paraId="57E9584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07B6740F" w14:textId="77777777" w:rsidTr="00B41F11">
        <w:tc>
          <w:tcPr>
            <w:tcW w:w="2444" w:type="dxa"/>
            <w:tcBorders>
              <w:top w:val="single" w:sz="4" w:space="0" w:color="auto"/>
              <w:left w:val="single" w:sz="4" w:space="0" w:color="auto"/>
              <w:bottom w:val="single" w:sz="4" w:space="0" w:color="auto"/>
              <w:right w:val="single" w:sz="4" w:space="0" w:color="auto"/>
            </w:tcBorders>
            <w:shd w:val="clear" w:color="auto" w:fill="auto"/>
          </w:tcPr>
          <w:p w14:paraId="7583490C" w14:textId="3A29A146" w:rsidR="00CA1B7C" w:rsidRPr="000903B9" w:rsidRDefault="006E4FF4"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 xml:space="preserve">Global </w:t>
            </w:r>
            <w:r w:rsidR="00CA1B7C">
              <w:rPr>
                <w:rFonts w:ascii="Arial" w:eastAsia="Times New Roman" w:hAnsi="Arial"/>
                <w:sz w:val="18"/>
                <w:lang w:val="en-GB" w:eastAsia="ja-JP"/>
              </w:rPr>
              <w:t>E2 Node ID</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8964AD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48C11EB3"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33C38CA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napToGrid w:val="0"/>
                <w:sz w:val="18"/>
                <w:lang w:val="en-GB" w:eastAsia="ja-JP"/>
              </w:rPr>
              <w:t>9.2.6</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6FF78B0D"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69E6E4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tcPr>
          <w:p w14:paraId="06F8894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E08DD" w14:paraId="57006310" w14:textId="77777777" w:rsidTr="00B41F11">
        <w:tc>
          <w:tcPr>
            <w:tcW w:w="2444" w:type="dxa"/>
            <w:tcBorders>
              <w:top w:val="single" w:sz="4" w:space="0" w:color="auto"/>
              <w:left w:val="single" w:sz="4" w:space="0" w:color="auto"/>
              <w:bottom w:val="single" w:sz="4" w:space="0" w:color="auto"/>
              <w:right w:val="single" w:sz="4" w:space="0" w:color="auto"/>
            </w:tcBorders>
          </w:tcPr>
          <w:p w14:paraId="7D8F1712" w14:textId="67845D3A" w:rsidR="00CA1B7C" w:rsidRPr="000E08DD" w:rsidRDefault="00433101" w:rsidP="00CA1B7C">
            <w:pPr>
              <w:keepNext/>
              <w:keepLines/>
              <w:overflowPunct w:val="0"/>
              <w:autoSpaceDE w:val="0"/>
              <w:autoSpaceDN w:val="0"/>
              <w:adjustRightInd w:val="0"/>
              <w:spacing w:after="0"/>
              <w:textAlignment w:val="baseline"/>
              <w:rPr>
                <w:rFonts w:ascii="Arial" w:eastAsia="Times New Roman" w:hAnsi="Arial"/>
                <w:b/>
                <w:sz w:val="18"/>
                <w:lang w:val="en-GB" w:eastAsia="ja-JP"/>
              </w:rPr>
            </w:pPr>
            <w:r>
              <w:rPr>
                <w:rFonts w:ascii="Arial" w:eastAsia="Times New Roman" w:hAnsi="Arial" w:cs="Arial"/>
                <w:b/>
                <w:bCs/>
                <w:sz w:val="18"/>
                <w:lang w:eastAsia="zh-CN"/>
              </w:rPr>
              <w:t xml:space="preserve">List of RAN </w:t>
            </w:r>
            <w:r w:rsidR="00CA1B7C" w:rsidRPr="000E08DD">
              <w:rPr>
                <w:rFonts w:ascii="Arial" w:eastAsia="Times New Roman" w:hAnsi="Arial" w:cs="Arial"/>
                <w:b/>
                <w:bCs/>
                <w:sz w:val="18"/>
                <w:lang w:eastAsia="zh-CN"/>
              </w:rPr>
              <w:t xml:space="preserve">Functions </w:t>
            </w:r>
            <w:r>
              <w:rPr>
                <w:rFonts w:ascii="Arial" w:eastAsia="Times New Roman" w:hAnsi="Arial" w:cs="Arial"/>
                <w:b/>
                <w:bCs/>
                <w:sz w:val="18"/>
                <w:lang w:eastAsia="zh-CN"/>
              </w:rPr>
              <w:t>Added</w:t>
            </w:r>
          </w:p>
        </w:tc>
        <w:tc>
          <w:tcPr>
            <w:tcW w:w="1097" w:type="dxa"/>
            <w:tcBorders>
              <w:top w:val="single" w:sz="4" w:space="0" w:color="auto"/>
              <w:left w:val="single" w:sz="4" w:space="0" w:color="auto"/>
              <w:bottom w:val="single" w:sz="4" w:space="0" w:color="auto"/>
              <w:right w:val="single" w:sz="4" w:space="0" w:color="auto"/>
            </w:tcBorders>
          </w:tcPr>
          <w:p w14:paraId="75751382"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val="en-GB" w:eastAsia="ja-JP"/>
              </w:rPr>
            </w:pPr>
          </w:p>
        </w:tc>
        <w:tc>
          <w:tcPr>
            <w:tcW w:w="1584" w:type="dxa"/>
            <w:tcBorders>
              <w:top w:val="single" w:sz="4" w:space="0" w:color="auto"/>
              <w:left w:val="single" w:sz="4" w:space="0" w:color="auto"/>
              <w:bottom w:val="single" w:sz="4" w:space="0" w:color="auto"/>
              <w:right w:val="single" w:sz="4" w:space="0" w:color="auto"/>
            </w:tcBorders>
          </w:tcPr>
          <w:p w14:paraId="277A59BD"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E08DD">
              <w:rPr>
                <w:rFonts w:ascii="Arial" w:eastAsia="Times New Roman" w:hAnsi="Arial"/>
                <w:i/>
                <w:sz w:val="18"/>
                <w:lang w:eastAsia="ja-JP"/>
              </w:rPr>
              <w:t>0</w:t>
            </w:r>
            <w:proofErr w:type="gramStart"/>
            <w:r w:rsidRPr="000E08DD">
              <w:rPr>
                <w:rFonts w:ascii="Arial" w:eastAsia="Times New Roman" w:hAnsi="Arial"/>
                <w:i/>
                <w:sz w:val="18"/>
                <w:lang w:eastAsia="ja-JP"/>
              </w:rPr>
              <w:t xml:space="preserve"> ..</w:t>
            </w:r>
            <w:proofErr w:type="gramEnd"/>
            <w:r w:rsidRPr="000E08DD">
              <w:rPr>
                <w:rFonts w:ascii="Arial" w:eastAsia="Times New Roman" w:hAnsi="Arial"/>
                <w:i/>
                <w:sz w:val="18"/>
                <w:lang w:eastAsia="ja-JP"/>
              </w:rPr>
              <w:t xml:space="preserve"> &lt;maxofRANfunctionID&gt;</w:t>
            </w:r>
          </w:p>
        </w:tc>
        <w:tc>
          <w:tcPr>
            <w:tcW w:w="1246" w:type="dxa"/>
            <w:tcBorders>
              <w:top w:val="single" w:sz="4" w:space="0" w:color="auto"/>
              <w:left w:val="single" w:sz="4" w:space="0" w:color="auto"/>
              <w:bottom w:val="single" w:sz="4" w:space="0" w:color="auto"/>
              <w:right w:val="single" w:sz="4" w:space="0" w:color="auto"/>
            </w:tcBorders>
          </w:tcPr>
          <w:p w14:paraId="1BD176B6"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535" w:type="dxa"/>
            <w:tcBorders>
              <w:top w:val="single" w:sz="4" w:space="0" w:color="auto"/>
              <w:left w:val="single" w:sz="4" w:space="0" w:color="auto"/>
              <w:bottom w:val="single" w:sz="4" w:space="0" w:color="auto"/>
              <w:right w:val="single" w:sz="4" w:space="0" w:color="auto"/>
            </w:tcBorders>
          </w:tcPr>
          <w:p w14:paraId="4DC3EFCB"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70D32A1E"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E08DD">
              <w:rPr>
                <w:rFonts w:ascii="Arial" w:eastAsia="Times New Roman" w:hAnsi="Arial"/>
                <w:sz w:val="18"/>
                <w:lang w:eastAsia="zh-CN"/>
              </w:rPr>
              <w:t>YES</w:t>
            </w:r>
          </w:p>
        </w:tc>
        <w:tc>
          <w:tcPr>
            <w:tcW w:w="1143" w:type="dxa"/>
            <w:gridSpan w:val="2"/>
            <w:tcBorders>
              <w:top w:val="single" w:sz="4" w:space="0" w:color="auto"/>
              <w:left w:val="single" w:sz="4" w:space="0" w:color="auto"/>
              <w:bottom w:val="single" w:sz="4" w:space="0" w:color="auto"/>
              <w:right w:val="single" w:sz="4" w:space="0" w:color="auto"/>
            </w:tcBorders>
          </w:tcPr>
          <w:p w14:paraId="7003A5E6"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E08DD">
              <w:rPr>
                <w:rFonts w:ascii="Arial" w:eastAsia="Times New Roman" w:hAnsi="Arial"/>
                <w:sz w:val="18"/>
                <w:lang w:eastAsia="zh-CN"/>
              </w:rPr>
              <w:t>reject</w:t>
            </w:r>
          </w:p>
        </w:tc>
      </w:tr>
      <w:tr w:rsidR="00CA1B7C" w:rsidRPr="00383353" w14:paraId="769DCAB8"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44E5360D"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7" w:type="dxa"/>
            <w:tcBorders>
              <w:top w:val="single" w:sz="4" w:space="0" w:color="auto"/>
              <w:left w:val="single" w:sz="4" w:space="0" w:color="auto"/>
              <w:bottom w:val="single" w:sz="4" w:space="0" w:color="auto"/>
              <w:right w:val="single" w:sz="4" w:space="0" w:color="auto"/>
            </w:tcBorders>
          </w:tcPr>
          <w:p w14:paraId="2857776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E8B71D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69C433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5" w:type="dxa"/>
            <w:tcBorders>
              <w:top w:val="single" w:sz="4" w:space="0" w:color="auto"/>
              <w:left w:val="single" w:sz="4" w:space="0" w:color="auto"/>
              <w:bottom w:val="single" w:sz="4" w:space="0" w:color="auto"/>
              <w:right w:val="single" w:sz="4" w:space="0" w:color="auto"/>
            </w:tcBorders>
          </w:tcPr>
          <w:p w14:paraId="33CC631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3" w:type="dxa"/>
            <w:tcBorders>
              <w:top w:val="single" w:sz="4" w:space="0" w:color="auto"/>
              <w:left w:val="single" w:sz="4" w:space="0" w:color="auto"/>
              <w:bottom w:val="single" w:sz="4" w:space="0" w:color="auto"/>
              <w:right w:val="single" w:sz="4" w:space="0" w:color="auto"/>
            </w:tcBorders>
          </w:tcPr>
          <w:p w14:paraId="43021A5C" w14:textId="30146866"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42BA0D52" w14:textId="19F5DDEF"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28CD9427"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1E76DD12"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7" w:type="dxa"/>
            <w:tcBorders>
              <w:top w:val="single" w:sz="4" w:space="0" w:color="auto"/>
              <w:left w:val="single" w:sz="4" w:space="0" w:color="auto"/>
              <w:bottom w:val="single" w:sz="4" w:space="0" w:color="auto"/>
              <w:right w:val="single" w:sz="4" w:space="0" w:color="auto"/>
            </w:tcBorders>
          </w:tcPr>
          <w:p w14:paraId="510BC87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C1752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35B78D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5" w:type="dxa"/>
            <w:tcBorders>
              <w:top w:val="single" w:sz="4" w:space="0" w:color="auto"/>
              <w:left w:val="single" w:sz="4" w:space="0" w:color="auto"/>
              <w:bottom w:val="single" w:sz="4" w:space="0" w:color="auto"/>
              <w:right w:val="single" w:sz="4" w:space="0" w:color="auto"/>
            </w:tcBorders>
          </w:tcPr>
          <w:p w14:paraId="5DC94B9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3" w:type="dxa"/>
            <w:tcBorders>
              <w:top w:val="single" w:sz="4" w:space="0" w:color="auto"/>
              <w:left w:val="single" w:sz="4" w:space="0" w:color="auto"/>
              <w:bottom w:val="single" w:sz="4" w:space="0" w:color="auto"/>
              <w:right w:val="single" w:sz="4" w:space="0" w:color="auto"/>
            </w:tcBorders>
          </w:tcPr>
          <w:p w14:paraId="0E66D66D" w14:textId="084FDB3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1A3CC7E6" w14:textId="7A9A7C9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06E10CFD"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7F9A1B41"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7" w:type="dxa"/>
            <w:tcBorders>
              <w:top w:val="single" w:sz="4" w:space="0" w:color="auto"/>
              <w:left w:val="single" w:sz="4" w:space="0" w:color="auto"/>
              <w:bottom w:val="single" w:sz="4" w:space="0" w:color="auto"/>
              <w:right w:val="single" w:sz="4" w:space="0" w:color="auto"/>
            </w:tcBorders>
          </w:tcPr>
          <w:p w14:paraId="5614967B"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EDDCEE9"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E57C5DE"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5" w:type="dxa"/>
            <w:tcBorders>
              <w:top w:val="single" w:sz="4" w:space="0" w:color="auto"/>
              <w:left w:val="single" w:sz="4" w:space="0" w:color="auto"/>
              <w:bottom w:val="single" w:sz="4" w:space="0" w:color="auto"/>
              <w:right w:val="single" w:sz="4" w:space="0" w:color="auto"/>
            </w:tcBorders>
          </w:tcPr>
          <w:p w14:paraId="184EADFE"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3" w:type="dxa"/>
            <w:tcBorders>
              <w:top w:val="single" w:sz="4" w:space="0" w:color="auto"/>
              <w:left w:val="single" w:sz="4" w:space="0" w:color="auto"/>
              <w:bottom w:val="single" w:sz="4" w:space="0" w:color="auto"/>
              <w:right w:val="single" w:sz="4" w:space="0" w:color="auto"/>
            </w:tcBorders>
          </w:tcPr>
          <w:p w14:paraId="1D75A2AC" w14:textId="13AA86FF" w:rsidR="006757F7" w:rsidRDefault="002E30F1"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44EE5935" w14:textId="5E144010"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329D6795" w14:textId="77777777" w:rsidTr="00C03E14">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5D251BCC"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7" w:type="dxa"/>
            <w:tcBorders>
              <w:top w:val="single" w:sz="4" w:space="0" w:color="auto"/>
              <w:left w:val="single" w:sz="4" w:space="0" w:color="auto"/>
              <w:bottom w:val="single" w:sz="4" w:space="0" w:color="auto"/>
              <w:right w:val="single" w:sz="4" w:space="0" w:color="auto"/>
            </w:tcBorders>
          </w:tcPr>
          <w:p w14:paraId="73A845A9"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9855B75"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C12631C" w14:textId="4C50E080"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5" w:type="dxa"/>
            <w:tcBorders>
              <w:top w:val="single" w:sz="4" w:space="0" w:color="auto"/>
              <w:left w:val="single" w:sz="4" w:space="0" w:color="auto"/>
              <w:bottom w:val="single" w:sz="4" w:space="0" w:color="auto"/>
              <w:right w:val="single" w:sz="4" w:space="0" w:color="auto"/>
            </w:tcBorders>
          </w:tcPr>
          <w:p w14:paraId="5870E736"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3" w:type="dxa"/>
            <w:tcBorders>
              <w:top w:val="single" w:sz="4" w:space="0" w:color="auto"/>
              <w:left w:val="single" w:sz="4" w:space="0" w:color="auto"/>
              <w:bottom w:val="single" w:sz="4" w:space="0" w:color="auto"/>
              <w:right w:val="single" w:sz="4" w:space="0" w:color="auto"/>
            </w:tcBorders>
          </w:tcPr>
          <w:p w14:paraId="7E62EBBD" w14:textId="49EA97C7" w:rsidR="00C03E14" w:rsidRDefault="002E30F1"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33FAABCB" w14:textId="47CD91B2"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783B29FA"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6C4AD034"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bCs/>
                <w:sz w:val="18"/>
                <w:lang w:eastAsia="zh-CN"/>
              </w:rPr>
            </w:pPr>
            <w:r>
              <w:rPr>
                <w:rFonts w:ascii="Arial" w:eastAsia="Times New Roman" w:hAnsi="Arial" w:cs="Arial"/>
                <w:b/>
                <w:bCs/>
                <w:sz w:val="18"/>
                <w:lang w:eastAsia="zh-CN"/>
              </w:rPr>
              <w:t>E2 Node Component Configuration Update List</w:t>
            </w:r>
          </w:p>
        </w:tc>
        <w:tc>
          <w:tcPr>
            <w:tcW w:w="1097" w:type="dxa"/>
            <w:tcBorders>
              <w:top w:val="single" w:sz="4" w:space="0" w:color="auto"/>
              <w:left w:val="single" w:sz="4" w:space="0" w:color="auto"/>
              <w:bottom w:val="single" w:sz="4" w:space="0" w:color="auto"/>
              <w:right w:val="single" w:sz="4" w:space="0" w:color="auto"/>
            </w:tcBorders>
          </w:tcPr>
          <w:p w14:paraId="0D224837"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77391A0D"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64A96E24"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5" w:type="dxa"/>
            <w:tcBorders>
              <w:top w:val="single" w:sz="4" w:space="0" w:color="auto"/>
              <w:left w:val="single" w:sz="4" w:space="0" w:color="auto"/>
              <w:bottom w:val="single" w:sz="4" w:space="0" w:color="auto"/>
              <w:right w:val="single" w:sz="4" w:space="0" w:color="auto"/>
            </w:tcBorders>
          </w:tcPr>
          <w:p w14:paraId="52F33A03"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5805643F"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61E3B8F3" w14:textId="345B42CA" w:rsidR="00B41F11" w:rsidRDefault="00D73E14">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w:t>
            </w:r>
            <w:r w:rsidR="00B41F11">
              <w:rPr>
                <w:rFonts w:ascii="Arial" w:eastAsia="Times New Roman" w:hAnsi="Arial"/>
                <w:sz w:val="18"/>
                <w:lang w:eastAsia="ja-JP"/>
              </w:rPr>
              <w:t>eject</w:t>
            </w:r>
          </w:p>
        </w:tc>
      </w:tr>
      <w:tr w:rsidR="00B41F11" w14:paraId="69959431"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10C644A6" w14:textId="2C1E1327" w:rsidR="00B41F11" w:rsidRDefault="00B41F11">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Item</w:t>
            </w:r>
          </w:p>
        </w:tc>
        <w:tc>
          <w:tcPr>
            <w:tcW w:w="1097" w:type="dxa"/>
            <w:tcBorders>
              <w:top w:val="single" w:sz="4" w:space="0" w:color="auto"/>
              <w:left w:val="single" w:sz="4" w:space="0" w:color="auto"/>
              <w:bottom w:val="single" w:sz="4" w:space="0" w:color="auto"/>
              <w:right w:val="single" w:sz="4" w:space="0" w:color="auto"/>
            </w:tcBorders>
          </w:tcPr>
          <w:p w14:paraId="21444C47"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542F0D91" w14:textId="362BA6CB"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r w:rsidR="002E30F1">
              <w:rPr>
                <w:rFonts w:ascii="Arial" w:eastAsia="Times New Roman" w:hAnsi="Arial"/>
                <w:i/>
                <w:sz w:val="18"/>
                <w:lang w:eastAsia="ja-JP"/>
              </w:rPr>
              <w:t xml:space="preserve"> &lt;</w:t>
            </w:r>
            <w:r>
              <w:rPr>
                <w:rFonts w:ascii="Arial" w:eastAsia="Times New Roman" w:hAnsi="Arial"/>
                <w:i/>
                <w:sz w:val="18"/>
                <w:lang w:eastAsia="ja-JP"/>
              </w:rPr>
              <w:t>maxofE2nodeComponents</w:t>
            </w:r>
            <w:r w:rsidR="002E30F1">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2C286259"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5" w:type="dxa"/>
            <w:tcBorders>
              <w:top w:val="single" w:sz="4" w:space="0" w:color="auto"/>
              <w:left w:val="single" w:sz="4" w:space="0" w:color="auto"/>
              <w:bottom w:val="single" w:sz="4" w:space="0" w:color="auto"/>
              <w:right w:val="single" w:sz="4" w:space="0" w:color="auto"/>
            </w:tcBorders>
          </w:tcPr>
          <w:p w14:paraId="2451AEA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6CA6DB1E"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34" w:type="dxa"/>
            <w:tcBorders>
              <w:top w:val="single" w:sz="4" w:space="0" w:color="auto"/>
              <w:left w:val="single" w:sz="4" w:space="0" w:color="auto"/>
              <w:bottom w:val="single" w:sz="4" w:space="0" w:color="auto"/>
              <w:right w:val="single" w:sz="4" w:space="0" w:color="auto"/>
            </w:tcBorders>
            <w:hideMark/>
          </w:tcPr>
          <w:p w14:paraId="5830F78C"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41F11" w14:paraId="5E5A07DE"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2A630FF1" w14:textId="18D19BD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097" w:type="dxa"/>
            <w:tcBorders>
              <w:top w:val="single" w:sz="4" w:space="0" w:color="auto"/>
              <w:left w:val="single" w:sz="4" w:space="0" w:color="auto"/>
              <w:bottom w:val="single" w:sz="4" w:space="0" w:color="auto"/>
              <w:right w:val="single" w:sz="4" w:space="0" w:color="auto"/>
            </w:tcBorders>
            <w:hideMark/>
          </w:tcPr>
          <w:p w14:paraId="356758DC"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8C8AE43"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5D21EFA" w14:textId="45F4B0EC"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535" w:type="dxa"/>
            <w:tcBorders>
              <w:top w:val="single" w:sz="4" w:space="0" w:color="auto"/>
              <w:left w:val="single" w:sz="4" w:space="0" w:color="auto"/>
              <w:bottom w:val="single" w:sz="4" w:space="0" w:color="auto"/>
              <w:right w:val="single" w:sz="4" w:space="0" w:color="auto"/>
            </w:tcBorders>
            <w:hideMark/>
          </w:tcPr>
          <w:p w14:paraId="08FB201C" w14:textId="428E03F5"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FB0327">
              <w:rPr>
                <w:rFonts w:ascii="Arial" w:eastAsia="Times New Roman" w:hAnsi="Arial"/>
                <w:sz w:val="18"/>
                <w:lang w:eastAsia="zh-CN"/>
              </w:rPr>
              <w:t xml:space="preserve"> type</w:t>
            </w:r>
          </w:p>
        </w:tc>
        <w:tc>
          <w:tcPr>
            <w:tcW w:w="1083" w:type="dxa"/>
            <w:tcBorders>
              <w:top w:val="single" w:sz="4" w:space="0" w:color="auto"/>
              <w:left w:val="single" w:sz="4" w:space="0" w:color="auto"/>
              <w:bottom w:val="single" w:sz="4" w:space="0" w:color="auto"/>
              <w:right w:val="single" w:sz="4" w:space="0" w:color="auto"/>
            </w:tcBorders>
            <w:hideMark/>
          </w:tcPr>
          <w:p w14:paraId="250B89FF"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46B9BB7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3CE27FA9"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tcPr>
          <w:p w14:paraId="4137E04B" w14:textId="3C54EE7C" w:rsidR="00FB0327" w:rsidRDefault="00FB0327">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bookmarkStart w:id="1268" w:name="_Hlk45183345"/>
            <w:r>
              <w:rPr>
                <w:rFonts w:ascii="Arial" w:eastAsia="Times New Roman" w:hAnsi="Arial" w:cs="Arial"/>
                <w:bCs/>
                <w:sz w:val="18"/>
                <w:lang w:eastAsia="zh-CN"/>
              </w:rPr>
              <w:t>&gt;&gt;E2 Node Component ID</w:t>
            </w:r>
          </w:p>
        </w:tc>
        <w:tc>
          <w:tcPr>
            <w:tcW w:w="1097" w:type="dxa"/>
            <w:tcBorders>
              <w:top w:val="single" w:sz="4" w:space="0" w:color="auto"/>
              <w:left w:val="single" w:sz="4" w:space="0" w:color="auto"/>
              <w:bottom w:val="single" w:sz="4" w:space="0" w:color="auto"/>
              <w:right w:val="single" w:sz="4" w:space="0" w:color="auto"/>
            </w:tcBorders>
          </w:tcPr>
          <w:p w14:paraId="17A4724B" w14:textId="5A8E7FE0"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AC160F2" w14:textId="77777777" w:rsidR="00FB0327" w:rsidRDefault="00FB0327">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7B0D226" w14:textId="47269427" w:rsidR="00FB0327" w:rsidRDefault="00FB0327">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535" w:type="dxa"/>
            <w:tcBorders>
              <w:top w:val="single" w:sz="4" w:space="0" w:color="auto"/>
              <w:left w:val="single" w:sz="4" w:space="0" w:color="auto"/>
              <w:bottom w:val="single" w:sz="4" w:space="0" w:color="auto"/>
              <w:right w:val="single" w:sz="4" w:space="0" w:color="auto"/>
            </w:tcBorders>
          </w:tcPr>
          <w:p w14:paraId="257AB20E" w14:textId="38E82148" w:rsidR="00FB0327" w:rsidRDefault="00FB0327">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083" w:type="dxa"/>
            <w:tcBorders>
              <w:top w:val="single" w:sz="4" w:space="0" w:color="auto"/>
              <w:left w:val="single" w:sz="4" w:space="0" w:color="auto"/>
              <w:bottom w:val="single" w:sz="4" w:space="0" w:color="auto"/>
              <w:right w:val="single" w:sz="4" w:space="0" w:color="auto"/>
            </w:tcBorders>
          </w:tcPr>
          <w:p w14:paraId="6F0D8A0A" w14:textId="3C519B27"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7575A25B" w14:textId="77777777"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bookmarkEnd w:id="1268"/>
      <w:tr w:rsidR="00B41F11" w14:paraId="22DCD4B7"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3EECB39A" w14:textId="214DE14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w:t>
            </w:r>
          </w:p>
        </w:tc>
        <w:tc>
          <w:tcPr>
            <w:tcW w:w="1097" w:type="dxa"/>
            <w:tcBorders>
              <w:top w:val="single" w:sz="4" w:space="0" w:color="auto"/>
              <w:left w:val="single" w:sz="4" w:space="0" w:color="auto"/>
              <w:bottom w:val="single" w:sz="4" w:space="0" w:color="auto"/>
              <w:right w:val="single" w:sz="4" w:space="0" w:color="auto"/>
            </w:tcBorders>
            <w:hideMark/>
          </w:tcPr>
          <w:p w14:paraId="19B300A0"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32BC043"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407B7E6A" w14:textId="0515F8A4"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9.2.27</w:t>
            </w:r>
          </w:p>
        </w:tc>
        <w:tc>
          <w:tcPr>
            <w:tcW w:w="1535" w:type="dxa"/>
            <w:tcBorders>
              <w:top w:val="single" w:sz="4" w:space="0" w:color="auto"/>
              <w:left w:val="single" w:sz="4" w:space="0" w:color="auto"/>
              <w:bottom w:val="single" w:sz="4" w:space="0" w:color="auto"/>
              <w:right w:val="single" w:sz="4" w:space="0" w:color="auto"/>
            </w:tcBorders>
            <w:hideMark/>
          </w:tcPr>
          <w:p w14:paraId="5CAD8B90"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Contents depends on component type</w:t>
            </w:r>
          </w:p>
        </w:tc>
        <w:tc>
          <w:tcPr>
            <w:tcW w:w="1083" w:type="dxa"/>
            <w:tcBorders>
              <w:top w:val="single" w:sz="4" w:space="0" w:color="auto"/>
              <w:left w:val="single" w:sz="4" w:space="0" w:color="auto"/>
              <w:bottom w:val="single" w:sz="4" w:space="0" w:color="auto"/>
              <w:right w:val="single" w:sz="4" w:space="0" w:color="auto"/>
            </w:tcBorders>
            <w:hideMark/>
          </w:tcPr>
          <w:p w14:paraId="08D0091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2FF9F29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71B96E96"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0823F584"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71D4693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CD4BB5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3D08709D" w14:textId="77777777" w:rsidTr="00CA1B7C">
        <w:tblPrEx>
          <w:tblLook w:val="0000" w:firstRow="0" w:lastRow="0" w:firstColumn="0" w:lastColumn="0" w:noHBand="0" w:noVBand="0"/>
        </w:tblPrEx>
        <w:tc>
          <w:tcPr>
            <w:tcW w:w="3686" w:type="dxa"/>
          </w:tcPr>
          <w:p w14:paraId="668E74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021D6716" w14:textId="044E024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sidR="00B41F11">
              <w:rPr>
                <w:rFonts w:ascii="Arial" w:eastAsia="Times New Roman" w:hAnsi="Arial" w:cs="Arial"/>
                <w:sz w:val="18"/>
                <w:lang w:eastAsia="ja-JP"/>
              </w:rPr>
              <w:t xml:space="preserve">RAN </w:t>
            </w:r>
            <w:r w:rsidRPr="00383353">
              <w:rPr>
                <w:rFonts w:ascii="Arial" w:eastAsia="Times New Roman" w:hAnsi="Arial" w:cs="Arial"/>
                <w:sz w:val="18"/>
                <w:lang w:eastAsia="ja-JP"/>
              </w:rPr>
              <w:t xml:space="preserve">Functions </w:t>
            </w:r>
            <w:r w:rsidR="00B41F11">
              <w:rPr>
                <w:rFonts w:ascii="Arial" w:eastAsia="Times New Roman" w:hAnsi="Arial" w:cs="Arial"/>
                <w:sz w:val="18"/>
                <w:lang w:eastAsia="ja-JP"/>
              </w:rPr>
              <w:t>supported by E2 Node</w:t>
            </w:r>
            <w:r w:rsidRPr="00383353">
              <w:rPr>
                <w:rFonts w:ascii="Arial" w:eastAsia="Times New Roman" w:hAnsi="Arial" w:cs="Arial"/>
                <w:sz w:val="18"/>
                <w:lang w:eastAsia="ja-JP"/>
              </w:rPr>
              <w:t>. Value is 256.</w:t>
            </w:r>
          </w:p>
        </w:tc>
      </w:tr>
      <w:tr w:rsidR="00B41F11" w14:paraId="6CD62450" w14:textId="77777777" w:rsidTr="00B41F11">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74BB8CDF"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sz w:val="18"/>
                <w:lang w:eastAsia="ja-JP"/>
              </w:rPr>
            </w:pPr>
            <w:bookmarkStart w:id="1269" w:name="_Toc14207725"/>
            <w:bookmarkStart w:id="1270" w:name="_Toc525677873"/>
            <w:bookmarkEnd w:id="1267"/>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tcPr>
          <w:p w14:paraId="5A182F29"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07D504AB" w14:textId="77777777" w:rsidR="00CA1B7C"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val="en-GB" w:eastAsia="en-GB"/>
        </w:rPr>
      </w:pPr>
      <w:r>
        <w:rPr>
          <w:rFonts w:ascii="Arial" w:eastAsia="Times New Roman" w:hAnsi="Arial"/>
          <w:sz w:val="24"/>
          <w:lang w:val="en-GB" w:eastAsia="en-GB"/>
        </w:rPr>
        <w:t>9.1.2.3</w:t>
      </w:r>
      <w:r w:rsidRPr="000903B9">
        <w:rPr>
          <w:rFonts w:ascii="Arial" w:eastAsia="Times New Roman" w:hAnsi="Arial"/>
          <w:sz w:val="24"/>
          <w:lang w:val="en-GB" w:eastAsia="en-GB"/>
        </w:rPr>
        <w:tab/>
      </w:r>
      <w:r w:rsidRPr="00DF42C1">
        <w:rPr>
          <w:rFonts w:ascii="Arial" w:eastAsia="Times New Roman" w:hAnsi="Arial"/>
          <w:sz w:val="24"/>
          <w:lang w:val="en-GB" w:eastAsia="en-GB"/>
        </w:rPr>
        <w:t>E2</w:t>
      </w:r>
      <w:r w:rsidRPr="000903B9">
        <w:rPr>
          <w:rFonts w:ascii="Arial" w:eastAsia="Times New Roman" w:hAnsi="Arial"/>
          <w:sz w:val="24"/>
          <w:lang w:val="en-GB" w:eastAsia="en-GB"/>
        </w:rPr>
        <w:t xml:space="preserve"> SETUP RESPONSE</w:t>
      </w:r>
      <w:bookmarkEnd w:id="1269"/>
    </w:p>
    <w:p w14:paraId="1220BF22" w14:textId="3FBB1F50" w:rsidR="00CA1B7C" w:rsidRPr="00786AA0"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This message is sent by a </w:t>
      </w:r>
      <w:r w:rsidR="00132A21">
        <w:rPr>
          <w:rFonts w:eastAsia="Times New Roman"/>
          <w:lang w:eastAsia="en-GB"/>
        </w:rPr>
        <w:t>N</w:t>
      </w:r>
      <w:r w:rsidRPr="0051500B">
        <w:rPr>
          <w:rFonts w:eastAsia="Times New Roman"/>
          <w:lang w:eastAsia="en-GB"/>
        </w:rPr>
        <w:t xml:space="preserve">ear-RT </w:t>
      </w:r>
      <w:r w:rsidRPr="00786AA0">
        <w:rPr>
          <w:rFonts w:eastAsia="Times New Roman"/>
          <w:lang w:eastAsia="en-GB"/>
        </w:rPr>
        <w:t>RIC</w:t>
      </w:r>
      <w:r w:rsidRPr="0051500B">
        <w:rPr>
          <w:rFonts w:eastAsia="Times New Roman"/>
          <w:lang w:eastAsia="en-GB"/>
        </w:rPr>
        <w:t xml:space="preserve"> to an E2 Node</w:t>
      </w:r>
      <w:r w:rsidRPr="00786AA0">
        <w:rPr>
          <w:rFonts w:eastAsia="Times New Roman"/>
          <w:lang w:eastAsia="en-GB"/>
        </w:rPr>
        <w:t xml:space="preserve"> to transfer the initialization information.</w:t>
      </w:r>
    </w:p>
    <w:p w14:paraId="0D5138DF" w14:textId="6D7BF8C7" w:rsidR="00CA1B7C" w:rsidRPr="000903B9" w:rsidRDefault="00CA1B7C" w:rsidP="00CA1B7C">
      <w:pPr>
        <w:overflowPunct w:val="0"/>
        <w:autoSpaceDE w:val="0"/>
        <w:autoSpaceDN w:val="0"/>
        <w:adjustRightInd w:val="0"/>
        <w:textAlignment w:val="baseline"/>
        <w:rPr>
          <w:rFonts w:ascii="Arial" w:eastAsia="Times New Roman" w:hAnsi="Arial"/>
          <w:sz w:val="24"/>
          <w:lang w:val="en-GB" w:eastAsia="en-GB"/>
        </w:rPr>
      </w:pPr>
      <w:r w:rsidRPr="00786AA0">
        <w:rPr>
          <w:rFonts w:eastAsia="Times New Roman"/>
          <w:lang w:eastAsia="en-GB"/>
        </w:rPr>
        <w:t>Direction:</w:t>
      </w:r>
      <w:r w:rsidRPr="0051500B">
        <w:rPr>
          <w:rFonts w:eastAsia="Times New Roman"/>
          <w:lang w:eastAsia="en-GB"/>
        </w:rPr>
        <w:t xml:space="preserve"> </w:t>
      </w:r>
      <w:r w:rsidR="005E5F2D">
        <w:rPr>
          <w:rFonts w:eastAsia="Times New Roman"/>
          <w:lang w:eastAsia="en-GB"/>
        </w:rPr>
        <w:t>Near</w:t>
      </w:r>
      <w:r w:rsidRPr="0051500B">
        <w:rPr>
          <w:rFonts w:eastAsia="Times New Roman"/>
          <w:lang w:eastAsia="en-GB"/>
        </w:rPr>
        <w:t>-RT RIC</w:t>
      </w:r>
      <w:r w:rsidRPr="00786AA0">
        <w:rPr>
          <w:rFonts w:eastAsia="Times New Roman"/>
          <w:lang w:eastAsia="en-GB"/>
        </w:rPr>
        <w:t xml:space="preserve"> </w:t>
      </w:r>
      <w:r w:rsidRPr="00786AA0">
        <w:rPr>
          <w:rFonts w:eastAsia="Times New Roman"/>
          <w:lang w:eastAsia="en-GB"/>
        </w:rPr>
        <w:sym w:font="Symbol" w:char="F0AE"/>
      </w:r>
      <w:r w:rsidRPr="0051500B">
        <w:rPr>
          <w:rFonts w:eastAsia="Times New Roman"/>
          <w:lang w:eastAsia="en-GB"/>
        </w:rPr>
        <w:t>E2 Node</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1"/>
        <w:gridCol w:w="11"/>
        <w:gridCol w:w="1096"/>
        <w:gridCol w:w="1583"/>
        <w:gridCol w:w="1246"/>
        <w:gridCol w:w="1481"/>
        <w:gridCol w:w="1133"/>
        <w:gridCol w:w="1144"/>
        <w:gridCol w:w="7"/>
      </w:tblGrid>
      <w:tr w:rsidR="00CA1B7C" w:rsidRPr="000903B9" w14:paraId="4A56A391"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7FFF7B5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lastRenderedPageBreak/>
              <w:t>IE/Group Name</w:t>
            </w:r>
          </w:p>
        </w:tc>
        <w:tc>
          <w:tcPr>
            <w:tcW w:w="1096" w:type="dxa"/>
            <w:tcBorders>
              <w:top w:val="single" w:sz="4" w:space="0" w:color="auto"/>
              <w:left w:val="single" w:sz="4" w:space="0" w:color="auto"/>
              <w:bottom w:val="single" w:sz="4" w:space="0" w:color="auto"/>
              <w:right w:val="single" w:sz="4" w:space="0" w:color="auto"/>
            </w:tcBorders>
          </w:tcPr>
          <w:p w14:paraId="072C42A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3" w:type="dxa"/>
            <w:tcBorders>
              <w:top w:val="single" w:sz="4" w:space="0" w:color="auto"/>
              <w:left w:val="single" w:sz="4" w:space="0" w:color="auto"/>
              <w:bottom w:val="single" w:sz="4" w:space="0" w:color="auto"/>
              <w:right w:val="single" w:sz="4" w:space="0" w:color="auto"/>
            </w:tcBorders>
          </w:tcPr>
          <w:p w14:paraId="4806C0F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4626711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481" w:type="dxa"/>
            <w:tcBorders>
              <w:top w:val="single" w:sz="4" w:space="0" w:color="auto"/>
              <w:left w:val="single" w:sz="4" w:space="0" w:color="auto"/>
              <w:bottom w:val="single" w:sz="4" w:space="0" w:color="auto"/>
              <w:right w:val="single" w:sz="4" w:space="0" w:color="auto"/>
            </w:tcBorders>
          </w:tcPr>
          <w:p w14:paraId="4BCD6EA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133" w:type="dxa"/>
            <w:tcBorders>
              <w:top w:val="single" w:sz="4" w:space="0" w:color="auto"/>
              <w:left w:val="single" w:sz="4" w:space="0" w:color="auto"/>
              <w:bottom w:val="single" w:sz="4" w:space="0" w:color="auto"/>
              <w:right w:val="single" w:sz="4" w:space="0" w:color="auto"/>
            </w:tcBorders>
          </w:tcPr>
          <w:p w14:paraId="2319BFD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151" w:type="dxa"/>
            <w:gridSpan w:val="2"/>
            <w:tcBorders>
              <w:top w:val="single" w:sz="4" w:space="0" w:color="auto"/>
              <w:left w:val="single" w:sz="4" w:space="0" w:color="auto"/>
              <w:bottom w:val="single" w:sz="4" w:space="0" w:color="auto"/>
              <w:right w:val="single" w:sz="4" w:space="0" w:color="auto"/>
            </w:tcBorders>
          </w:tcPr>
          <w:p w14:paraId="2DE1CBD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0C80A652"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78CDDA0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6" w:type="dxa"/>
            <w:tcBorders>
              <w:top w:val="single" w:sz="4" w:space="0" w:color="auto"/>
              <w:left w:val="single" w:sz="4" w:space="0" w:color="auto"/>
              <w:bottom w:val="single" w:sz="4" w:space="0" w:color="auto"/>
              <w:right w:val="single" w:sz="4" w:space="0" w:color="auto"/>
            </w:tcBorders>
          </w:tcPr>
          <w:p w14:paraId="0C32FF8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1B820A4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66D21C83"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481" w:type="dxa"/>
            <w:tcBorders>
              <w:top w:val="single" w:sz="4" w:space="0" w:color="auto"/>
              <w:left w:val="single" w:sz="4" w:space="0" w:color="auto"/>
              <w:bottom w:val="single" w:sz="4" w:space="0" w:color="auto"/>
              <w:right w:val="single" w:sz="4" w:space="0" w:color="auto"/>
            </w:tcBorders>
          </w:tcPr>
          <w:p w14:paraId="259CC70D"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0A8D021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5E94C61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18CEDC37"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3E794738" w14:textId="78ECCD04" w:rsidR="00CA1B7C" w:rsidRPr="000903B9" w:rsidRDefault="007A61F1"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Global RIC</w:t>
            </w:r>
            <w:r w:rsidR="00CA1B7C">
              <w:rPr>
                <w:rFonts w:ascii="Arial" w:eastAsia="Times New Roman" w:hAnsi="Arial"/>
                <w:sz w:val="18"/>
                <w:lang w:val="en-GB" w:eastAsia="ja-JP"/>
              </w:rPr>
              <w:t xml:space="preserve"> ID</w:t>
            </w:r>
          </w:p>
        </w:tc>
        <w:tc>
          <w:tcPr>
            <w:tcW w:w="1096" w:type="dxa"/>
            <w:tcBorders>
              <w:top w:val="single" w:sz="4" w:space="0" w:color="auto"/>
              <w:left w:val="single" w:sz="4" w:space="0" w:color="auto"/>
              <w:bottom w:val="single" w:sz="4" w:space="0" w:color="auto"/>
              <w:right w:val="single" w:sz="4" w:space="0" w:color="auto"/>
            </w:tcBorders>
          </w:tcPr>
          <w:p w14:paraId="4DAE085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2883832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584BE8FA" w14:textId="2F81FC7A"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napToGrid w:val="0"/>
                <w:sz w:val="18"/>
                <w:lang w:val="en-GB" w:eastAsia="ja-JP"/>
              </w:rPr>
              <w:t>9.2.</w:t>
            </w:r>
            <w:r w:rsidR="007A61F1">
              <w:rPr>
                <w:rFonts w:ascii="Arial" w:eastAsia="Times New Roman" w:hAnsi="Arial"/>
                <w:snapToGrid w:val="0"/>
                <w:sz w:val="18"/>
                <w:lang w:val="en-GB" w:eastAsia="ja-JP"/>
              </w:rPr>
              <w:t>4</w:t>
            </w:r>
          </w:p>
        </w:tc>
        <w:tc>
          <w:tcPr>
            <w:tcW w:w="1481" w:type="dxa"/>
            <w:tcBorders>
              <w:top w:val="single" w:sz="4" w:space="0" w:color="auto"/>
              <w:left w:val="single" w:sz="4" w:space="0" w:color="auto"/>
              <w:bottom w:val="single" w:sz="4" w:space="0" w:color="auto"/>
              <w:right w:val="single" w:sz="4" w:space="0" w:color="auto"/>
            </w:tcBorders>
          </w:tcPr>
          <w:p w14:paraId="7335AF4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6D92760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26C6198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D86CD3" w14:paraId="68443263"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52E2E0FA" w14:textId="5BF95D80"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b/>
                <w:sz w:val="18"/>
                <w:lang w:val="en-GB" w:eastAsia="ja-JP"/>
              </w:rPr>
            </w:pPr>
            <w:r w:rsidRPr="00D86CD3">
              <w:rPr>
                <w:rFonts w:ascii="Arial" w:eastAsia="Times New Roman" w:hAnsi="Arial" w:cs="Arial"/>
                <w:bCs/>
                <w:sz w:val="18"/>
                <w:lang w:eastAsia="ja-JP"/>
              </w:rPr>
              <w:t xml:space="preserve">List of </w:t>
            </w:r>
            <w:r w:rsidR="00433101">
              <w:rPr>
                <w:rFonts w:ascii="Arial" w:eastAsia="Times New Roman" w:hAnsi="Arial" w:cs="Arial"/>
                <w:bCs/>
                <w:sz w:val="18"/>
                <w:lang w:eastAsia="ja-JP"/>
              </w:rPr>
              <w:t xml:space="preserve">RAN </w:t>
            </w:r>
            <w:r w:rsidRPr="00D86CD3">
              <w:rPr>
                <w:rFonts w:ascii="Arial" w:eastAsia="Times New Roman" w:hAnsi="Arial" w:cs="Arial"/>
                <w:bCs/>
                <w:sz w:val="18"/>
                <w:lang w:eastAsia="ja-JP"/>
              </w:rPr>
              <w:t>Functions</w:t>
            </w:r>
            <w:r w:rsidR="00433101" w:rsidRPr="00D86CD3">
              <w:rPr>
                <w:rFonts w:ascii="Arial" w:eastAsia="Times New Roman" w:hAnsi="Arial" w:cs="Arial"/>
                <w:bCs/>
                <w:sz w:val="18"/>
                <w:lang w:eastAsia="ja-JP"/>
              </w:rPr>
              <w:t xml:space="preserve"> Accepted</w:t>
            </w:r>
          </w:p>
        </w:tc>
        <w:tc>
          <w:tcPr>
            <w:tcW w:w="1096" w:type="dxa"/>
            <w:tcBorders>
              <w:top w:val="single" w:sz="4" w:space="0" w:color="auto"/>
              <w:left w:val="single" w:sz="4" w:space="0" w:color="auto"/>
              <w:bottom w:val="single" w:sz="4" w:space="0" w:color="auto"/>
              <w:right w:val="single" w:sz="4" w:space="0" w:color="auto"/>
            </w:tcBorders>
          </w:tcPr>
          <w:p w14:paraId="64DDBD18"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c>
          <w:tcPr>
            <w:tcW w:w="1583" w:type="dxa"/>
            <w:tcBorders>
              <w:top w:val="single" w:sz="4" w:space="0" w:color="auto"/>
              <w:left w:val="single" w:sz="4" w:space="0" w:color="auto"/>
              <w:bottom w:val="single" w:sz="4" w:space="0" w:color="auto"/>
              <w:right w:val="single" w:sz="4" w:space="0" w:color="auto"/>
            </w:tcBorders>
          </w:tcPr>
          <w:p w14:paraId="29AC3F9A" w14:textId="77777777"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D86CD3">
              <w:rPr>
                <w:rFonts w:ascii="Arial" w:eastAsia="Times New Roman" w:hAnsi="Arial"/>
                <w:i/>
                <w:sz w:val="18"/>
                <w:lang w:eastAsia="ja-JP"/>
              </w:rPr>
              <w:t>0</w:t>
            </w:r>
            <w:proofErr w:type="gramStart"/>
            <w:r w:rsidRPr="00D86CD3">
              <w:rPr>
                <w:rFonts w:ascii="Arial" w:eastAsia="Times New Roman" w:hAnsi="Arial"/>
                <w:i/>
                <w:sz w:val="18"/>
                <w:lang w:eastAsia="ja-JP"/>
              </w:rPr>
              <w:t xml:space="preserve"> ..</w:t>
            </w:r>
            <w:proofErr w:type="gramEnd"/>
            <w:r w:rsidRPr="00D86CD3">
              <w:rPr>
                <w:rFonts w:ascii="Arial" w:eastAsia="Times New Roman" w:hAnsi="Arial"/>
                <w:i/>
                <w:sz w:val="18"/>
                <w:lang w:eastAsia="ja-JP"/>
              </w:rPr>
              <w:t xml:space="preserve"> &lt;maxofRANfunctionID&gt;</w:t>
            </w:r>
          </w:p>
        </w:tc>
        <w:tc>
          <w:tcPr>
            <w:tcW w:w="1246" w:type="dxa"/>
            <w:tcBorders>
              <w:top w:val="single" w:sz="4" w:space="0" w:color="auto"/>
              <w:left w:val="single" w:sz="4" w:space="0" w:color="auto"/>
              <w:bottom w:val="single" w:sz="4" w:space="0" w:color="auto"/>
              <w:right w:val="single" w:sz="4" w:space="0" w:color="auto"/>
            </w:tcBorders>
          </w:tcPr>
          <w:p w14:paraId="5010B06A" w14:textId="77777777"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481" w:type="dxa"/>
            <w:tcBorders>
              <w:top w:val="single" w:sz="4" w:space="0" w:color="auto"/>
              <w:left w:val="single" w:sz="4" w:space="0" w:color="auto"/>
              <w:bottom w:val="single" w:sz="4" w:space="0" w:color="auto"/>
              <w:right w:val="single" w:sz="4" w:space="0" w:color="auto"/>
            </w:tcBorders>
          </w:tcPr>
          <w:p w14:paraId="2B4CB890" w14:textId="63219DE0" w:rsidR="00CA1B7C" w:rsidRPr="00D86CD3" w:rsidRDefault="00CA1B7C" w:rsidP="00CA1B7C">
            <w:pPr>
              <w:keepNext/>
              <w:keepLines/>
              <w:overflowPunct w:val="0"/>
              <w:autoSpaceDE w:val="0"/>
              <w:autoSpaceDN w:val="0"/>
              <w:adjustRightInd w:val="0"/>
              <w:spacing w:after="0"/>
              <w:textAlignment w:val="baseline"/>
              <w:rPr>
                <w:rFonts w:ascii="Arial" w:eastAsia="宋体" w:hAnsi="Arial"/>
                <w:sz w:val="18"/>
                <w:lang w:val="en-GB" w:eastAsia="zh-CN"/>
              </w:rPr>
            </w:pPr>
            <w:r w:rsidRPr="00D86CD3">
              <w:rPr>
                <w:rFonts w:ascii="Arial" w:eastAsia="Times New Roman" w:hAnsi="Arial"/>
                <w:sz w:val="18"/>
                <w:lang w:eastAsia="zh-CN"/>
              </w:rPr>
              <w:t xml:space="preserve">Complete list of Functions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3" w:type="dxa"/>
            <w:tcBorders>
              <w:top w:val="single" w:sz="4" w:space="0" w:color="auto"/>
              <w:left w:val="single" w:sz="4" w:space="0" w:color="auto"/>
              <w:bottom w:val="single" w:sz="4" w:space="0" w:color="auto"/>
              <w:right w:val="single" w:sz="4" w:space="0" w:color="auto"/>
            </w:tcBorders>
          </w:tcPr>
          <w:p w14:paraId="39512EED"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86CD3">
              <w:rPr>
                <w:rFonts w:ascii="Arial" w:eastAsia="Times New Roman" w:hAnsi="Arial"/>
                <w:sz w:val="18"/>
                <w:lang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7A81FFED"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A54D3">
              <w:rPr>
                <w:rFonts w:ascii="Arial" w:eastAsia="Times New Roman" w:hAnsi="Arial"/>
                <w:sz w:val="18"/>
                <w:lang w:eastAsia="ja-JP"/>
              </w:rPr>
              <w:t>R</w:t>
            </w:r>
            <w:r w:rsidRPr="00D86CD3">
              <w:rPr>
                <w:rFonts w:ascii="Arial" w:eastAsia="Times New Roman" w:hAnsi="Arial"/>
                <w:sz w:val="18"/>
                <w:lang w:eastAsia="ja-JP"/>
              </w:rPr>
              <w:t>eject</w:t>
            </w:r>
          </w:p>
        </w:tc>
      </w:tr>
      <w:tr w:rsidR="00CA1B7C" w:rsidRPr="00383353" w14:paraId="5F99FAED"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1B4DF395"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188659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511F00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C31326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166668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71CFC887" w14:textId="08AD03A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4B4CE27F" w14:textId="7071CAFF"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2944A39"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hideMark/>
          </w:tcPr>
          <w:p w14:paraId="313C394E" w14:textId="0884D2C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sidR="00433101">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7" w:type="dxa"/>
            <w:gridSpan w:val="2"/>
            <w:tcBorders>
              <w:top w:val="single" w:sz="4" w:space="0" w:color="auto"/>
              <w:left w:val="single" w:sz="4" w:space="0" w:color="auto"/>
              <w:bottom w:val="single" w:sz="4" w:space="0" w:color="auto"/>
              <w:right w:val="single" w:sz="4" w:space="0" w:color="auto"/>
            </w:tcBorders>
          </w:tcPr>
          <w:p w14:paraId="6E6F2BB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39EC14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6" w:type="dxa"/>
            <w:tcBorders>
              <w:top w:val="single" w:sz="4" w:space="0" w:color="auto"/>
              <w:left w:val="single" w:sz="4" w:space="0" w:color="auto"/>
              <w:bottom w:val="single" w:sz="4" w:space="0" w:color="auto"/>
              <w:right w:val="single" w:sz="4" w:space="0" w:color="auto"/>
            </w:tcBorders>
          </w:tcPr>
          <w:p w14:paraId="30E0D4C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1" w:type="dxa"/>
            <w:tcBorders>
              <w:top w:val="single" w:sz="4" w:space="0" w:color="auto"/>
              <w:left w:val="single" w:sz="4" w:space="0" w:color="auto"/>
              <w:bottom w:val="single" w:sz="4" w:space="0" w:color="auto"/>
              <w:right w:val="single" w:sz="4" w:space="0" w:color="auto"/>
            </w:tcBorders>
            <w:hideMark/>
          </w:tcPr>
          <w:p w14:paraId="3C4FEA80" w14:textId="4B050A8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3" w:type="dxa"/>
            <w:tcBorders>
              <w:top w:val="single" w:sz="4" w:space="0" w:color="auto"/>
              <w:left w:val="single" w:sz="4" w:space="0" w:color="auto"/>
              <w:bottom w:val="single" w:sz="4" w:space="0" w:color="auto"/>
              <w:right w:val="single" w:sz="4" w:space="0" w:color="auto"/>
            </w:tcBorders>
            <w:hideMark/>
          </w:tcPr>
          <w:p w14:paraId="60E415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51" w:type="dxa"/>
            <w:gridSpan w:val="2"/>
            <w:tcBorders>
              <w:top w:val="single" w:sz="4" w:space="0" w:color="auto"/>
              <w:left w:val="single" w:sz="4" w:space="0" w:color="auto"/>
              <w:bottom w:val="single" w:sz="4" w:space="0" w:color="auto"/>
              <w:right w:val="single" w:sz="4" w:space="0" w:color="auto"/>
            </w:tcBorders>
            <w:hideMark/>
          </w:tcPr>
          <w:p w14:paraId="29112A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339309F"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5DF024E7"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60C494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08593E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F8751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15467E6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4C6B9B7E" w14:textId="588594B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57391075" w14:textId="17A728E5"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FBD087E"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040B0E9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373C887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84CC2A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3D4770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81" w:type="dxa"/>
            <w:tcBorders>
              <w:top w:val="single" w:sz="4" w:space="0" w:color="auto"/>
              <w:left w:val="single" w:sz="4" w:space="0" w:color="auto"/>
              <w:bottom w:val="single" w:sz="4" w:space="0" w:color="auto"/>
              <w:right w:val="single" w:sz="4" w:space="0" w:color="auto"/>
            </w:tcBorders>
          </w:tcPr>
          <w:p w14:paraId="28E82DA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33" w:type="dxa"/>
            <w:tcBorders>
              <w:top w:val="single" w:sz="4" w:space="0" w:color="auto"/>
              <w:left w:val="single" w:sz="4" w:space="0" w:color="auto"/>
              <w:bottom w:val="single" w:sz="4" w:space="0" w:color="auto"/>
              <w:right w:val="single" w:sz="4" w:space="0" w:color="auto"/>
            </w:tcBorders>
          </w:tcPr>
          <w:p w14:paraId="6E2B2F49" w14:textId="02D888B3"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09C1ED66" w14:textId="67B651E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731E9962" w14:textId="77777777" w:rsidTr="004474CC">
        <w:tblPrEx>
          <w:tblLook w:val="04A0" w:firstRow="1" w:lastRow="0" w:firstColumn="1" w:lastColumn="0" w:noHBand="0" w:noVBand="1"/>
        </w:tblPrEx>
        <w:trPr>
          <w:gridAfter w:val="1"/>
          <w:wAfter w:w="7" w:type="dxa"/>
        </w:trPr>
        <w:tc>
          <w:tcPr>
            <w:tcW w:w="2442" w:type="dxa"/>
            <w:gridSpan w:val="2"/>
            <w:tcBorders>
              <w:top w:val="single" w:sz="4" w:space="0" w:color="auto"/>
              <w:left w:val="single" w:sz="4" w:space="0" w:color="auto"/>
              <w:bottom w:val="single" w:sz="4" w:space="0" w:color="auto"/>
              <w:right w:val="single" w:sz="4" w:space="0" w:color="auto"/>
            </w:tcBorders>
            <w:hideMark/>
          </w:tcPr>
          <w:p w14:paraId="5024C34F" w14:textId="77777777" w:rsidR="00B41F11" w:rsidRDefault="00B41F11">
            <w:pPr>
              <w:keepNext/>
              <w:keepLines/>
              <w:overflowPunct w:val="0"/>
              <w:autoSpaceDE w:val="0"/>
              <w:autoSpaceDN w:val="0"/>
              <w:adjustRightInd w:val="0"/>
              <w:spacing w:after="0"/>
              <w:textAlignment w:val="baseline"/>
              <w:rPr>
                <w:rFonts w:ascii="Arial" w:eastAsia="Times New Roman" w:hAnsi="Arial"/>
                <w:b/>
                <w:sz w:val="18"/>
                <w:lang w:val="en-GB" w:eastAsia="ja-JP"/>
              </w:rPr>
            </w:pPr>
            <w:r>
              <w:rPr>
                <w:rFonts w:ascii="Arial" w:eastAsia="Times New Roman" w:hAnsi="Arial" w:cs="Arial"/>
                <w:b/>
                <w:bCs/>
                <w:sz w:val="18"/>
                <w:lang w:eastAsia="zh-CN"/>
              </w:rPr>
              <w:t>E2 Node Component Configuration Update Acknowledge List</w:t>
            </w:r>
          </w:p>
        </w:tc>
        <w:tc>
          <w:tcPr>
            <w:tcW w:w="1096" w:type="dxa"/>
            <w:tcBorders>
              <w:top w:val="single" w:sz="4" w:space="0" w:color="auto"/>
              <w:left w:val="single" w:sz="4" w:space="0" w:color="auto"/>
              <w:bottom w:val="single" w:sz="4" w:space="0" w:color="auto"/>
              <w:right w:val="single" w:sz="4" w:space="0" w:color="auto"/>
            </w:tcBorders>
          </w:tcPr>
          <w:p w14:paraId="2D65A104"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EDEDED6" w14:textId="2ABDD50C" w:rsidR="00B41F11" w:rsidRDefault="00B41F11">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i/>
                <w:sz w:val="18"/>
                <w:lang w:eastAsia="ja-JP"/>
              </w:rPr>
              <w:t>0</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&lt;maxofE2nodeComponents&gt;</w:t>
            </w:r>
          </w:p>
        </w:tc>
        <w:tc>
          <w:tcPr>
            <w:tcW w:w="1246" w:type="dxa"/>
            <w:tcBorders>
              <w:top w:val="single" w:sz="4" w:space="0" w:color="auto"/>
              <w:left w:val="single" w:sz="4" w:space="0" w:color="auto"/>
              <w:bottom w:val="single" w:sz="4" w:space="0" w:color="auto"/>
              <w:right w:val="single" w:sz="4" w:space="0" w:color="auto"/>
            </w:tcBorders>
          </w:tcPr>
          <w:p w14:paraId="37177D0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481" w:type="dxa"/>
            <w:tcBorders>
              <w:top w:val="single" w:sz="4" w:space="0" w:color="auto"/>
              <w:left w:val="single" w:sz="4" w:space="0" w:color="auto"/>
              <w:bottom w:val="single" w:sz="4" w:space="0" w:color="auto"/>
              <w:right w:val="single" w:sz="4" w:space="0" w:color="auto"/>
            </w:tcBorders>
            <w:hideMark/>
          </w:tcPr>
          <w:p w14:paraId="1B25363D" w14:textId="77777777" w:rsidR="00B41F11" w:rsidRDefault="00B41F11">
            <w:pPr>
              <w:keepNext/>
              <w:keepLines/>
              <w:overflowPunct w:val="0"/>
              <w:autoSpaceDE w:val="0"/>
              <w:autoSpaceDN w:val="0"/>
              <w:adjustRightInd w:val="0"/>
              <w:spacing w:after="0"/>
              <w:textAlignment w:val="baseline"/>
              <w:rPr>
                <w:rFonts w:ascii="Arial" w:eastAsia="宋体" w:hAnsi="Arial"/>
                <w:sz w:val="18"/>
                <w:lang w:val="en-GB" w:eastAsia="zh-CN"/>
              </w:rPr>
            </w:pPr>
            <w:r>
              <w:rPr>
                <w:rFonts w:ascii="Arial" w:eastAsia="Times New Roman" w:hAnsi="Arial"/>
                <w:sz w:val="18"/>
                <w:lang w:eastAsia="zh-CN"/>
              </w:rPr>
              <w:t>Complete list of E2 Node Components in the E2 SETUP REQUEST message</w:t>
            </w:r>
          </w:p>
        </w:tc>
        <w:tc>
          <w:tcPr>
            <w:tcW w:w="1133" w:type="dxa"/>
            <w:tcBorders>
              <w:top w:val="single" w:sz="4" w:space="0" w:color="auto"/>
              <w:left w:val="single" w:sz="4" w:space="0" w:color="auto"/>
              <w:bottom w:val="single" w:sz="4" w:space="0" w:color="auto"/>
              <w:right w:val="single" w:sz="4" w:space="0" w:color="auto"/>
            </w:tcBorders>
            <w:hideMark/>
          </w:tcPr>
          <w:p w14:paraId="7D9E85D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eastAsia="ja-JP"/>
              </w:rPr>
              <w:t>YES</w:t>
            </w:r>
          </w:p>
        </w:tc>
        <w:tc>
          <w:tcPr>
            <w:tcW w:w="1144" w:type="dxa"/>
            <w:tcBorders>
              <w:top w:val="single" w:sz="4" w:space="0" w:color="auto"/>
              <w:left w:val="single" w:sz="4" w:space="0" w:color="auto"/>
              <w:bottom w:val="single" w:sz="4" w:space="0" w:color="auto"/>
              <w:right w:val="single" w:sz="4" w:space="0" w:color="auto"/>
            </w:tcBorders>
            <w:hideMark/>
          </w:tcPr>
          <w:p w14:paraId="4580A3F4" w14:textId="4FA2E5B4" w:rsidR="00B41F11" w:rsidRDefault="003E3425">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eastAsia="ja-JP"/>
              </w:rPr>
              <w:t>r</w:t>
            </w:r>
            <w:r w:rsidR="00B41F11">
              <w:rPr>
                <w:rFonts w:ascii="Arial" w:eastAsia="Times New Roman" w:hAnsi="Arial"/>
                <w:sz w:val="18"/>
                <w:lang w:eastAsia="ja-JP"/>
              </w:rPr>
              <w:t>eject</w:t>
            </w:r>
          </w:p>
        </w:tc>
      </w:tr>
      <w:tr w:rsidR="00B41F11" w14:paraId="218EF621"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77EF4B52" w14:textId="37531B02" w:rsidR="00B41F11" w:rsidRDefault="00B41F11">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Acknowledge Item</w:t>
            </w:r>
          </w:p>
        </w:tc>
        <w:tc>
          <w:tcPr>
            <w:tcW w:w="1107" w:type="dxa"/>
            <w:gridSpan w:val="2"/>
            <w:tcBorders>
              <w:top w:val="single" w:sz="4" w:space="0" w:color="auto"/>
              <w:left w:val="single" w:sz="4" w:space="0" w:color="auto"/>
              <w:bottom w:val="single" w:sz="4" w:space="0" w:color="auto"/>
              <w:right w:val="single" w:sz="4" w:space="0" w:color="auto"/>
            </w:tcBorders>
          </w:tcPr>
          <w:p w14:paraId="32297968"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tcPr>
          <w:p w14:paraId="7C2364EB"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74E378EA"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1" w:type="dxa"/>
            <w:tcBorders>
              <w:top w:val="single" w:sz="4" w:space="0" w:color="auto"/>
              <w:left w:val="single" w:sz="4" w:space="0" w:color="auto"/>
              <w:bottom w:val="single" w:sz="4" w:space="0" w:color="auto"/>
              <w:right w:val="single" w:sz="4" w:space="0" w:color="auto"/>
            </w:tcBorders>
          </w:tcPr>
          <w:p w14:paraId="55A2986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3" w:type="dxa"/>
            <w:tcBorders>
              <w:top w:val="single" w:sz="4" w:space="0" w:color="auto"/>
              <w:left w:val="single" w:sz="4" w:space="0" w:color="auto"/>
              <w:bottom w:val="single" w:sz="4" w:space="0" w:color="auto"/>
              <w:right w:val="single" w:sz="4" w:space="0" w:color="auto"/>
            </w:tcBorders>
            <w:hideMark/>
          </w:tcPr>
          <w:p w14:paraId="59BE6B55"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44" w:type="dxa"/>
            <w:tcBorders>
              <w:top w:val="single" w:sz="4" w:space="0" w:color="auto"/>
              <w:left w:val="single" w:sz="4" w:space="0" w:color="auto"/>
              <w:bottom w:val="single" w:sz="4" w:space="0" w:color="auto"/>
              <w:right w:val="single" w:sz="4" w:space="0" w:color="auto"/>
            </w:tcBorders>
            <w:hideMark/>
          </w:tcPr>
          <w:p w14:paraId="79287EA2"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41F11" w14:paraId="2A89A063"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04850B69" w14:textId="0A3FF5C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107" w:type="dxa"/>
            <w:gridSpan w:val="2"/>
            <w:tcBorders>
              <w:top w:val="single" w:sz="4" w:space="0" w:color="auto"/>
              <w:left w:val="single" w:sz="4" w:space="0" w:color="auto"/>
              <w:bottom w:val="single" w:sz="4" w:space="0" w:color="auto"/>
              <w:right w:val="single" w:sz="4" w:space="0" w:color="auto"/>
            </w:tcBorders>
            <w:hideMark/>
          </w:tcPr>
          <w:p w14:paraId="7F13703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7C3F8B8"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4297A7F" w14:textId="1593E804"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481" w:type="dxa"/>
            <w:tcBorders>
              <w:top w:val="single" w:sz="4" w:space="0" w:color="auto"/>
              <w:left w:val="single" w:sz="4" w:space="0" w:color="auto"/>
              <w:bottom w:val="single" w:sz="4" w:space="0" w:color="auto"/>
              <w:right w:val="single" w:sz="4" w:space="0" w:color="auto"/>
            </w:tcBorders>
            <w:hideMark/>
          </w:tcPr>
          <w:p w14:paraId="664D10D5" w14:textId="15AE70E0"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133" w:type="dxa"/>
            <w:tcBorders>
              <w:top w:val="single" w:sz="4" w:space="0" w:color="auto"/>
              <w:left w:val="single" w:sz="4" w:space="0" w:color="auto"/>
              <w:bottom w:val="single" w:sz="4" w:space="0" w:color="auto"/>
              <w:right w:val="single" w:sz="4" w:space="0" w:color="auto"/>
            </w:tcBorders>
            <w:hideMark/>
          </w:tcPr>
          <w:p w14:paraId="358BAC26"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4A57EF7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74E989FD" w14:textId="77777777" w:rsidTr="00FB0327">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tcPr>
          <w:p w14:paraId="0672756F" w14:textId="52C52CF5"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107" w:type="dxa"/>
            <w:gridSpan w:val="2"/>
            <w:tcBorders>
              <w:top w:val="single" w:sz="4" w:space="0" w:color="auto"/>
              <w:left w:val="single" w:sz="4" w:space="0" w:color="auto"/>
              <w:bottom w:val="single" w:sz="4" w:space="0" w:color="auto"/>
              <w:right w:val="single" w:sz="4" w:space="0" w:color="auto"/>
            </w:tcBorders>
          </w:tcPr>
          <w:p w14:paraId="700FCB2F"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8F2BC31"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32A6FDB"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481" w:type="dxa"/>
            <w:tcBorders>
              <w:top w:val="single" w:sz="4" w:space="0" w:color="auto"/>
              <w:left w:val="single" w:sz="4" w:space="0" w:color="auto"/>
              <w:bottom w:val="single" w:sz="4" w:space="0" w:color="auto"/>
              <w:right w:val="single" w:sz="4" w:space="0" w:color="auto"/>
            </w:tcBorders>
          </w:tcPr>
          <w:p w14:paraId="0E11E60D"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133" w:type="dxa"/>
            <w:tcBorders>
              <w:top w:val="single" w:sz="4" w:space="0" w:color="auto"/>
              <w:left w:val="single" w:sz="4" w:space="0" w:color="auto"/>
              <w:bottom w:val="single" w:sz="4" w:space="0" w:color="auto"/>
              <w:right w:val="single" w:sz="4" w:space="0" w:color="auto"/>
            </w:tcBorders>
          </w:tcPr>
          <w:p w14:paraId="5FB32AC2"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777C417F"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1D2F24F6"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7CDAC3BD" w14:textId="715AA664"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 Acknowledge</w:t>
            </w:r>
          </w:p>
        </w:tc>
        <w:tc>
          <w:tcPr>
            <w:tcW w:w="1107" w:type="dxa"/>
            <w:gridSpan w:val="2"/>
            <w:tcBorders>
              <w:top w:val="single" w:sz="4" w:space="0" w:color="auto"/>
              <w:left w:val="single" w:sz="4" w:space="0" w:color="auto"/>
              <w:bottom w:val="single" w:sz="4" w:space="0" w:color="auto"/>
              <w:right w:val="single" w:sz="4" w:space="0" w:color="auto"/>
            </w:tcBorders>
            <w:hideMark/>
          </w:tcPr>
          <w:p w14:paraId="6F941854"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F76334C"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149AA9ED" w14:textId="6638A2B7"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9.2.28</w:t>
            </w:r>
          </w:p>
        </w:tc>
        <w:tc>
          <w:tcPr>
            <w:tcW w:w="1481" w:type="dxa"/>
            <w:tcBorders>
              <w:top w:val="single" w:sz="4" w:space="0" w:color="auto"/>
              <w:left w:val="single" w:sz="4" w:space="0" w:color="auto"/>
              <w:bottom w:val="single" w:sz="4" w:space="0" w:color="auto"/>
              <w:right w:val="single" w:sz="4" w:space="0" w:color="auto"/>
            </w:tcBorders>
            <w:hideMark/>
          </w:tcPr>
          <w:p w14:paraId="0C75AF3C"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Success or failure with Cause</w:t>
            </w:r>
          </w:p>
        </w:tc>
        <w:tc>
          <w:tcPr>
            <w:tcW w:w="1133" w:type="dxa"/>
            <w:tcBorders>
              <w:top w:val="single" w:sz="4" w:space="0" w:color="auto"/>
              <w:left w:val="single" w:sz="4" w:space="0" w:color="auto"/>
              <w:bottom w:val="single" w:sz="4" w:space="0" w:color="auto"/>
              <w:right w:val="single" w:sz="4" w:space="0" w:color="auto"/>
            </w:tcBorders>
            <w:hideMark/>
          </w:tcPr>
          <w:p w14:paraId="19D044E0"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65EF021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F9AF0CC" w14:textId="1FE7A143" w:rsidR="00B41F11" w:rsidRDefault="00B41F11" w:rsidP="00B41F11">
      <w:pPr>
        <w:pStyle w:val="ab"/>
      </w:pPr>
    </w:p>
    <w:p w14:paraId="41FBAA95"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210A38AD"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6ECBE3A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EEA63F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6C090158" w14:textId="77777777" w:rsidTr="00CA1B7C">
        <w:tblPrEx>
          <w:tblLook w:val="0000" w:firstRow="0" w:lastRow="0" w:firstColumn="0" w:lastColumn="0" w:noHBand="0" w:noVBand="0"/>
        </w:tblPrEx>
        <w:tc>
          <w:tcPr>
            <w:tcW w:w="3686" w:type="dxa"/>
          </w:tcPr>
          <w:p w14:paraId="202D09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7AE2DB6E" w14:textId="65AC70D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sidR="00BC7F2F">
              <w:rPr>
                <w:rFonts w:ascii="Arial" w:eastAsia="Times New Roman" w:hAnsi="Arial" w:cs="Arial"/>
                <w:sz w:val="18"/>
                <w:lang w:eastAsia="ja-JP"/>
              </w:rPr>
              <w:t xml:space="preserve">RAN </w:t>
            </w:r>
            <w:r w:rsidRPr="00383353">
              <w:rPr>
                <w:rFonts w:ascii="Arial" w:eastAsia="Times New Roman" w:hAnsi="Arial" w:cs="Arial"/>
                <w:sz w:val="18"/>
                <w:lang w:eastAsia="ja-JP"/>
              </w:rPr>
              <w:t xml:space="preserve">Functions </w:t>
            </w:r>
            <w:r w:rsidR="00BC7F2F">
              <w:rPr>
                <w:rFonts w:ascii="Arial" w:eastAsia="Times New Roman" w:hAnsi="Arial" w:cs="Arial"/>
                <w:sz w:val="18"/>
                <w:lang w:eastAsia="ja-JP"/>
              </w:rPr>
              <w:t>supported by E2 Node</w:t>
            </w:r>
            <w:r w:rsidRPr="00383353">
              <w:rPr>
                <w:rFonts w:ascii="Arial" w:eastAsia="Times New Roman" w:hAnsi="Arial" w:cs="Arial"/>
                <w:sz w:val="18"/>
                <w:lang w:eastAsia="ja-JP"/>
              </w:rPr>
              <w:t>. Value is 256.</w:t>
            </w:r>
          </w:p>
        </w:tc>
      </w:tr>
      <w:tr w:rsidR="00BC7F2F" w14:paraId="356EBC1F" w14:textId="77777777" w:rsidTr="00BC7F2F">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07541D81" w14:textId="77777777" w:rsidR="00BC7F2F" w:rsidRDefault="00BC7F2F" w:rsidP="00E409DB">
            <w:pPr>
              <w:keepNext/>
              <w:keepLines/>
              <w:overflowPunct w:val="0"/>
              <w:autoSpaceDE w:val="0"/>
              <w:autoSpaceDN w:val="0"/>
              <w:adjustRightInd w:val="0"/>
              <w:spacing w:after="0"/>
              <w:textAlignment w:val="baseline"/>
              <w:rPr>
                <w:rFonts w:ascii="Arial" w:eastAsia="Times New Roman" w:hAnsi="Arial" w:cs="Arial"/>
                <w:sz w:val="18"/>
                <w:lang w:eastAsia="ja-JP"/>
              </w:rPr>
            </w:pPr>
            <w:bookmarkStart w:id="1271" w:name="_Toc14207726"/>
            <w:bookmarkEnd w:id="1270"/>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tcPr>
          <w:p w14:paraId="40FC9862" w14:textId="77777777" w:rsidR="00BC7F2F" w:rsidRDefault="00BC7F2F" w:rsidP="00E409DB">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30858CDF" w14:textId="77777777" w:rsidR="00CA1B7C" w:rsidRPr="000903B9"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val="en-GB" w:eastAsia="en-GB"/>
        </w:rPr>
      </w:pPr>
      <w:r>
        <w:rPr>
          <w:rFonts w:ascii="Arial" w:eastAsia="Times New Roman" w:hAnsi="Arial"/>
          <w:sz w:val="24"/>
          <w:lang w:val="en-GB" w:eastAsia="en-GB"/>
        </w:rPr>
        <w:t>9.1.2.4</w:t>
      </w:r>
      <w:r w:rsidRPr="000903B9">
        <w:rPr>
          <w:rFonts w:ascii="Arial" w:eastAsia="Times New Roman" w:hAnsi="Arial"/>
          <w:sz w:val="24"/>
          <w:lang w:val="en-GB" w:eastAsia="en-GB"/>
        </w:rPr>
        <w:tab/>
      </w:r>
      <w:r w:rsidRPr="00DF42C1">
        <w:rPr>
          <w:rFonts w:ascii="Arial" w:eastAsia="Times New Roman" w:hAnsi="Arial"/>
          <w:sz w:val="24"/>
          <w:lang w:val="en-GB" w:eastAsia="en-GB"/>
        </w:rPr>
        <w:t>E2</w:t>
      </w:r>
      <w:r w:rsidRPr="000903B9">
        <w:rPr>
          <w:rFonts w:ascii="Arial" w:eastAsia="Times New Roman" w:hAnsi="Arial"/>
          <w:sz w:val="24"/>
          <w:lang w:val="en-GB" w:eastAsia="en-GB"/>
        </w:rPr>
        <w:t xml:space="preserve"> SETUP FAILURE</w:t>
      </w:r>
      <w:bookmarkEnd w:id="1271"/>
    </w:p>
    <w:p w14:paraId="0E7A2340" w14:textId="31D3315D" w:rsidR="00CA1B7C" w:rsidRPr="001904F8" w:rsidRDefault="00CA1B7C" w:rsidP="00CA1B7C">
      <w:pPr>
        <w:overflowPunct w:val="0"/>
        <w:autoSpaceDE w:val="0"/>
        <w:autoSpaceDN w:val="0"/>
        <w:adjustRightInd w:val="0"/>
        <w:textAlignment w:val="baseline"/>
        <w:rPr>
          <w:rFonts w:eastAsia="Times New Roman"/>
          <w:lang w:eastAsia="en-GB"/>
        </w:rPr>
      </w:pPr>
      <w:r w:rsidRPr="001904F8">
        <w:rPr>
          <w:rFonts w:eastAsia="Times New Roman"/>
          <w:lang w:eastAsia="en-GB"/>
        </w:rPr>
        <w:t xml:space="preserve">This message is sent by the </w:t>
      </w:r>
      <w:r w:rsidR="00132A21">
        <w:rPr>
          <w:rFonts w:eastAsia="Times New Roman"/>
          <w:lang w:eastAsia="en-GB"/>
        </w:rPr>
        <w:t>N</w:t>
      </w:r>
      <w:r w:rsidRPr="001904F8">
        <w:rPr>
          <w:rFonts w:eastAsia="Times New Roman"/>
          <w:lang w:eastAsia="en-GB"/>
        </w:rPr>
        <w:t>ear-RT RIC to indicate E2 Setup failure.</w:t>
      </w:r>
    </w:p>
    <w:p w14:paraId="7EA718BA" w14:textId="0E199AF9" w:rsidR="00CA1B7C" w:rsidRPr="000903B9" w:rsidRDefault="00CA1B7C" w:rsidP="00CA1B7C">
      <w:pPr>
        <w:overflowPunct w:val="0"/>
        <w:autoSpaceDE w:val="0"/>
        <w:autoSpaceDN w:val="0"/>
        <w:adjustRightInd w:val="0"/>
        <w:textAlignment w:val="baseline"/>
        <w:rPr>
          <w:rFonts w:eastAsia="Batang"/>
          <w:lang w:val="en-GB" w:eastAsia="en-GB"/>
        </w:rPr>
      </w:pPr>
      <w:r w:rsidRPr="001904F8">
        <w:rPr>
          <w:rFonts w:eastAsia="Times New Roman"/>
          <w:lang w:eastAsia="en-GB"/>
        </w:rPr>
        <w:t xml:space="preserve">Direction: </w:t>
      </w:r>
      <w:r w:rsidR="005E5F2D">
        <w:rPr>
          <w:rFonts w:eastAsia="Times New Roman"/>
          <w:lang w:eastAsia="en-GB"/>
        </w:rPr>
        <w:t>Near</w:t>
      </w:r>
      <w:r w:rsidRPr="001904F8">
        <w:rPr>
          <w:rFonts w:eastAsia="Times New Roman"/>
          <w:lang w:eastAsia="en-GB"/>
        </w:rPr>
        <w:t xml:space="preserve">-RT RIC </w:t>
      </w:r>
      <w:r w:rsidRPr="001904F8">
        <w:rPr>
          <w:rFonts w:eastAsia="Times New Roman"/>
          <w:lang w:eastAsia="en-GB"/>
        </w:rPr>
        <w:sym w:font="Symbol" w:char="F0AE"/>
      </w:r>
      <w:r w:rsidRPr="001904F8">
        <w:rPr>
          <w:rFonts w:eastAsia="Times New Roman"/>
          <w:lang w:eastAsia="en-GB"/>
        </w:rPr>
        <w:t xml:space="preserve"> E2 Node</w:t>
      </w:r>
    </w:p>
    <w:tbl>
      <w:tblPr>
        <w:tblW w:w="10125"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gridCol w:w="1080"/>
        <w:gridCol w:w="1620"/>
        <w:gridCol w:w="1260"/>
        <w:gridCol w:w="1260"/>
        <w:gridCol w:w="1080"/>
        <w:gridCol w:w="1260"/>
      </w:tblGrid>
      <w:tr w:rsidR="00CA1B7C" w:rsidRPr="000903B9" w14:paraId="191A2137" w14:textId="77777777" w:rsidTr="00AA2B88">
        <w:tc>
          <w:tcPr>
            <w:tcW w:w="2565" w:type="dxa"/>
          </w:tcPr>
          <w:p w14:paraId="6B6C868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080" w:type="dxa"/>
          </w:tcPr>
          <w:p w14:paraId="3D72366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620" w:type="dxa"/>
          </w:tcPr>
          <w:p w14:paraId="619EA26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60" w:type="dxa"/>
          </w:tcPr>
          <w:p w14:paraId="1DCA1D9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260" w:type="dxa"/>
          </w:tcPr>
          <w:p w14:paraId="6DDE1C9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080" w:type="dxa"/>
          </w:tcPr>
          <w:p w14:paraId="7CFAEA65"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260" w:type="dxa"/>
          </w:tcPr>
          <w:p w14:paraId="40FF317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b/>
                <w:sz w:val="18"/>
                <w:lang w:val="en-GB" w:eastAsia="ja-JP"/>
              </w:rPr>
              <w:t>Assigned Criticality</w:t>
            </w:r>
          </w:p>
        </w:tc>
      </w:tr>
      <w:tr w:rsidR="00CA1B7C" w:rsidRPr="000903B9" w14:paraId="47CD6629" w14:textId="77777777" w:rsidTr="00AA2B88">
        <w:tc>
          <w:tcPr>
            <w:tcW w:w="2565" w:type="dxa"/>
          </w:tcPr>
          <w:p w14:paraId="1A78F32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80" w:type="dxa"/>
          </w:tcPr>
          <w:p w14:paraId="2D15E80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620" w:type="dxa"/>
          </w:tcPr>
          <w:p w14:paraId="3C7336D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2B0C08A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260" w:type="dxa"/>
          </w:tcPr>
          <w:p w14:paraId="07B50F7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481F1A6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6C45AB6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44099084" w14:textId="77777777" w:rsidTr="00AA2B88">
        <w:tc>
          <w:tcPr>
            <w:tcW w:w="2565" w:type="dxa"/>
          </w:tcPr>
          <w:p w14:paraId="2DD5015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Cause</w:t>
            </w:r>
            <w:r w:rsidRPr="000903B9">
              <w:rPr>
                <w:rFonts w:ascii="Arial" w:eastAsia="Times New Roman" w:hAnsi="Arial"/>
                <w:sz w:val="18"/>
                <w:lang w:val="en-GB" w:eastAsia="ja-JP"/>
              </w:rPr>
              <w:t xml:space="preserve"> </w:t>
            </w:r>
          </w:p>
        </w:tc>
        <w:tc>
          <w:tcPr>
            <w:tcW w:w="1080" w:type="dxa"/>
          </w:tcPr>
          <w:p w14:paraId="5FA16DA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620" w:type="dxa"/>
          </w:tcPr>
          <w:p w14:paraId="4EF7791A"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06EDBC75"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9.2.1</w:t>
            </w:r>
          </w:p>
        </w:tc>
        <w:tc>
          <w:tcPr>
            <w:tcW w:w="1260" w:type="dxa"/>
          </w:tcPr>
          <w:p w14:paraId="6963781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2803154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1953EF2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ignore</w:t>
            </w:r>
          </w:p>
        </w:tc>
      </w:tr>
      <w:tr w:rsidR="00CA1B7C" w:rsidRPr="000903B9" w14:paraId="0C7F145F" w14:textId="77777777" w:rsidTr="00AA2B88">
        <w:tc>
          <w:tcPr>
            <w:tcW w:w="2565" w:type="dxa"/>
          </w:tcPr>
          <w:p w14:paraId="3DF9F56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 xml:space="preserve">Time </w:t>
            </w:r>
            <w:proofErr w:type="gramStart"/>
            <w:r w:rsidRPr="000903B9">
              <w:rPr>
                <w:rFonts w:ascii="Arial" w:eastAsia="Times New Roman" w:hAnsi="Arial"/>
                <w:sz w:val="18"/>
                <w:lang w:val="en-GB" w:eastAsia="ja-JP"/>
              </w:rPr>
              <w:t>To</w:t>
            </w:r>
            <w:proofErr w:type="gramEnd"/>
            <w:r w:rsidRPr="000903B9">
              <w:rPr>
                <w:rFonts w:ascii="Arial" w:eastAsia="Times New Roman" w:hAnsi="Arial"/>
                <w:sz w:val="18"/>
                <w:lang w:val="en-GB" w:eastAsia="ja-JP"/>
              </w:rPr>
              <w:t xml:space="preserve"> Wait</w:t>
            </w:r>
          </w:p>
        </w:tc>
        <w:tc>
          <w:tcPr>
            <w:tcW w:w="1080" w:type="dxa"/>
          </w:tcPr>
          <w:p w14:paraId="3947C43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620" w:type="dxa"/>
          </w:tcPr>
          <w:p w14:paraId="113F1F0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3D95964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9.2.5</w:t>
            </w:r>
          </w:p>
        </w:tc>
        <w:tc>
          <w:tcPr>
            <w:tcW w:w="1260" w:type="dxa"/>
          </w:tcPr>
          <w:p w14:paraId="2EB3C42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41786D7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440B9C7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ignore</w:t>
            </w:r>
          </w:p>
        </w:tc>
      </w:tr>
      <w:tr w:rsidR="00CA1B7C" w:rsidRPr="000903B9" w14:paraId="22FF9DF5" w14:textId="77777777" w:rsidTr="00AA2B88">
        <w:tc>
          <w:tcPr>
            <w:tcW w:w="2565" w:type="dxa"/>
          </w:tcPr>
          <w:p w14:paraId="023D336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080" w:type="dxa"/>
          </w:tcPr>
          <w:p w14:paraId="00E9439F"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620" w:type="dxa"/>
          </w:tcPr>
          <w:p w14:paraId="0FD3D86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4D217CE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1260" w:type="dxa"/>
          </w:tcPr>
          <w:p w14:paraId="18C20F1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67CA52A7"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57D1B452" w14:textId="1CE65527" w:rsidR="00CA1B7C" w:rsidRPr="000903B9" w:rsidRDefault="00AA2B88"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w:t>
            </w:r>
            <w:r w:rsidR="00CA1B7C" w:rsidRPr="000903B9">
              <w:rPr>
                <w:rFonts w:ascii="Arial" w:eastAsia="Times New Roman" w:hAnsi="Arial"/>
                <w:sz w:val="18"/>
                <w:lang w:val="en-GB" w:eastAsia="ja-JP"/>
              </w:rPr>
              <w:t>gnore</w:t>
            </w:r>
          </w:p>
        </w:tc>
      </w:tr>
      <w:tr w:rsidR="00AA2B88" w14:paraId="1B8D7E6D" w14:textId="77777777" w:rsidTr="00AA2B88">
        <w:tblPrEx>
          <w:tblLook w:val="04A0" w:firstRow="1" w:lastRow="0" w:firstColumn="1" w:lastColumn="0" w:noHBand="0" w:noVBand="1"/>
        </w:tblPrEx>
        <w:tc>
          <w:tcPr>
            <w:tcW w:w="2565" w:type="dxa"/>
            <w:tcBorders>
              <w:top w:val="single" w:sz="4" w:space="0" w:color="auto"/>
              <w:left w:val="single" w:sz="4" w:space="0" w:color="auto"/>
              <w:bottom w:val="single" w:sz="4" w:space="0" w:color="auto"/>
              <w:right w:val="single" w:sz="4" w:space="0" w:color="auto"/>
            </w:tcBorders>
            <w:hideMark/>
          </w:tcPr>
          <w:p w14:paraId="1562049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Transport Layer Information</w:t>
            </w:r>
          </w:p>
        </w:tc>
        <w:tc>
          <w:tcPr>
            <w:tcW w:w="1080" w:type="dxa"/>
            <w:tcBorders>
              <w:top w:val="single" w:sz="4" w:space="0" w:color="auto"/>
              <w:left w:val="single" w:sz="4" w:space="0" w:color="auto"/>
              <w:bottom w:val="single" w:sz="4" w:space="0" w:color="auto"/>
              <w:right w:val="single" w:sz="4" w:space="0" w:color="auto"/>
            </w:tcBorders>
            <w:hideMark/>
          </w:tcPr>
          <w:p w14:paraId="6C566EB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O</w:t>
            </w:r>
          </w:p>
        </w:tc>
        <w:tc>
          <w:tcPr>
            <w:tcW w:w="1620" w:type="dxa"/>
            <w:tcBorders>
              <w:top w:val="single" w:sz="4" w:space="0" w:color="auto"/>
              <w:left w:val="single" w:sz="4" w:space="0" w:color="auto"/>
              <w:bottom w:val="single" w:sz="4" w:space="0" w:color="auto"/>
              <w:right w:val="single" w:sz="4" w:space="0" w:color="auto"/>
            </w:tcBorders>
          </w:tcPr>
          <w:p w14:paraId="4AE25139"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Borders>
              <w:top w:val="single" w:sz="4" w:space="0" w:color="auto"/>
              <w:left w:val="single" w:sz="4" w:space="0" w:color="auto"/>
              <w:bottom w:val="single" w:sz="4" w:space="0" w:color="auto"/>
              <w:right w:val="single" w:sz="4" w:space="0" w:color="auto"/>
            </w:tcBorders>
            <w:hideMark/>
          </w:tcPr>
          <w:p w14:paraId="6752E387" w14:textId="66CAD98B" w:rsidR="00AA2B88" w:rsidRDefault="00A3440D">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9.2.29</w:t>
            </w:r>
          </w:p>
        </w:tc>
        <w:tc>
          <w:tcPr>
            <w:tcW w:w="1260" w:type="dxa"/>
            <w:tcBorders>
              <w:top w:val="single" w:sz="4" w:space="0" w:color="auto"/>
              <w:left w:val="single" w:sz="4" w:space="0" w:color="auto"/>
              <w:bottom w:val="single" w:sz="4" w:space="0" w:color="auto"/>
              <w:right w:val="single" w:sz="4" w:space="0" w:color="auto"/>
            </w:tcBorders>
          </w:tcPr>
          <w:p w14:paraId="71EF9A7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Borders>
              <w:top w:val="single" w:sz="4" w:space="0" w:color="auto"/>
              <w:left w:val="single" w:sz="4" w:space="0" w:color="auto"/>
              <w:bottom w:val="single" w:sz="4" w:space="0" w:color="auto"/>
              <w:right w:val="single" w:sz="4" w:space="0" w:color="auto"/>
            </w:tcBorders>
            <w:hideMark/>
          </w:tcPr>
          <w:p w14:paraId="1006B58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YES</w:t>
            </w:r>
          </w:p>
        </w:tc>
        <w:tc>
          <w:tcPr>
            <w:tcW w:w="1260" w:type="dxa"/>
            <w:tcBorders>
              <w:top w:val="single" w:sz="4" w:space="0" w:color="auto"/>
              <w:left w:val="single" w:sz="4" w:space="0" w:color="auto"/>
              <w:bottom w:val="single" w:sz="4" w:space="0" w:color="auto"/>
              <w:right w:val="single" w:sz="4" w:space="0" w:color="auto"/>
            </w:tcBorders>
            <w:hideMark/>
          </w:tcPr>
          <w:p w14:paraId="6C6FE41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ignore</w:t>
            </w:r>
          </w:p>
        </w:tc>
      </w:tr>
    </w:tbl>
    <w:p w14:paraId="435B969F"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2BAE2AB4"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Batang" w:hAnsi="Arial"/>
          <w:sz w:val="24"/>
          <w:lang w:eastAsia="zh-CN"/>
        </w:rPr>
      </w:pPr>
      <w:bookmarkStart w:id="1272" w:name="_Toc525677874"/>
      <w:bookmarkStart w:id="1273" w:name="_Hlk3895388"/>
      <w:r>
        <w:rPr>
          <w:rFonts w:ascii="Arial" w:eastAsia="Batang" w:hAnsi="Arial"/>
          <w:sz w:val="24"/>
          <w:lang w:eastAsia="en-GB"/>
        </w:rPr>
        <w:lastRenderedPageBreak/>
        <w:t>9.1.2.5</w:t>
      </w:r>
      <w:r w:rsidRPr="00383353">
        <w:rPr>
          <w:rFonts w:ascii="Arial" w:eastAsia="Batang" w:hAnsi="Arial"/>
          <w:sz w:val="24"/>
          <w:lang w:eastAsia="en-GB"/>
        </w:rPr>
        <w:tab/>
      </w:r>
      <w:r w:rsidRPr="00383353">
        <w:rPr>
          <w:rFonts w:ascii="Arial" w:eastAsia="Batang" w:hAnsi="Arial"/>
          <w:sz w:val="24"/>
          <w:lang w:eastAsia="zh-CN"/>
        </w:rPr>
        <w:t>RESET REQUEST</w:t>
      </w:r>
      <w:bookmarkEnd w:id="1272"/>
    </w:p>
    <w:p w14:paraId="53A9062B" w14:textId="471E520F"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from </w:t>
      </w:r>
      <w:r w:rsidR="003E3425">
        <w:rPr>
          <w:rFonts w:eastAsia="Times New Roman"/>
          <w:lang w:eastAsia="en-GB"/>
        </w:rPr>
        <w:t xml:space="preserve">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an </w:t>
      </w:r>
      <w:r>
        <w:rPr>
          <w:rFonts w:eastAsia="Times New Roman"/>
          <w:lang w:eastAsia="en-GB"/>
        </w:rPr>
        <w:t>E2 Node</w:t>
      </w:r>
      <w:r w:rsidRPr="00383353">
        <w:rPr>
          <w:rFonts w:eastAsia="Times New Roman"/>
          <w:lang w:eastAsia="en-GB"/>
        </w:rPr>
        <w:t xml:space="preserve"> or from </w:t>
      </w:r>
      <w:r>
        <w:rPr>
          <w:rFonts w:eastAsia="Times New Roman"/>
          <w:lang w:eastAsia="en-GB"/>
        </w:rPr>
        <w:t>an E2 Node</w:t>
      </w:r>
      <w:r w:rsidRPr="00383353">
        <w:rPr>
          <w:rFonts w:eastAsia="Times New Roman"/>
          <w:lang w:eastAsia="en-GB"/>
        </w:rPr>
        <w:t xml:space="preserve"> to a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and is used to request the E2 interface between the </w:t>
      </w:r>
      <w:r>
        <w:rPr>
          <w:rFonts w:eastAsia="Times New Roman"/>
          <w:lang w:eastAsia="en-GB"/>
        </w:rPr>
        <w:t>E2</w:t>
      </w:r>
      <w:r w:rsidRPr="00383353">
        <w:rPr>
          <w:rFonts w:eastAsia="Times New Roman"/>
          <w:lang w:eastAsia="en-GB"/>
        </w:rPr>
        <w:t xml:space="preserve"> node and </w:t>
      </w:r>
      <w:r w:rsidR="003E3425">
        <w:rPr>
          <w:rFonts w:eastAsia="Times New Roman"/>
          <w:lang w:eastAsia="en-GB"/>
        </w:rPr>
        <w:t xml:space="preserve">the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 to be reset.</w:t>
      </w:r>
    </w:p>
    <w:p w14:paraId="165E841A" w14:textId="134372B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42FEA32D" w14:textId="77777777" w:rsidR="00CA1B7C" w:rsidRPr="00AA5DA2" w:rsidRDefault="00CA1B7C" w:rsidP="00CA1B7C"/>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AA5DA2" w14:paraId="2CDB1ECE" w14:textId="77777777" w:rsidTr="00CA1B7C">
        <w:tc>
          <w:tcPr>
            <w:tcW w:w="2444" w:type="dxa"/>
            <w:tcBorders>
              <w:top w:val="single" w:sz="4" w:space="0" w:color="auto"/>
              <w:left w:val="single" w:sz="4" w:space="0" w:color="auto"/>
              <w:bottom w:val="single" w:sz="4" w:space="0" w:color="auto"/>
              <w:right w:val="single" w:sz="4" w:space="0" w:color="auto"/>
            </w:tcBorders>
          </w:tcPr>
          <w:p w14:paraId="3DC6C4FF" w14:textId="77777777" w:rsidR="00CA1B7C" w:rsidRPr="00AA5DA2" w:rsidRDefault="00CA1B7C" w:rsidP="00CA1B7C">
            <w:pPr>
              <w:pStyle w:val="TAH"/>
              <w:rPr>
                <w:lang w:eastAsia="ja-JP"/>
              </w:rPr>
            </w:pPr>
            <w:r w:rsidRPr="00AA5DA2">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0D8047B3" w14:textId="77777777" w:rsidR="00CA1B7C" w:rsidRPr="00AA5DA2" w:rsidRDefault="00CA1B7C" w:rsidP="00CA1B7C">
            <w:pPr>
              <w:pStyle w:val="TAH"/>
              <w:rPr>
                <w:lang w:eastAsia="ja-JP"/>
              </w:rPr>
            </w:pPr>
            <w:r w:rsidRPr="00AA5DA2">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D4B686F" w14:textId="77777777" w:rsidR="00CA1B7C" w:rsidRPr="00AA5DA2" w:rsidRDefault="00CA1B7C" w:rsidP="00CA1B7C">
            <w:pPr>
              <w:pStyle w:val="TAH"/>
              <w:rPr>
                <w:lang w:eastAsia="ja-JP"/>
              </w:rPr>
            </w:pPr>
            <w:r w:rsidRPr="00AA5DA2">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0F22BF7" w14:textId="77777777" w:rsidR="00CA1B7C" w:rsidRPr="00AA5DA2" w:rsidRDefault="00CA1B7C" w:rsidP="00CA1B7C">
            <w:pPr>
              <w:pStyle w:val="TAH"/>
              <w:rPr>
                <w:lang w:eastAsia="ja-JP"/>
              </w:rPr>
            </w:pPr>
            <w:r w:rsidRPr="00AA5DA2">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58D5AB5" w14:textId="77777777" w:rsidR="00CA1B7C" w:rsidRPr="00AA5DA2" w:rsidRDefault="00CA1B7C" w:rsidP="00CA1B7C">
            <w:pPr>
              <w:pStyle w:val="TAH"/>
              <w:rPr>
                <w:lang w:eastAsia="ja-JP"/>
              </w:rPr>
            </w:pPr>
            <w:r w:rsidRPr="00AA5DA2">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ADD792B" w14:textId="77777777" w:rsidR="00CA1B7C" w:rsidRPr="00AA5DA2" w:rsidRDefault="00CA1B7C" w:rsidP="00CA1B7C">
            <w:pPr>
              <w:pStyle w:val="TAH"/>
              <w:rPr>
                <w:lang w:eastAsia="ja-JP"/>
              </w:rPr>
            </w:pPr>
            <w:r w:rsidRPr="00AA5DA2">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D7E2EED" w14:textId="77777777" w:rsidR="00CA1B7C" w:rsidRPr="00AA5DA2" w:rsidRDefault="00CA1B7C" w:rsidP="00CA1B7C">
            <w:pPr>
              <w:pStyle w:val="TAH"/>
              <w:rPr>
                <w:lang w:eastAsia="ja-JP"/>
              </w:rPr>
            </w:pPr>
            <w:r w:rsidRPr="00AA5DA2">
              <w:rPr>
                <w:lang w:eastAsia="ja-JP"/>
              </w:rPr>
              <w:t>Assigned Criticality</w:t>
            </w:r>
          </w:p>
        </w:tc>
      </w:tr>
      <w:tr w:rsidR="00CA1B7C" w:rsidRPr="00AA5DA2" w14:paraId="5F181D44" w14:textId="77777777" w:rsidTr="00CA1B7C">
        <w:tc>
          <w:tcPr>
            <w:tcW w:w="2444" w:type="dxa"/>
            <w:tcBorders>
              <w:top w:val="single" w:sz="4" w:space="0" w:color="auto"/>
              <w:left w:val="single" w:sz="4" w:space="0" w:color="auto"/>
              <w:bottom w:val="single" w:sz="4" w:space="0" w:color="auto"/>
              <w:right w:val="single" w:sz="4" w:space="0" w:color="auto"/>
            </w:tcBorders>
          </w:tcPr>
          <w:p w14:paraId="6D397D1B" w14:textId="77777777" w:rsidR="00CA1B7C" w:rsidRPr="00AA5DA2" w:rsidRDefault="00CA1B7C" w:rsidP="00CA1B7C">
            <w:pPr>
              <w:pStyle w:val="TAL"/>
              <w:rPr>
                <w:lang w:eastAsia="ja-JP"/>
              </w:rPr>
            </w:pPr>
            <w:r w:rsidRPr="00AA5DA2">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1815E75" w14:textId="77777777" w:rsidR="00CA1B7C" w:rsidRPr="00AA5DA2" w:rsidRDefault="00CA1B7C" w:rsidP="00CA1B7C">
            <w:pPr>
              <w:pStyle w:val="TAL"/>
              <w:rPr>
                <w:lang w:eastAsia="ja-JP"/>
              </w:rPr>
            </w:pPr>
            <w:r w:rsidRPr="00AA5DA2">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B118CD6" w14:textId="77777777" w:rsidR="00CA1B7C" w:rsidRPr="00AA5DA2" w:rsidRDefault="00CA1B7C" w:rsidP="00CA1B7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B54E1E2" w14:textId="77777777" w:rsidR="00CA1B7C" w:rsidRPr="00AA5DA2" w:rsidRDefault="00CA1B7C" w:rsidP="00CA1B7C">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26A638F" w14:textId="77777777" w:rsidR="00CA1B7C" w:rsidRPr="00AA5DA2" w:rsidRDefault="00CA1B7C" w:rsidP="00CA1B7C">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67A3139" w14:textId="77777777" w:rsidR="00CA1B7C" w:rsidRPr="00AA5DA2" w:rsidRDefault="00CA1B7C" w:rsidP="00CA1B7C">
            <w:pPr>
              <w:pStyle w:val="TAC"/>
              <w:rPr>
                <w:lang w:eastAsia="ja-JP"/>
              </w:rPr>
            </w:pPr>
            <w:r w:rsidRPr="00AA5DA2">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BF5476" w14:textId="77777777" w:rsidR="00CA1B7C" w:rsidRPr="00AA5DA2" w:rsidRDefault="00CA1B7C" w:rsidP="00CA1B7C">
            <w:pPr>
              <w:pStyle w:val="TAC"/>
              <w:rPr>
                <w:lang w:eastAsia="zh-CN"/>
              </w:rPr>
            </w:pPr>
            <w:r w:rsidRPr="00AA5DA2">
              <w:rPr>
                <w:lang w:eastAsia="zh-CN"/>
              </w:rPr>
              <w:t>reject</w:t>
            </w:r>
          </w:p>
        </w:tc>
      </w:tr>
      <w:tr w:rsidR="00CA1B7C" w:rsidRPr="00AA5DA2" w14:paraId="6BA3B2F1" w14:textId="77777777" w:rsidTr="00CA1B7C">
        <w:tc>
          <w:tcPr>
            <w:tcW w:w="2444" w:type="dxa"/>
            <w:tcBorders>
              <w:top w:val="single" w:sz="4" w:space="0" w:color="auto"/>
              <w:left w:val="single" w:sz="4" w:space="0" w:color="auto"/>
              <w:bottom w:val="single" w:sz="4" w:space="0" w:color="auto"/>
              <w:right w:val="single" w:sz="4" w:space="0" w:color="auto"/>
            </w:tcBorders>
          </w:tcPr>
          <w:p w14:paraId="3B2790D8" w14:textId="77777777" w:rsidR="00CA1B7C" w:rsidRPr="00AA5DA2" w:rsidRDefault="00CA1B7C" w:rsidP="00CA1B7C">
            <w:pPr>
              <w:pStyle w:val="TAL"/>
              <w:rPr>
                <w:lang w:eastAsia="ja-JP"/>
              </w:rPr>
            </w:pPr>
            <w:r>
              <w:rPr>
                <w:lang w:eastAsia="ja-JP"/>
              </w:rPr>
              <w:t>Cause</w:t>
            </w:r>
            <w:r w:rsidRPr="00AA5DA2">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77EC91D2" w14:textId="7F00ED96" w:rsidR="00CA1B7C" w:rsidRPr="00AA5DA2" w:rsidRDefault="00CA1B7C" w:rsidP="00CA1B7C">
            <w:pPr>
              <w:pStyle w:val="TAL"/>
              <w:rPr>
                <w:lang w:eastAsia="ja-JP"/>
              </w:rPr>
            </w:pPr>
            <w:r w:rsidRPr="00AA5DA2">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9A31FF2" w14:textId="77777777" w:rsidR="00CA1B7C" w:rsidRPr="00AA5DA2" w:rsidRDefault="00CA1B7C" w:rsidP="00CA1B7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20D6E18" w14:textId="77777777" w:rsidR="00CA1B7C" w:rsidRPr="00AA5DA2" w:rsidRDefault="00CA1B7C" w:rsidP="00CA1B7C">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84546C4" w14:textId="77777777" w:rsidR="00CA1B7C" w:rsidRPr="00AA5DA2" w:rsidRDefault="00CA1B7C" w:rsidP="00CA1B7C">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4B8A1F3" w14:textId="77777777" w:rsidR="00CA1B7C" w:rsidRPr="00AA5DA2" w:rsidRDefault="00CA1B7C" w:rsidP="00CA1B7C">
            <w:pPr>
              <w:pStyle w:val="TAC"/>
              <w:rPr>
                <w:lang w:eastAsia="ja-JP"/>
              </w:rPr>
            </w:pPr>
            <w:r w:rsidRPr="00AA5DA2">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A29AB76" w14:textId="77777777" w:rsidR="00CA1B7C" w:rsidRPr="00AA5DA2" w:rsidRDefault="00CA1B7C" w:rsidP="00CA1B7C">
            <w:pPr>
              <w:pStyle w:val="TAC"/>
              <w:rPr>
                <w:lang w:eastAsia="zh-CN"/>
              </w:rPr>
            </w:pPr>
            <w:r w:rsidRPr="00AA5DA2">
              <w:rPr>
                <w:lang w:eastAsia="ja-JP"/>
              </w:rPr>
              <w:t>ignore</w:t>
            </w:r>
          </w:p>
        </w:tc>
      </w:tr>
    </w:tbl>
    <w:p w14:paraId="0214C908"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7270E695"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宋体" w:hAnsi="Arial"/>
          <w:sz w:val="24"/>
          <w:lang w:eastAsia="zh-CN"/>
        </w:rPr>
      </w:pPr>
      <w:bookmarkStart w:id="1274" w:name="_Toc525677875"/>
      <w:r>
        <w:rPr>
          <w:rFonts w:ascii="Arial" w:eastAsia="Times New Roman" w:hAnsi="Arial"/>
          <w:sz w:val="24"/>
          <w:lang w:eastAsia="en-GB"/>
        </w:rPr>
        <w:t>9.1.2.6</w:t>
      </w:r>
      <w:r w:rsidRPr="00383353">
        <w:rPr>
          <w:rFonts w:ascii="Arial" w:eastAsia="Times New Roman" w:hAnsi="Arial"/>
          <w:sz w:val="24"/>
          <w:lang w:eastAsia="en-GB"/>
        </w:rPr>
        <w:tab/>
      </w:r>
      <w:r w:rsidRPr="00383353">
        <w:rPr>
          <w:rFonts w:ascii="Arial" w:eastAsia="宋体" w:hAnsi="Arial"/>
          <w:sz w:val="24"/>
          <w:lang w:eastAsia="zh-CN"/>
        </w:rPr>
        <w:t>RESET RESPONSE</w:t>
      </w:r>
      <w:bookmarkEnd w:id="1274"/>
    </w:p>
    <w:p w14:paraId="704AE88D" w14:textId="7A8B26B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an </w:t>
      </w:r>
      <w:r>
        <w:rPr>
          <w:rFonts w:eastAsia="Times New Roman"/>
          <w:lang w:eastAsia="en-GB"/>
        </w:rPr>
        <w:t>E2 Node</w:t>
      </w:r>
      <w:r w:rsidRPr="00383353">
        <w:rPr>
          <w:rFonts w:eastAsia="Times New Roman"/>
          <w:lang w:eastAsia="en-GB"/>
        </w:rPr>
        <w:t xml:space="preserve"> to a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 xml:space="preserve">RIC </w:t>
      </w:r>
      <w:r>
        <w:rPr>
          <w:rFonts w:eastAsia="Times New Roman"/>
          <w:lang w:eastAsia="en-GB"/>
        </w:rPr>
        <w:t xml:space="preserve">or from a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 xml:space="preserve">RIC to an </w:t>
      </w:r>
      <w:r>
        <w:rPr>
          <w:rFonts w:eastAsia="Times New Roman"/>
          <w:lang w:eastAsia="en-GB"/>
        </w:rPr>
        <w:t xml:space="preserve">E2 Node </w:t>
      </w:r>
      <w:r w:rsidRPr="00383353">
        <w:rPr>
          <w:rFonts w:eastAsia="Times New Roman"/>
          <w:lang w:eastAsia="en-GB"/>
        </w:rPr>
        <w:t>as a response to a RESET</w:t>
      </w:r>
      <w:r w:rsidRPr="00383353">
        <w:rPr>
          <w:rFonts w:eastAsia="MS Mincho"/>
          <w:lang w:eastAsia="en-GB"/>
        </w:rPr>
        <w:t xml:space="preserve"> REQUEST message</w:t>
      </w:r>
      <w:r w:rsidRPr="00383353">
        <w:rPr>
          <w:rFonts w:eastAsia="Times New Roman"/>
          <w:lang w:eastAsia="en-GB"/>
        </w:rPr>
        <w:t>.</w:t>
      </w:r>
    </w:p>
    <w:p w14:paraId="04C854E6" w14:textId="2931DF9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146DAFC8" w14:textId="77777777" w:rsidR="00CA1B7C" w:rsidRPr="000903B9" w:rsidRDefault="00CA1B7C" w:rsidP="00CA1B7C">
      <w:pPr>
        <w:overflowPunct w:val="0"/>
        <w:autoSpaceDE w:val="0"/>
        <w:autoSpaceDN w:val="0"/>
        <w:adjustRightInd w:val="0"/>
        <w:textAlignment w:val="baseline"/>
        <w:rPr>
          <w:rFonts w:eastAsia="Times New Roman"/>
          <w:lang w:val="en-GB"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0903B9" w14:paraId="181D9270" w14:textId="77777777" w:rsidTr="00CA1B7C">
        <w:tc>
          <w:tcPr>
            <w:tcW w:w="2444" w:type="dxa"/>
            <w:tcBorders>
              <w:top w:val="single" w:sz="4" w:space="0" w:color="auto"/>
              <w:left w:val="single" w:sz="4" w:space="0" w:color="auto"/>
              <w:bottom w:val="single" w:sz="4" w:space="0" w:color="auto"/>
              <w:right w:val="single" w:sz="4" w:space="0" w:color="auto"/>
            </w:tcBorders>
          </w:tcPr>
          <w:p w14:paraId="4EFD564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7E4050F"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1A308C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5694D5E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6DF7C7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6B7219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A8FC24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5C3BBB9F" w14:textId="77777777" w:rsidTr="00CA1B7C">
        <w:tc>
          <w:tcPr>
            <w:tcW w:w="2444" w:type="dxa"/>
            <w:tcBorders>
              <w:top w:val="single" w:sz="4" w:space="0" w:color="auto"/>
              <w:left w:val="single" w:sz="4" w:space="0" w:color="auto"/>
              <w:bottom w:val="single" w:sz="4" w:space="0" w:color="auto"/>
              <w:right w:val="single" w:sz="4" w:space="0" w:color="auto"/>
            </w:tcBorders>
          </w:tcPr>
          <w:p w14:paraId="4187885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786272F"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4099E4A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6AE6C04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316C22B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C7B962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4C3D06D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zh-CN"/>
              </w:rPr>
            </w:pPr>
            <w:r w:rsidRPr="000903B9">
              <w:rPr>
                <w:rFonts w:ascii="Arial" w:eastAsia="Times New Roman" w:hAnsi="Arial"/>
                <w:sz w:val="18"/>
                <w:lang w:val="en-GB" w:eastAsia="zh-CN"/>
              </w:rPr>
              <w:t>reject</w:t>
            </w:r>
          </w:p>
        </w:tc>
      </w:tr>
      <w:tr w:rsidR="00CA1B7C" w:rsidRPr="000903B9" w14:paraId="2C6CF515" w14:textId="77777777" w:rsidTr="00CA1B7C">
        <w:tc>
          <w:tcPr>
            <w:tcW w:w="2444" w:type="dxa"/>
            <w:tcBorders>
              <w:top w:val="single" w:sz="4" w:space="0" w:color="auto"/>
              <w:left w:val="single" w:sz="4" w:space="0" w:color="auto"/>
              <w:bottom w:val="single" w:sz="4" w:space="0" w:color="auto"/>
              <w:right w:val="single" w:sz="4" w:space="0" w:color="auto"/>
            </w:tcBorders>
          </w:tcPr>
          <w:p w14:paraId="7A999CF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7227F0F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01544552"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18F40B92"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656C9D0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2D11BB5"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7B2097D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zh-CN"/>
              </w:rPr>
            </w:pPr>
            <w:r w:rsidRPr="000903B9">
              <w:rPr>
                <w:rFonts w:ascii="Arial" w:eastAsia="Times New Roman" w:hAnsi="Arial"/>
                <w:sz w:val="18"/>
                <w:lang w:val="en-GB" w:eastAsia="zh-CN"/>
              </w:rPr>
              <w:t>ignore</w:t>
            </w:r>
          </w:p>
        </w:tc>
      </w:tr>
      <w:bookmarkEnd w:id="1273"/>
    </w:tbl>
    <w:p w14:paraId="6B02FD78" w14:textId="77777777" w:rsidR="00CA1B7C" w:rsidRDefault="00CA1B7C" w:rsidP="00CA1B7C">
      <w:pPr>
        <w:tabs>
          <w:tab w:val="left" w:pos="9510"/>
        </w:tabs>
      </w:pPr>
    </w:p>
    <w:p w14:paraId="6CC2D270"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9.1.2.7</w:t>
      </w:r>
      <w:r w:rsidRPr="001904F8">
        <w:rPr>
          <w:rFonts w:ascii="Arial" w:eastAsia="Times New Roman" w:hAnsi="Arial"/>
          <w:sz w:val="24"/>
          <w:lang w:eastAsia="en-GB"/>
        </w:rPr>
        <w:tab/>
        <w:t>RIC SERVICE UPDATE</w:t>
      </w:r>
    </w:p>
    <w:p w14:paraId="090FF79F" w14:textId="09C69DC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transfer updated information on RIC Services supported by the </w:t>
      </w:r>
      <w:r w:rsidR="00914A84">
        <w:rPr>
          <w:rFonts w:eastAsia="Times New Roman"/>
          <w:lang w:eastAsia="en-GB"/>
        </w:rPr>
        <w:t>E2 Node</w:t>
      </w:r>
      <w:r w:rsidRPr="00383353">
        <w:rPr>
          <w:rFonts w:eastAsia="Times New Roman"/>
          <w:lang w:eastAsia="en-GB"/>
        </w:rPr>
        <w:t>.</w:t>
      </w:r>
    </w:p>
    <w:p w14:paraId="449B35A6" w14:textId="2CD11F3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r w:rsidRPr="00383353" w:rsidDel="00D86CD3">
        <w:rPr>
          <w:rFonts w:eastAsia="Times New Roman"/>
          <w:lang w:eastAsia="en-GB"/>
        </w:rPr>
        <w:t xml:space="preserv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CA1B7C" w:rsidRPr="00383353" w14:paraId="00D116C2" w14:textId="77777777" w:rsidTr="00C03E14">
        <w:tc>
          <w:tcPr>
            <w:tcW w:w="2442" w:type="dxa"/>
            <w:tcBorders>
              <w:top w:val="single" w:sz="4" w:space="0" w:color="auto"/>
              <w:left w:val="single" w:sz="4" w:space="0" w:color="auto"/>
              <w:bottom w:val="single" w:sz="4" w:space="0" w:color="auto"/>
              <w:right w:val="single" w:sz="4" w:space="0" w:color="auto"/>
            </w:tcBorders>
            <w:hideMark/>
          </w:tcPr>
          <w:p w14:paraId="1166059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5" w:type="dxa"/>
            <w:tcBorders>
              <w:top w:val="single" w:sz="4" w:space="0" w:color="auto"/>
              <w:left w:val="single" w:sz="4" w:space="0" w:color="auto"/>
              <w:bottom w:val="single" w:sz="4" w:space="0" w:color="auto"/>
              <w:right w:val="single" w:sz="4" w:space="0" w:color="auto"/>
            </w:tcBorders>
            <w:hideMark/>
          </w:tcPr>
          <w:p w14:paraId="11F01A2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43278C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5F4E978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65172B3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44E0F64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0553F45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569A41C4" w14:textId="77777777" w:rsidTr="00C03E14">
        <w:tc>
          <w:tcPr>
            <w:tcW w:w="2442" w:type="dxa"/>
            <w:tcBorders>
              <w:top w:val="single" w:sz="4" w:space="0" w:color="auto"/>
              <w:left w:val="single" w:sz="4" w:space="0" w:color="auto"/>
              <w:bottom w:val="single" w:sz="4" w:space="0" w:color="auto"/>
              <w:right w:val="single" w:sz="4" w:space="0" w:color="auto"/>
            </w:tcBorders>
            <w:hideMark/>
          </w:tcPr>
          <w:p w14:paraId="7062B49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5B6F3D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6B4CB7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00EF01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6C231B4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19DB898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1636FD2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25D5D48" w14:textId="77777777" w:rsidTr="00C03E14">
        <w:tc>
          <w:tcPr>
            <w:tcW w:w="2442" w:type="dxa"/>
            <w:tcBorders>
              <w:top w:val="single" w:sz="4" w:space="0" w:color="auto"/>
              <w:left w:val="single" w:sz="4" w:space="0" w:color="auto"/>
              <w:bottom w:val="single" w:sz="4" w:space="0" w:color="auto"/>
              <w:right w:val="single" w:sz="4" w:space="0" w:color="auto"/>
            </w:tcBorders>
          </w:tcPr>
          <w:p w14:paraId="76D9E76C" w14:textId="4A9EC895"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Added</w:t>
            </w:r>
          </w:p>
        </w:tc>
        <w:tc>
          <w:tcPr>
            <w:tcW w:w="1095" w:type="dxa"/>
            <w:tcBorders>
              <w:top w:val="single" w:sz="4" w:space="0" w:color="auto"/>
              <w:left w:val="single" w:sz="4" w:space="0" w:color="auto"/>
              <w:bottom w:val="single" w:sz="4" w:space="0" w:color="auto"/>
              <w:right w:val="single" w:sz="4" w:space="0" w:color="auto"/>
            </w:tcBorders>
          </w:tcPr>
          <w:p w14:paraId="209017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52E8B1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4" w:type="dxa"/>
            <w:tcBorders>
              <w:top w:val="single" w:sz="4" w:space="0" w:color="auto"/>
              <w:left w:val="single" w:sz="4" w:space="0" w:color="auto"/>
              <w:bottom w:val="single" w:sz="4" w:space="0" w:color="auto"/>
              <w:right w:val="single" w:sz="4" w:space="0" w:color="auto"/>
            </w:tcBorders>
          </w:tcPr>
          <w:p w14:paraId="43E6709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7A7A7C1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47F673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4C8B1E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31558BA2" w14:textId="77777777" w:rsidTr="00C03E14">
        <w:tc>
          <w:tcPr>
            <w:tcW w:w="2442" w:type="dxa"/>
            <w:tcBorders>
              <w:top w:val="single" w:sz="4" w:space="0" w:color="auto"/>
              <w:left w:val="single" w:sz="4" w:space="0" w:color="auto"/>
              <w:bottom w:val="single" w:sz="4" w:space="0" w:color="auto"/>
              <w:right w:val="single" w:sz="4" w:space="0" w:color="auto"/>
            </w:tcBorders>
          </w:tcPr>
          <w:p w14:paraId="42D06ABF"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509C083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0CF2FB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60A22E7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48DEA6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0B249E3" w14:textId="2E8E2982"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72C95883" w14:textId="1EDB229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54C07726" w14:textId="77777777" w:rsidTr="00C03E14">
        <w:tc>
          <w:tcPr>
            <w:tcW w:w="2442" w:type="dxa"/>
            <w:tcBorders>
              <w:top w:val="single" w:sz="4" w:space="0" w:color="auto"/>
              <w:left w:val="single" w:sz="4" w:space="0" w:color="auto"/>
              <w:bottom w:val="single" w:sz="4" w:space="0" w:color="auto"/>
              <w:right w:val="single" w:sz="4" w:space="0" w:color="auto"/>
            </w:tcBorders>
          </w:tcPr>
          <w:p w14:paraId="39DA8B03"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1013BE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6086720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20D12A1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1348B35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6715A5B0" w14:textId="57CBB853"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448245E7" w14:textId="3D6B3972"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5EB7F838" w14:textId="77777777" w:rsidTr="00C03E14">
        <w:tc>
          <w:tcPr>
            <w:tcW w:w="2442" w:type="dxa"/>
            <w:tcBorders>
              <w:top w:val="single" w:sz="4" w:space="0" w:color="auto"/>
              <w:left w:val="single" w:sz="4" w:space="0" w:color="auto"/>
              <w:bottom w:val="single" w:sz="4" w:space="0" w:color="auto"/>
              <w:right w:val="single" w:sz="4" w:space="0" w:color="auto"/>
            </w:tcBorders>
          </w:tcPr>
          <w:p w14:paraId="77FEFE10"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0C659816"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088499A"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777C68F7"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AD3CBA1"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2A37E217" w14:textId="55879677"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CE956E9" w14:textId="4DA43B15"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18C16CAF" w14:textId="77777777" w:rsidTr="00C03E14">
        <w:tc>
          <w:tcPr>
            <w:tcW w:w="2442" w:type="dxa"/>
            <w:tcBorders>
              <w:top w:val="single" w:sz="4" w:space="0" w:color="auto"/>
              <w:left w:val="single" w:sz="4" w:space="0" w:color="auto"/>
              <w:bottom w:val="single" w:sz="4" w:space="0" w:color="auto"/>
              <w:right w:val="single" w:sz="4" w:space="0" w:color="auto"/>
            </w:tcBorders>
          </w:tcPr>
          <w:p w14:paraId="04B7C32F"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5" w:type="dxa"/>
            <w:tcBorders>
              <w:top w:val="single" w:sz="4" w:space="0" w:color="auto"/>
              <w:left w:val="single" w:sz="4" w:space="0" w:color="auto"/>
              <w:bottom w:val="single" w:sz="4" w:space="0" w:color="auto"/>
              <w:right w:val="single" w:sz="4" w:space="0" w:color="auto"/>
            </w:tcBorders>
          </w:tcPr>
          <w:p w14:paraId="18C7927B"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3B4B3933"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FDE1C10" w14:textId="66FC66A4"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16E7770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48CEA3AF" w14:textId="307B6507" w:rsidR="00C03E14" w:rsidRDefault="003E3425"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A6A3D60" w14:textId="08DF9390"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B7C09C1" w14:textId="77777777" w:rsidTr="00C03E14">
        <w:tc>
          <w:tcPr>
            <w:tcW w:w="2442" w:type="dxa"/>
            <w:tcBorders>
              <w:top w:val="single" w:sz="4" w:space="0" w:color="auto"/>
              <w:left w:val="single" w:sz="4" w:space="0" w:color="auto"/>
              <w:bottom w:val="single" w:sz="4" w:space="0" w:color="auto"/>
              <w:right w:val="single" w:sz="4" w:space="0" w:color="auto"/>
            </w:tcBorders>
          </w:tcPr>
          <w:p w14:paraId="76A7CA89" w14:textId="62A9CC6D"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Modified</w:t>
            </w:r>
          </w:p>
        </w:tc>
        <w:tc>
          <w:tcPr>
            <w:tcW w:w="1095" w:type="dxa"/>
            <w:tcBorders>
              <w:top w:val="single" w:sz="4" w:space="0" w:color="auto"/>
              <w:left w:val="single" w:sz="4" w:space="0" w:color="auto"/>
              <w:bottom w:val="single" w:sz="4" w:space="0" w:color="auto"/>
              <w:right w:val="single" w:sz="4" w:space="0" w:color="auto"/>
            </w:tcBorders>
          </w:tcPr>
          <w:p w14:paraId="1E11F2E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319FD7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4" w:type="dxa"/>
            <w:tcBorders>
              <w:top w:val="single" w:sz="4" w:space="0" w:color="auto"/>
              <w:left w:val="single" w:sz="4" w:space="0" w:color="auto"/>
              <w:bottom w:val="single" w:sz="4" w:space="0" w:color="auto"/>
              <w:right w:val="single" w:sz="4" w:space="0" w:color="auto"/>
            </w:tcBorders>
          </w:tcPr>
          <w:p w14:paraId="5C2A0F1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549271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11143F4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0CD352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67CC8811" w14:textId="77777777" w:rsidTr="00C03E14">
        <w:tc>
          <w:tcPr>
            <w:tcW w:w="2442" w:type="dxa"/>
            <w:tcBorders>
              <w:top w:val="single" w:sz="4" w:space="0" w:color="auto"/>
              <w:left w:val="single" w:sz="4" w:space="0" w:color="auto"/>
              <w:bottom w:val="single" w:sz="4" w:space="0" w:color="auto"/>
              <w:right w:val="single" w:sz="4" w:space="0" w:color="auto"/>
            </w:tcBorders>
          </w:tcPr>
          <w:p w14:paraId="108F17F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5C982DE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52523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0CC7FF8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6FA31E4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5FCE99FC" w14:textId="042CC2DF"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13F637EF" w14:textId="443CAA65"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6903C16" w14:textId="77777777" w:rsidTr="00C03E14">
        <w:tc>
          <w:tcPr>
            <w:tcW w:w="2442" w:type="dxa"/>
            <w:tcBorders>
              <w:top w:val="single" w:sz="4" w:space="0" w:color="auto"/>
              <w:left w:val="single" w:sz="4" w:space="0" w:color="auto"/>
              <w:bottom w:val="single" w:sz="4" w:space="0" w:color="auto"/>
              <w:right w:val="single" w:sz="4" w:space="0" w:color="auto"/>
            </w:tcBorders>
          </w:tcPr>
          <w:p w14:paraId="2C8CCF84"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3101BE8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AF787D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7522A5B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4D3CEF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35B6D8EA" w14:textId="6661C62C"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42AC4999" w14:textId="4FFC6BE3"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61A6B0E4" w14:textId="77777777" w:rsidTr="00C03E14">
        <w:tc>
          <w:tcPr>
            <w:tcW w:w="2442" w:type="dxa"/>
            <w:tcBorders>
              <w:top w:val="single" w:sz="4" w:space="0" w:color="auto"/>
              <w:left w:val="single" w:sz="4" w:space="0" w:color="auto"/>
              <w:bottom w:val="single" w:sz="4" w:space="0" w:color="auto"/>
              <w:right w:val="single" w:sz="4" w:space="0" w:color="auto"/>
            </w:tcBorders>
          </w:tcPr>
          <w:p w14:paraId="6B38D128"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7DBCD10E"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FAD0B15"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C8F0E5A"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572677D9"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79D0A1E9" w14:textId="21C3BE81"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3E05EEE" w14:textId="6D7028F0"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7EC7E3B8" w14:textId="77777777" w:rsidTr="00E409DB">
        <w:tc>
          <w:tcPr>
            <w:tcW w:w="2442" w:type="dxa"/>
            <w:tcBorders>
              <w:top w:val="single" w:sz="4" w:space="0" w:color="auto"/>
              <w:left w:val="single" w:sz="4" w:space="0" w:color="auto"/>
              <w:bottom w:val="single" w:sz="4" w:space="0" w:color="auto"/>
              <w:right w:val="single" w:sz="4" w:space="0" w:color="auto"/>
            </w:tcBorders>
          </w:tcPr>
          <w:p w14:paraId="2EE4E721"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5" w:type="dxa"/>
            <w:tcBorders>
              <w:top w:val="single" w:sz="4" w:space="0" w:color="auto"/>
              <w:left w:val="single" w:sz="4" w:space="0" w:color="auto"/>
              <w:bottom w:val="single" w:sz="4" w:space="0" w:color="auto"/>
              <w:right w:val="single" w:sz="4" w:space="0" w:color="auto"/>
            </w:tcBorders>
          </w:tcPr>
          <w:p w14:paraId="1E83B734"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3E18140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CC5AEC8" w14:textId="5482BC5A"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06CEFEC2"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4E10129F" w14:textId="02DF635F" w:rsidR="00C03E14" w:rsidRDefault="003E3425"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9A735CD" w14:textId="4EF3E171"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5B9244B" w14:textId="77777777" w:rsidTr="00C03E14">
        <w:tc>
          <w:tcPr>
            <w:tcW w:w="2442" w:type="dxa"/>
            <w:tcBorders>
              <w:top w:val="single" w:sz="4" w:space="0" w:color="auto"/>
              <w:left w:val="single" w:sz="4" w:space="0" w:color="auto"/>
              <w:bottom w:val="single" w:sz="4" w:space="0" w:color="auto"/>
              <w:right w:val="single" w:sz="4" w:space="0" w:color="auto"/>
            </w:tcBorders>
          </w:tcPr>
          <w:p w14:paraId="465DF919" w14:textId="05022D7B"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Deleted</w:t>
            </w:r>
          </w:p>
        </w:tc>
        <w:tc>
          <w:tcPr>
            <w:tcW w:w="1095" w:type="dxa"/>
            <w:tcBorders>
              <w:top w:val="single" w:sz="4" w:space="0" w:color="auto"/>
              <w:left w:val="single" w:sz="4" w:space="0" w:color="auto"/>
              <w:bottom w:val="single" w:sz="4" w:space="0" w:color="auto"/>
              <w:right w:val="single" w:sz="4" w:space="0" w:color="auto"/>
            </w:tcBorders>
          </w:tcPr>
          <w:p w14:paraId="1E2A1D8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50BACD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4" w:type="dxa"/>
            <w:tcBorders>
              <w:top w:val="single" w:sz="4" w:space="0" w:color="auto"/>
              <w:left w:val="single" w:sz="4" w:space="0" w:color="auto"/>
              <w:bottom w:val="single" w:sz="4" w:space="0" w:color="auto"/>
              <w:right w:val="single" w:sz="4" w:space="0" w:color="auto"/>
            </w:tcBorders>
          </w:tcPr>
          <w:p w14:paraId="296AC06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7F650B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62729D1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6202851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2670465B" w14:textId="77777777" w:rsidTr="00C03E14">
        <w:tc>
          <w:tcPr>
            <w:tcW w:w="2442" w:type="dxa"/>
            <w:tcBorders>
              <w:top w:val="single" w:sz="4" w:space="0" w:color="auto"/>
              <w:left w:val="single" w:sz="4" w:space="0" w:color="auto"/>
              <w:bottom w:val="single" w:sz="4" w:space="0" w:color="auto"/>
              <w:right w:val="single" w:sz="4" w:space="0" w:color="auto"/>
            </w:tcBorders>
          </w:tcPr>
          <w:p w14:paraId="7AB20FA8" w14:textId="7D1C932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1C0FAC0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0463B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15898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7EEB6C9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8B2589E" w14:textId="4C462D9D"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CFE64DC" w14:textId="3B50AFFC"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00625A6A" w14:textId="77777777" w:rsidTr="00C03E14">
        <w:tc>
          <w:tcPr>
            <w:tcW w:w="2442" w:type="dxa"/>
            <w:tcBorders>
              <w:top w:val="single" w:sz="4" w:space="0" w:color="auto"/>
              <w:left w:val="single" w:sz="4" w:space="0" w:color="auto"/>
              <w:bottom w:val="single" w:sz="4" w:space="0" w:color="auto"/>
              <w:right w:val="single" w:sz="4" w:space="0" w:color="auto"/>
            </w:tcBorders>
          </w:tcPr>
          <w:p w14:paraId="21824E8C"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1F0C0742"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B7F43DF"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C5B9422"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04EB92F"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1723424D" w14:textId="217C291F"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EB35220" w14:textId="3342442F"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3C47E341"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46428D6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CE6186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24398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44ED48F4" w14:textId="77777777" w:rsidTr="00CA1B7C">
        <w:tblPrEx>
          <w:tblLook w:val="0000" w:firstRow="0" w:lastRow="0" w:firstColumn="0" w:lastColumn="0" w:noHBand="0" w:noVBand="0"/>
        </w:tblPrEx>
        <w:tc>
          <w:tcPr>
            <w:tcW w:w="3686" w:type="dxa"/>
          </w:tcPr>
          <w:p w14:paraId="0237CED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3206AB7B" w14:textId="6BDDFEE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5E149D1E"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7DC77FD"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9.1.2.8</w:t>
      </w:r>
      <w:r w:rsidRPr="001904F8">
        <w:rPr>
          <w:rFonts w:ascii="Arial" w:eastAsia="Times New Roman" w:hAnsi="Arial"/>
          <w:sz w:val="24"/>
          <w:lang w:eastAsia="en-GB"/>
        </w:rPr>
        <w:tab/>
        <w:t>RIC SERVICE UPDATE ACKNOWLEDGE</w:t>
      </w:r>
    </w:p>
    <w:p w14:paraId="3FF41AEC" w14:textId="1733483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acknowledge update of RIC Services supported by the </w:t>
      </w:r>
      <w:r w:rsidR="0089123E">
        <w:rPr>
          <w:rFonts w:eastAsia="Times New Roman"/>
          <w:lang w:eastAsia="en-GB"/>
        </w:rPr>
        <w:t>E2 Node</w:t>
      </w:r>
      <w:r w:rsidRPr="00383353">
        <w:rPr>
          <w:rFonts w:eastAsia="Times New Roman"/>
          <w:lang w:eastAsia="en-GB"/>
        </w:rPr>
        <w:t>.</w:t>
      </w:r>
    </w:p>
    <w:p w14:paraId="12B9ACCC" w14:textId="6DA7C2BE"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9"/>
        <w:gridCol w:w="1098"/>
        <w:gridCol w:w="1583"/>
        <w:gridCol w:w="1246"/>
        <w:gridCol w:w="1482"/>
        <w:gridCol w:w="1104"/>
        <w:gridCol w:w="27"/>
        <w:gridCol w:w="1142"/>
        <w:gridCol w:w="7"/>
      </w:tblGrid>
      <w:tr w:rsidR="00CA1B7C" w:rsidRPr="00383353" w14:paraId="2977157A" w14:textId="77777777" w:rsidTr="00B8228F">
        <w:tc>
          <w:tcPr>
            <w:tcW w:w="2443" w:type="dxa"/>
            <w:gridSpan w:val="2"/>
            <w:tcBorders>
              <w:top w:val="single" w:sz="4" w:space="0" w:color="auto"/>
              <w:left w:val="single" w:sz="4" w:space="0" w:color="auto"/>
              <w:bottom w:val="single" w:sz="4" w:space="0" w:color="auto"/>
              <w:right w:val="single" w:sz="4" w:space="0" w:color="auto"/>
            </w:tcBorders>
            <w:hideMark/>
          </w:tcPr>
          <w:p w14:paraId="7826D88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8" w:type="dxa"/>
            <w:tcBorders>
              <w:top w:val="single" w:sz="4" w:space="0" w:color="auto"/>
              <w:left w:val="single" w:sz="4" w:space="0" w:color="auto"/>
              <w:bottom w:val="single" w:sz="4" w:space="0" w:color="auto"/>
              <w:right w:val="single" w:sz="4" w:space="0" w:color="auto"/>
            </w:tcBorders>
            <w:hideMark/>
          </w:tcPr>
          <w:p w14:paraId="054D01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7642DC3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6" w:type="dxa"/>
            <w:tcBorders>
              <w:top w:val="single" w:sz="4" w:space="0" w:color="auto"/>
              <w:left w:val="single" w:sz="4" w:space="0" w:color="auto"/>
              <w:bottom w:val="single" w:sz="4" w:space="0" w:color="auto"/>
              <w:right w:val="single" w:sz="4" w:space="0" w:color="auto"/>
            </w:tcBorders>
            <w:hideMark/>
          </w:tcPr>
          <w:p w14:paraId="7E06119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82" w:type="dxa"/>
            <w:tcBorders>
              <w:top w:val="single" w:sz="4" w:space="0" w:color="auto"/>
              <w:left w:val="single" w:sz="4" w:space="0" w:color="auto"/>
              <w:bottom w:val="single" w:sz="4" w:space="0" w:color="auto"/>
              <w:right w:val="single" w:sz="4" w:space="0" w:color="auto"/>
            </w:tcBorders>
            <w:hideMark/>
          </w:tcPr>
          <w:p w14:paraId="49DD233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04" w:type="dxa"/>
            <w:tcBorders>
              <w:top w:val="single" w:sz="4" w:space="0" w:color="auto"/>
              <w:left w:val="single" w:sz="4" w:space="0" w:color="auto"/>
              <w:bottom w:val="single" w:sz="4" w:space="0" w:color="auto"/>
              <w:right w:val="single" w:sz="4" w:space="0" w:color="auto"/>
            </w:tcBorders>
            <w:hideMark/>
          </w:tcPr>
          <w:p w14:paraId="439D0E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76" w:type="dxa"/>
            <w:gridSpan w:val="3"/>
            <w:tcBorders>
              <w:top w:val="single" w:sz="4" w:space="0" w:color="auto"/>
              <w:left w:val="single" w:sz="4" w:space="0" w:color="auto"/>
              <w:bottom w:val="single" w:sz="4" w:space="0" w:color="auto"/>
              <w:right w:val="single" w:sz="4" w:space="0" w:color="auto"/>
            </w:tcBorders>
            <w:hideMark/>
          </w:tcPr>
          <w:p w14:paraId="7B3132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634E9313" w14:textId="77777777" w:rsidTr="00B8228F">
        <w:tc>
          <w:tcPr>
            <w:tcW w:w="2443" w:type="dxa"/>
            <w:gridSpan w:val="2"/>
            <w:tcBorders>
              <w:top w:val="single" w:sz="4" w:space="0" w:color="auto"/>
              <w:left w:val="single" w:sz="4" w:space="0" w:color="auto"/>
              <w:bottom w:val="single" w:sz="4" w:space="0" w:color="auto"/>
              <w:right w:val="single" w:sz="4" w:space="0" w:color="auto"/>
            </w:tcBorders>
            <w:hideMark/>
          </w:tcPr>
          <w:p w14:paraId="587FC0E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8" w:type="dxa"/>
            <w:tcBorders>
              <w:top w:val="single" w:sz="4" w:space="0" w:color="auto"/>
              <w:left w:val="single" w:sz="4" w:space="0" w:color="auto"/>
              <w:bottom w:val="single" w:sz="4" w:space="0" w:color="auto"/>
              <w:right w:val="single" w:sz="4" w:space="0" w:color="auto"/>
            </w:tcBorders>
            <w:hideMark/>
          </w:tcPr>
          <w:p w14:paraId="3818917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190A4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44FDAD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82" w:type="dxa"/>
            <w:tcBorders>
              <w:top w:val="single" w:sz="4" w:space="0" w:color="auto"/>
              <w:left w:val="single" w:sz="4" w:space="0" w:color="auto"/>
              <w:bottom w:val="single" w:sz="4" w:space="0" w:color="auto"/>
              <w:right w:val="single" w:sz="4" w:space="0" w:color="auto"/>
            </w:tcBorders>
          </w:tcPr>
          <w:p w14:paraId="52EEE5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04" w:type="dxa"/>
            <w:tcBorders>
              <w:top w:val="single" w:sz="4" w:space="0" w:color="auto"/>
              <w:left w:val="single" w:sz="4" w:space="0" w:color="auto"/>
              <w:bottom w:val="single" w:sz="4" w:space="0" w:color="auto"/>
              <w:right w:val="single" w:sz="4" w:space="0" w:color="auto"/>
            </w:tcBorders>
            <w:hideMark/>
          </w:tcPr>
          <w:p w14:paraId="31D7E6C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42BCE2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256A727" w14:textId="77777777" w:rsidTr="00B8228F">
        <w:tc>
          <w:tcPr>
            <w:tcW w:w="2434" w:type="dxa"/>
            <w:tcBorders>
              <w:top w:val="single" w:sz="4" w:space="0" w:color="auto"/>
              <w:left w:val="single" w:sz="4" w:space="0" w:color="auto"/>
              <w:bottom w:val="single" w:sz="4" w:space="0" w:color="auto"/>
              <w:right w:val="single" w:sz="4" w:space="0" w:color="auto"/>
            </w:tcBorders>
            <w:hideMark/>
          </w:tcPr>
          <w:p w14:paraId="586D2B46" w14:textId="286490E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sidRPr="00383353">
              <w:rPr>
                <w:rFonts w:ascii="Arial" w:eastAsia="Times New Roman" w:hAnsi="Arial" w:cs="Arial"/>
                <w:bCs/>
                <w:sz w:val="18"/>
                <w:lang w:eastAsia="ja-JP"/>
              </w:rPr>
              <w:t xml:space="preserve"> Accepted</w:t>
            </w:r>
          </w:p>
        </w:tc>
        <w:tc>
          <w:tcPr>
            <w:tcW w:w="1107" w:type="dxa"/>
            <w:gridSpan w:val="2"/>
            <w:tcBorders>
              <w:top w:val="single" w:sz="4" w:space="0" w:color="auto"/>
              <w:left w:val="single" w:sz="4" w:space="0" w:color="auto"/>
              <w:bottom w:val="single" w:sz="4" w:space="0" w:color="auto"/>
              <w:right w:val="single" w:sz="4" w:space="0" w:color="auto"/>
            </w:tcBorders>
          </w:tcPr>
          <w:p w14:paraId="6F2201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069DD37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6" w:type="dxa"/>
            <w:tcBorders>
              <w:top w:val="single" w:sz="4" w:space="0" w:color="auto"/>
              <w:left w:val="single" w:sz="4" w:space="0" w:color="auto"/>
              <w:bottom w:val="single" w:sz="4" w:space="0" w:color="auto"/>
              <w:right w:val="single" w:sz="4" w:space="0" w:color="auto"/>
            </w:tcBorders>
          </w:tcPr>
          <w:p w14:paraId="6FC67BD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2C898108" w14:textId="23D3FEBA"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04" w:type="dxa"/>
            <w:tcBorders>
              <w:top w:val="single" w:sz="4" w:space="0" w:color="auto"/>
              <w:left w:val="single" w:sz="4" w:space="0" w:color="auto"/>
              <w:bottom w:val="single" w:sz="4" w:space="0" w:color="auto"/>
              <w:right w:val="single" w:sz="4" w:space="0" w:color="auto"/>
            </w:tcBorders>
            <w:hideMark/>
          </w:tcPr>
          <w:p w14:paraId="3227E40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3F649F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04585AEB" w14:textId="77777777" w:rsidTr="00B8228F">
        <w:tc>
          <w:tcPr>
            <w:tcW w:w="2434" w:type="dxa"/>
            <w:tcBorders>
              <w:top w:val="single" w:sz="4" w:space="0" w:color="auto"/>
              <w:left w:val="single" w:sz="4" w:space="0" w:color="auto"/>
              <w:bottom w:val="single" w:sz="4" w:space="0" w:color="auto"/>
              <w:right w:val="single" w:sz="4" w:space="0" w:color="auto"/>
            </w:tcBorders>
          </w:tcPr>
          <w:p w14:paraId="215734EC"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29960C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C6DC1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19B6002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7630F4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04" w:type="dxa"/>
            <w:tcBorders>
              <w:top w:val="single" w:sz="4" w:space="0" w:color="auto"/>
              <w:left w:val="single" w:sz="4" w:space="0" w:color="auto"/>
              <w:bottom w:val="single" w:sz="4" w:space="0" w:color="auto"/>
              <w:right w:val="single" w:sz="4" w:space="0" w:color="auto"/>
            </w:tcBorders>
          </w:tcPr>
          <w:p w14:paraId="4F3394C8" w14:textId="103E823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08DF94B3" w14:textId="491621DD"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61E57BC0" w14:textId="77777777" w:rsidTr="00B8228F">
        <w:trPr>
          <w:gridAfter w:val="1"/>
          <w:wAfter w:w="7" w:type="dxa"/>
        </w:trPr>
        <w:tc>
          <w:tcPr>
            <w:tcW w:w="2443" w:type="dxa"/>
            <w:gridSpan w:val="2"/>
            <w:tcBorders>
              <w:top w:val="single" w:sz="4" w:space="0" w:color="auto"/>
              <w:left w:val="single" w:sz="4" w:space="0" w:color="auto"/>
              <w:bottom w:val="single" w:sz="4" w:space="0" w:color="auto"/>
              <w:right w:val="single" w:sz="4" w:space="0" w:color="auto"/>
            </w:tcBorders>
          </w:tcPr>
          <w:p w14:paraId="3880F106"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8" w:type="dxa"/>
            <w:tcBorders>
              <w:top w:val="single" w:sz="4" w:space="0" w:color="auto"/>
              <w:left w:val="single" w:sz="4" w:space="0" w:color="auto"/>
              <w:bottom w:val="single" w:sz="4" w:space="0" w:color="auto"/>
              <w:right w:val="single" w:sz="4" w:space="0" w:color="auto"/>
            </w:tcBorders>
          </w:tcPr>
          <w:p w14:paraId="45AB3C89"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53E26F0"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C68B6D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482" w:type="dxa"/>
            <w:tcBorders>
              <w:top w:val="single" w:sz="4" w:space="0" w:color="auto"/>
              <w:left w:val="single" w:sz="4" w:space="0" w:color="auto"/>
              <w:bottom w:val="single" w:sz="4" w:space="0" w:color="auto"/>
              <w:right w:val="single" w:sz="4" w:space="0" w:color="auto"/>
            </w:tcBorders>
          </w:tcPr>
          <w:p w14:paraId="683BB816"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131" w:type="dxa"/>
            <w:gridSpan w:val="2"/>
            <w:tcBorders>
              <w:top w:val="single" w:sz="4" w:space="0" w:color="auto"/>
              <w:left w:val="single" w:sz="4" w:space="0" w:color="auto"/>
              <w:bottom w:val="single" w:sz="4" w:space="0" w:color="auto"/>
              <w:right w:val="single" w:sz="4" w:space="0" w:color="auto"/>
            </w:tcBorders>
          </w:tcPr>
          <w:p w14:paraId="56121D9A" w14:textId="711E09BA" w:rsidR="006757F7" w:rsidRDefault="003E3425"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2" w:type="dxa"/>
            <w:tcBorders>
              <w:top w:val="single" w:sz="4" w:space="0" w:color="auto"/>
              <w:left w:val="single" w:sz="4" w:space="0" w:color="auto"/>
              <w:bottom w:val="single" w:sz="4" w:space="0" w:color="auto"/>
              <w:right w:val="single" w:sz="4" w:space="0" w:color="auto"/>
            </w:tcBorders>
          </w:tcPr>
          <w:p w14:paraId="10066F38" w14:textId="28681ABC"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5C00D48" w14:textId="77777777" w:rsidTr="00B8228F">
        <w:tc>
          <w:tcPr>
            <w:tcW w:w="2434" w:type="dxa"/>
            <w:tcBorders>
              <w:top w:val="single" w:sz="4" w:space="0" w:color="auto"/>
              <w:left w:val="single" w:sz="4" w:space="0" w:color="auto"/>
              <w:bottom w:val="single" w:sz="4" w:space="0" w:color="auto"/>
              <w:right w:val="single" w:sz="4" w:space="0" w:color="auto"/>
            </w:tcBorders>
            <w:hideMark/>
          </w:tcPr>
          <w:p w14:paraId="4CA48C36" w14:textId="3CD66302"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7" w:type="dxa"/>
            <w:gridSpan w:val="2"/>
            <w:tcBorders>
              <w:top w:val="single" w:sz="4" w:space="0" w:color="auto"/>
              <w:left w:val="single" w:sz="4" w:space="0" w:color="auto"/>
              <w:bottom w:val="single" w:sz="4" w:space="0" w:color="auto"/>
              <w:right w:val="single" w:sz="4" w:space="0" w:color="auto"/>
            </w:tcBorders>
          </w:tcPr>
          <w:p w14:paraId="5FA3DF3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CB7148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6" w:type="dxa"/>
            <w:tcBorders>
              <w:top w:val="single" w:sz="4" w:space="0" w:color="auto"/>
              <w:left w:val="single" w:sz="4" w:space="0" w:color="auto"/>
              <w:bottom w:val="single" w:sz="4" w:space="0" w:color="auto"/>
              <w:right w:val="single" w:sz="4" w:space="0" w:color="auto"/>
            </w:tcBorders>
          </w:tcPr>
          <w:p w14:paraId="069B46D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0DF8E6F2" w14:textId="7E5A425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04" w:type="dxa"/>
            <w:tcBorders>
              <w:top w:val="single" w:sz="4" w:space="0" w:color="auto"/>
              <w:left w:val="single" w:sz="4" w:space="0" w:color="auto"/>
              <w:bottom w:val="single" w:sz="4" w:space="0" w:color="auto"/>
              <w:right w:val="single" w:sz="4" w:space="0" w:color="auto"/>
            </w:tcBorders>
            <w:hideMark/>
          </w:tcPr>
          <w:p w14:paraId="20C080A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1415072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7722B09D" w14:textId="77777777" w:rsidTr="00B8228F">
        <w:tc>
          <w:tcPr>
            <w:tcW w:w="2434" w:type="dxa"/>
            <w:tcBorders>
              <w:top w:val="single" w:sz="4" w:space="0" w:color="auto"/>
              <w:left w:val="single" w:sz="4" w:space="0" w:color="auto"/>
              <w:bottom w:val="single" w:sz="4" w:space="0" w:color="auto"/>
              <w:right w:val="single" w:sz="4" w:space="0" w:color="auto"/>
            </w:tcBorders>
          </w:tcPr>
          <w:p w14:paraId="33CA39C8"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7017711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E5A6B7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7DDA055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300C4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04" w:type="dxa"/>
            <w:tcBorders>
              <w:top w:val="single" w:sz="4" w:space="0" w:color="auto"/>
              <w:left w:val="single" w:sz="4" w:space="0" w:color="auto"/>
              <w:bottom w:val="single" w:sz="4" w:space="0" w:color="auto"/>
              <w:right w:val="single" w:sz="4" w:space="0" w:color="auto"/>
            </w:tcBorders>
          </w:tcPr>
          <w:p w14:paraId="62D8E517" w14:textId="07A10CDC"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35D99480" w14:textId="48771230"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4518DF2" w14:textId="77777777" w:rsidTr="00B8228F">
        <w:tc>
          <w:tcPr>
            <w:tcW w:w="2434" w:type="dxa"/>
            <w:tcBorders>
              <w:top w:val="single" w:sz="4" w:space="0" w:color="auto"/>
              <w:left w:val="single" w:sz="4" w:space="0" w:color="auto"/>
              <w:bottom w:val="single" w:sz="4" w:space="0" w:color="auto"/>
              <w:right w:val="single" w:sz="4" w:space="0" w:color="auto"/>
            </w:tcBorders>
          </w:tcPr>
          <w:p w14:paraId="08DE6722"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57272CA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4E8464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DDCDC3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82" w:type="dxa"/>
            <w:tcBorders>
              <w:top w:val="single" w:sz="4" w:space="0" w:color="auto"/>
              <w:left w:val="single" w:sz="4" w:space="0" w:color="auto"/>
              <w:bottom w:val="single" w:sz="4" w:space="0" w:color="auto"/>
              <w:right w:val="single" w:sz="4" w:space="0" w:color="auto"/>
            </w:tcBorders>
          </w:tcPr>
          <w:p w14:paraId="0CF852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04" w:type="dxa"/>
            <w:tcBorders>
              <w:top w:val="single" w:sz="4" w:space="0" w:color="auto"/>
              <w:left w:val="single" w:sz="4" w:space="0" w:color="auto"/>
              <w:bottom w:val="single" w:sz="4" w:space="0" w:color="auto"/>
              <w:right w:val="single" w:sz="4" w:space="0" w:color="auto"/>
            </w:tcBorders>
          </w:tcPr>
          <w:p w14:paraId="2D74F398" w14:textId="1B01931B"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7AB1DBFE" w14:textId="26753A38"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7BF3B55"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1EA90B2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1E53EB1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46FC3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5A999890" w14:textId="77777777" w:rsidTr="00CA1B7C">
        <w:tblPrEx>
          <w:tblLook w:val="0000" w:firstRow="0" w:lastRow="0" w:firstColumn="0" w:lastColumn="0" w:noHBand="0" w:noVBand="0"/>
        </w:tblPrEx>
        <w:tc>
          <w:tcPr>
            <w:tcW w:w="3686" w:type="dxa"/>
          </w:tcPr>
          <w:p w14:paraId="561DE03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532F59EC" w14:textId="699DD1A9"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517EA062"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1DBA1CD"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9.1.2.9</w:t>
      </w:r>
      <w:r w:rsidRPr="001904F8">
        <w:rPr>
          <w:rFonts w:ascii="Arial" w:eastAsia="Times New Roman" w:hAnsi="Arial"/>
          <w:sz w:val="24"/>
          <w:lang w:eastAsia="en-GB"/>
        </w:rPr>
        <w:tab/>
        <w:t>RIC SERVICE UPDATE FAILURE</w:t>
      </w:r>
    </w:p>
    <w:p w14:paraId="61DAF2EA" w14:textId="3995C2B0"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indicate RIC SERVICE Update Failure.</w:t>
      </w:r>
    </w:p>
    <w:p w14:paraId="27A5D2C1" w14:textId="57E6E89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sidDel="00D86CD3">
        <w:rPr>
          <w:rFonts w:eastAsia="Times New Roman"/>
          <w:lang w:eastAsia="en-GB"/>
        </w:rPr>
        <w:t xml:space="preserve"> </w:t>
      </w:r>
    </w:p>
    <w:tbl>
      <w:tblPr>
        <w:tblW w:w="1009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7"/>
        <w:gridCol w:w="1099"/>
        <w:gridCol w:w="1583"/>
        <w:gridCol w:w="1247"/>
        <w:gridCol w:w="1455"/>
        <w:gridCol w:w="1136"/>
        <w:gridCol w:w="1136"/>
      </w:tblGrid>
      <w:tr w:rsidR="00CA1B7C" w:rsidRPr="00383353" w14:paraId="6900F5F3" w14:textId="77777777" w:rsidTr="00CA1B7C">
        <w:tc>
          <w:tcPr>
            <w:tcW w:w="2435" w:type="dxa"/>
            <w:gridSpan w:val="2"/>
            <w:tcBorders>
              <w:top w:val="single" w:sz="4" w:space="0" w:color="auto"/>
              <w:left w:val="single" w:sz="4" w:space="0" w:color="auto"/>
              <w:bottom w:val="single" w:sz="4" w:space="0" w:color="auto"/>
              <w:right w:val="single" w:sz="4" w:space="0" w:color="auto"/>
            </w:tcBorders>
            <w:hideMark/>
          </w:tcPr>
          <w:p w14:paraId="1F92F52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63D2C39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27A722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1E702C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266252C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250F596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58E51FC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31D628D1" w14:textId="77777777" w:rsidTr="00CA1B7C">
        <w:tc>
          <w:tcPr>
            <w:tcW w:w="2428" w:type="dxa"/>
            <w:tcBorders>
              <w:top w:val="single" w:sz="4" w:space="0" w:color="auto"/>
              <w:left w:val="single" w:sz="4" w:space="0" w:color="auto"/>
              <w:bottom w:val="single" w:sz="4" w:space="0" w:color="auto"/>
              <w:right w:val="single" w:sz="4" w:space="0" w:color="auto"/>
            </w:tcBorders>
            <w:hideMark/>
          </w:tcPr>
          <w:p w14:paraId="64E851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3F820C9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B2AF9B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3ABAC6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2A4C18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446105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4EEE94F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DDFF88B" w14:textId="77777777" w:rsidTr="00CA1B7C">
        <w:tc>
          <w:tcPr>
            <w:tcW w:w="2428" w:type="dxa"/>
            <w:tcBorders>
              <w:top w:val="single" w:sz="4" w:space="0" w:color="auto"/>
              <w:left w:val="single" w:sz="4" w:space="0" w:color="auto"/>
              <w:bottom w:val="single" w:sz="4" w:space="0" w:color="auto"/>
              <w:right w:val="single" w:sz="4" w:space="0" w:color="auto"/>
            </w:tcBorders>
            <w:hideMark/>
          </w:tcPr>
          <w:p w14:paraId="7FE8A646" w14:textId="59F2C2FC"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6" w:type="dxa"/>
            <w:gridSpan w:val="2"/>
            <w:tcBorders>
              <w:top w:val="single" w:sz="4" w:space="0" w:color="auto"/>
              <w:left w:val="single" w:sz="4" w:space="0" w:color="auto"/>
              <w:bottom w:val="single" w:sz="4" w:space="0" w:color="auto"/>
              <w:right w:val="single" w:sz="4" w:space="0" w:color="auto"/>
            </w:tcBorders>
          </w:tcPr>
          <w:p w14:paraId="1B3FCF2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79FAF19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1</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7" w:type="dxa"/>
            <w:tcBorders>
              <w:top w:val="single" w:sz="4" w:space="0" w:color="auto"/>
              <w:left w:val="single" w:sz="4" w:space="0" w:color="auto"/>
              <w:bottom w:val="single" w:sz="4" w:space="0" w:color="auto"/>
              <w:right w:val="single" w:sz="4" w:space="0" w:color="auto"/>
            </w:tcBorders>
          </w:tcPr>
          <w:p w14:paraId="2B1339A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55" w:type="dxa"/>
            <w:tcBorders>
              <w:top w:val="single" w:sz="4" w:space="0" w:color="auto"/>
              <w:left w:val="single" w:sz="4" w:space="0" w:color="auto"/>
              <w:bottom w:val="single" w:sz="4" w:space="0" w:color="auto"/>
              <w:right w:val="single" w:sz="4" w:space="0" w:color="auto"/>
            </w:tcBorders>
            <w:hideMark/>
          </w:tcPr>
          <w:p w14:paraId="1B98533A" w14:textId="6B7092C2"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6" w:type="dxa"/>
            <w:tcBorders>
              <w:top w:val="single" w:sz="4" w:space="0" w:color="auto"/>
              <w:left w:val="single" w:sz="4" w:space="0" w:color="auto"/>
              <w:bottom w:val="single" w:sz="4" w:space="0" w:color="auto"/>
              <w:right w:val="single" w:sz="4" w:space="0" w:color="auto"/>
            </w:tcBorders>
            <w:hideMark/>
          </w:tcPr>
          <w:p w14:paraId="3DBDA67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2FA73D1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099A13D6" w14:textId="77777777" w:rsidTr="00CA1B7C">
        <w:tc>
          <w:tcPr>
            <w:tcW w:w="2428" w:type="dxa"/>
            <w:tcBorders>
              <w:top w:val="single" w:sz="4" w:space="0" w:color="auto"/>
              <w:left w:val="single" w:sz="4" w:space="0" w:color="auto"/>
              <w:bottom w:val="single" w:sz="4" w:space="0" w:color="auto"/>
              <w:right w:val="single" w:sz="4" w:space="0" w:color="auto"/>
            </w:tcBorders>
          </w:tcPr>
          <w:p w14:paraId="544ECE20"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6" w:type="dxa"/>
            <w:gridSpan w:val="2"/>
            <w:tcBorders>
              <w:top w:val="single" w:sz="4" w:space="0" w:color="auto"/>
              <w:left w:val="single" w:sz="4" w:space="0" w:color="auto"/>
              <w:bottom w:val="single" w:sz="4" w:space="0" w:color="auto"/>
              <w:right w:val="single" w:sz="4" w:space="0" w:color="auto"/>
            </w:tcBorders>
          </w:tcPr>
          <w:p w14:paraId="6E46957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4E0C90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8CE07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55" w:type="dxa"/>
            <w:tcBorders>
              <w:top w:val="single" w:sz="4" w:space="0" w:color="auto"/>
              <w:left w:val="single" w:sz="4" w:space="0" w:color="auto"/>
              <w:bottom w:val="single" w:sz="4" w:space="0" w:color="auto"/>
              <w:right w:val="single" w:sz="4" w:space="0" w:color="auto"/>
            </w:tcBorders>
          </w:tcPr>
          <w:p w14:paraId="5D8B33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6" w:type="dxa"/>
            <w:tcBorders>
              <w:top w:val="single" w:sz="4" w:space="0" w:color="auto"/>
              <w:left w:val="single" w:sz="4" w:space="0" w:color="auto"/>
              <w:bottom w:val="single" w:sz="4" w:space="0" w:color="auto"/>
              <w:right w:val="single" w:sz="4" w:space="0" w:color="auto"/>
            </w:tcBorders>
          </w:tcPr>
          <w:p w14:paraId="403652C8" w14:textId="7A472DC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6" w:type="dxa"/>
            <w:tcBorders>
              <w:top w:val="single" w:sz="4" w:space="0" w:color="auto"/>
              <w:left w:val="single" w:sz="4" w:space="0" w:color="auto"/>
              <w:bottom w:val="single" w:sz="4" w:space="0" w:color="auto"/>
              <w:right w:val="single" w:sz="4" w:space="0" w:color="auto"/>
            </w:tcBorders>
          </w:tcPr>
          <w:p w14:paraId="7F12A6E8" w14:textId="17B4881C"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A3CD9B1" w14:textId="77777777" w:rsidTr="00CA1B7C">
        <w:tc>
          <w:tcPr>
            <w:tcW w:w="2428" w:type="dxa"/>
            <w:tcBorders>
              <w:top w:val="single" w:sz="4" w:space="0" w:color="auto"/>
              <w:left w:val="single" w:sz="4" w:space="0" w:color="auto"/>
              <w:bottom w:val="single" w:sz="4" w:space="0" w:color="auto"/>
              <w:right w:val="single" w:sz="4" w:space="0" w:color="auto"/>
            </w:tcBorders>
          </w:tcPr>
          <w:p w14:paraId="76F7AE76"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6" w:type="dxa"/>
            <w:gridSpan w:val="2"/>
            <w:tcBorders>
              <w:top w:val="single" w:sz="4" w:space="0" w:color="auto"/>
              <w:left w:val="single" w:sz="4" w:space="0" w:color="auto"/>
              <w:bottom w:val="single" w:sz="4" w:space="0" w:color="auto"/>
              <w:right w:val="single" w:sz="4" w:space="0" w:color="auto"/>
            </w:tcBorders>
          </w:tcPr>
          <w:p w14:paraId="16ECEE2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A78859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A8BE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10ABAD7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36" w:type="dxa"/>
            <w:tcBorders>
              <w:top w:val="single" w:sz="4" w:space="0" w:color="auto"/>
              <w:left w:val="single" w:sz="4" w:space="0" w:color="auto"/>
              <w:bottom w:val="single" w:sz="4" w:space="0" w:color="auto"/>
              <w:right w:val="single" w:sz="4" w:space="0" w:color="auto"/>
            </w:tcBorders>
          </w:tcPr>
          <w:p w14:paraId="252B5C0B" w14:textId="03D6590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6" w:type="dxa"/>
            <w:tcBorders>
              <w:top w:val="single" w:sz="4" w:space="0" w:color="auto"/>
              <w:left w:val="single" w:sz="4" w:space="0" w:color="auto"/>
              <w:bottom w:val="single" w:sz="4" w:space="0" w:color="auto"/>
              <w:right w:val="single" w:sz="4" w:space="0" w:color="auto"/>
            </w:tcBorders>
          </w:tcPr>
          <w:p w14:paraId="0B76DE5A" w14:textId="51229751"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555CC698" w14:textId="77777777" w:rsidTr="00CA1B7C">
        <w:tc>
          <w:tcPr>
            <w:tcW w:w="2435" w:type="dxa"/>
            <w:gridSpan w:val="2"/>
            <w:tcBorders>
              <w:top w:val="single" w:sz="4" w:space="0" w:color="auto"/>
              <w:left w:val="single" w:sz="4" w:space="0" w:color="auto"/>
              <w:bottom w:val="single" w:sz="4" w:space="0" w:color="auto"/>
              <w:right w:val="single" w:sz="4" w:space="0" w:color="auto"/>
            </w:tcBorders>
          </w:tcPr>
          <w:p w14:paraId="3B78419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sz w:val="18"/>
                <w:lang w:eastAsia="ja-JP"/>
              </w:rPr>
              <w:t xml:space="preserve">Time </w:t>
            </w:r>
            <w:proofErr w:type="gramStart"/>
            <w:r w:rsidRPr="00383353">
              <w:rPr>
                <w:rFonts w:ascii="Arial" w:eastAsia="Times New Roman" w:hAnsi="Arial"/>
                <w:sz w:val="18"/>
                <w:lang w:eastAsia="ja-JP"/>
              </w:rPr>
              <w:t>To</w:t>
            </w:r>
            <w:proofErr w:type="gramEnd"/>
            <w:r w:rsidRPr="00383353">
              <w:rPr>
                <w:rFonts w:ascii="Arial" w:eastAsia="Times New Roman" w:hAnsi="Arial"/>
                <w:sz w:val="18"/>
                <w:lang w:eastAsia="ja-JP"/>
              </w:rPr>
              <w:t xml:space="preserve"> Wait</w:t>
            </w:r>
          </w:p>
        </w:tc>
        <w:tc>
          <w:tcPr>
            <w:tcW w:w="1099" w:type="dxa"/>
            <w:tcBorders>
              <w:top w:val="single" w:sz="4" w:space="0" w:color="auto"/>
              <w:left w:val="single" w:sz="4" w:space="0" w:color="auto"/>
              <w:bottom w:val="single" w:sz="4" w:space="0" w:color="auto"/>
              <w:right w:val="single" w:sz="4" w:space="0" w:color="auto"/>
            </w:tcBorders>
          </w:tcPr>
          <w:p w14:paraId="0F78A24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1F683F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93266F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6DA4D4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tcPr>
          <w:p w14:paraId="6772F9C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40E6126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CA1B7C" w:rsidRPr="00383353" w14:paraId="545CECD7" w14:textId="77777777" w:rsidTr="00CA1B7C">
        <w:tc>
          <w:tcPr>
            <w:tcW w:w="2435" w:type="dxa"/>
            <w:gridSpan w:val="2"/>
            <w:tcBorders>
              <w:top w:val="single" w:sz="4" w:space="0" w:color="auto"/>
              <w:left w:val="single" w:sz="4" w:space="0" w:color="auto"/>
              <w:bottom w:val="single" w:sz="4" w:space="0" w:color="auto"/>
              <w:right w:val="single" w:sz="4" w:space="0" w:color="auto"/>
            </w:tcBorders>
            <w:hideMark/>
          </w:tcPr>
          <w:p w14:paraId="633B92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7F703E2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100DF9A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32E28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1CCCB5C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7466D9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28B21F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bl>
    <w:p w14:paraId="0BF6CEC6"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1DA1C38F"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16672D2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F3C76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7EE00693" w14:textId="77777777" w:rsidTr="00CA1B7C">
        <w:tblPrEx>
          <w:tblLook w:val="0000" w:firstRow="0" w:lastRow="0" w:firstColumn="0" w:lastColumn="0" w:noHBand="0" w:noVBand="0"/>
        </w:tblPrEx>
        <w:tc>
          <w:tcPr>
            <w:tcW w:w="3686" w:type="dxa"/>
          </w:tcPr>
          <w:p w14:paraId="61D810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38F73604" w14:textId="42583CDA"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73692E69" w14:textId="77777777" w:rsidR="00CA1B7C" w:rsidRDefault="00CA1B7C" w:rsidP="00CA1B7C">
      <w:pPr>
        <w:tabs>
          <w:tab w:val="left" w:pos="9510"/>
        </w:tabs>
      </w:pPr>
    </w:p>
    <w:p w14:paraId="25265979"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w:t>
      </w:r>
      <w:r>
        <w:rPr>
          <w:rFonts w:ascii="Arial" w:eastAsia="Times New Roman" w:hAnsi="Arial"/>
          <w:sz w:val="24"/>
          <w:lang w:eastAsia="en-GB"/>
        </w:rPr>
        <w:t>2</w:t>
      </w:r>
      <w:r w:rsidRPr="00383353">
        <w:rPr>
          <w:rFonts w:ascii="Arial" w:eastAsia="Times New Roman" w:hAnsi="Arial"/>
          <w:sz w:val="24"/>
          <w:lang w:eastAsia="en-GB"/>
        </w:rPr>
        <w:t>.1</w:t>
      </w:r>
      <w:r>
        <w:rPr>
          <w:rFonts w:ascii="Arial" w:eastAsia="Times New Roman" w:hAnsi="Arial"/>
          <w:sz w:val="24"/>
          <w:lang w:eastAsia="en-GB"/>
        </w:rPr>
        <w:t>0</w:t>
      </w:r>
      <w:r w:rsidRPr="00383353">
        <w:rPr>
          <w:rFonts w:ascii="Arial" w:eastAsia="Times New Roman" w:hAnsi="Arial"/>
          <w:sz w:val="24"/>
          <w:lang w:eastAsia="en-GB"/>
        </w:rPr>
        <w:tab/>
        <w:t>RIC SERVICE QUERY</w:t>
      </w:r>
    </w:p>
    <w:p w14:paraId="4B433D04" w14:textId="3713F19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an </w:t>
      </w:r>
      <w:r>
        <w:rPr>
          <w:rFonts w:eastAsia="Times New Roman"/>
          <w:lang w:eastAsia="en-GB"/>
        </w:rPr>
        <w:t>E2 Node</w:t>
      </w:r>
      <w:r w:rsidRPr="00383353">
        <w:rPr>
          <w:rFonts w:eastAsia="Times New Roman"/>
          <w:lang w:eastAsia="en-GB"/>
        </w:rPr>
        <w:t xml:space="preserve"> to request a </w:t>
      </w:r>
      <w:r w:rsidR="002F0854">
        <w:rPr>
          <w:rFonts w:eastAsia="Times New Roman"/>
          <w:lang w:eastAsia="en-GB"/>
        </w:rPr>
        <w:t>E2 Node</w:t>
      </w:r>
      <w:r w:rsidR="002F0854" w:rsidRPr="00383353">
        <w:rPr>
          <w:rFonts w:eastAsia="Times New Roman"/>
          <w:lang w:eastAsia="en-GB"/>
        </w:rPr>
        <w:t xml:space="preserve"> </w:t>
      </w:r>
      <w:r w:rsidRPr="00383353">
        <w:rPr>
          <w:rFonts w:eastAsia="Times New Roman"/>
          <w:lang w:eastAsia="en-GB"/>
        </w:rPr>
        <w:t xml:space="preserve">initiated RIC </w:t>
      </w:r>
      <w:r w:rsidR="003E3425">
        <w:rPr>
          <w:rFonts w:eastAsia="Times New Roman"/>
          <w:lang w:eastAsia="en-GB"/>
        </w:rPr>
        <w:t>Service Update procedure</w:t>
      </w:r>
      <w:r w:rsidRPr="00383353">
        <w:rPr>
          <w:rFonts w:eastAsia="Times New Roman"/>
          <w:lang w:eastAsia="en-GB"/>
        </w:rPr>
        <w:t>.</w:t>
      </w:r>
    </w:p>
    <w:p w14:paraId="6D8895EC" w14:textId="4AF57ACF"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p w14:paraId="2BEC65EA"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6"/>
        <w:gridCol w:w="1099"/>
        <w:gridCol w:w="1584"/>
        <w:gridCol w:w="1247"/>
        <w:gridCol w:w="1453"/>
        <w:gridCol w:w="1134"/>
        <w:gridCol w:w="1175"/>
      </w:tblGrid>
      <w:tr w:rsidR="00CA1B7C" w:rsidRPr="00383353" w14:paraId="561FDD32" w14:textId="77777777" w:rsidTr="00CA1B7C">
        <w:tc>
          <w:tcPr>
            <w:tcW w:w="2440" w:type="dxa"/>
            <w:gridSpan w:val="2"/>
            <w:tcBorders>
              <w:top w:val="single" w:sz="4" w:space="0" w:color="auto"/>
              <w:left w:val="single" w:sz="4" w:space="0" w:color="auto"/>
              <w:bottom w:val="single" w:sz="4" w:space="0" w:color="auto"/>
              <w:right w:val="single" w:sz="4" w:space="0" w:color="auto"/>
            </w:tcBorders>
            <w:hideMark/>
          </w:tcPr>
          <w:p w14:paraId="270E7A2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9" w:type="dxa"/>
            <w:tcBorders>
              <w:top w:val="single" w:sz="4" w:space="0" w:color="auto"/>
              <w:left w:val="single" w:sz="4" w:space="0" w:color="auto"/>
              <w:bottom w:val="single" w:sz="4" w:space="0" w:color="auto"/>
              <w:right w:val="single" w:sz="4" w:space="0" w:color="auto"/>
            </w:tcBorders>
            <w:hideMark/>
          </w:tcPr>
          <w:p w14:paraId="71701F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757CFC7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6EDD3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53" w:type="dxa"/>
            <w:tcBorders>
              <w:top w:val="single" w:sz="4" w:space="0" w:color="auto"/>
              <w:left w:val="single" w:sz="4" w:space="0" w:color="auto"/>
              <w:bottom w:val="single" w:sz="4" w:space="0" w:color="auto"/>
              <w:right w:val="single" w:sz="4" w:space="0" w:color="auto"/>
            </w:tcBorders>
            <w:hideMark/>
          </w:tcPr>
          <w:p w14:paraId="7CDE25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715B46C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75" w:type="dxa"/>
            <w:tcBorders>
              <w:top w:val="single" w:sz="4" w:space="0" w:color="auto"/>
              <w:left w:val="single" w:sz="4" w:space="0" w:color="auto"/>
              <w:bottom w:val="single" w:sz="4" w:space="0" w:color="auto"/>
              <w:right w:val="single" w:sz="4" w:space="0" w:color="auto"/>
            </w:tcBorders>
            <w:hideMark/>
          </w:tcPr>
          <w:p w14:paraId="55B6852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21017A49" w14:textId="77777777" w:rsidTr="00CA1B7C">
        <w:tc>
          <w:tcPr>
            <w:tcW w:w="2440" w:type="dxa"/>
            <w:gridSpan w:val="2"/>
            <w:tcBorders>
              <w:top w:val="single" w:sz="4" w:space="0" w:color="auto"/>
              <w:left w:val="single" w:sz="4" w:space="0" w:color="auto"/>
              <w:bottom w:val="single" w:sz="4" w:space="0" w:color="auto"/>
              <w:right w:val="single" w:sz="4" w:space="0" w:color="auto"/>
            </w:tcBorders>
            <w:hideMark/>
          </w:tcPr>
          <w:p w14:paraId="1F75BCC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9" w:type="dxa"/>
            <w:tcBorders>
              <w:top w:val="single" w:sz="4" w:space="0" w:color="auto"/>
              <w:left w:val="single" w:sz="4" w:space="0" w:color="auto"/>
              <w:bottom w:val="single" w:sz="4" w:space="0" w:color="auto"/>
              <w:right w:val="single" w:sz="4" w:space="0" w:color="auto"/>
            </w:tcBorders>
            <w:hideMark/>
          </w:tcPr>
          <w:p w14:paraId="02D8E5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5D8291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60AD63D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3" w:type="dxa"/>
            <w:tcBorders>
              <w:top w:val="single" w:sz="4" w:space="0" w:color="auto"/>
              <w:left w:val="single" w:sz="4" w:space="0" w:color="auto"/>
              <w:bottom w:val="single" w:sz="4" w:space="0" w:color="auto"/>
              <w:right w:val="single" w:sz="4" w:space="0" w:color="auto"/>
            </w:tcBorders>
          </w:tcPr>
          <w:p w14:paraId="76DC5C6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7ED22D8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6029071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A2E3591" w14:textId="77777777" w:rsidTr="00CA1B7C">
        <w:tc>
          <w:tcPr>
            <w:tcW w:w="2434" w:type="dxa"/>
            <w:tcBorders>
              <w:top w:val="single" w:sz="4" w:space="0" w:color="auto"/>
              <w:left w:val="single" w:sz="4" w:space="0" w:color="auto"/>
              <w:bottom w:val="single" w:sz="4" w:space="0" w:color="auto"/>
              <w:right w:val="single" w:sz="4" w:space="0" w:color="auto"/>
            </w:tcBorders>
            <w:hideMark/>
          </w:tcPr>
          <w:p w14:paraId="50BD0B33" w14:textId="16508643"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sidRPr="00383353">
              <w:rPr>
                <w:rFonts w:ascii="Arial" w:eastAsia="Times New Roman" w:hAnsi="Arial" w:cs="Arial"/>
                <w:bCs/>
                <w:sz w:val="18"/>
                <w:lang w:eastAsia="ja-JP"/>
              </w:rPr>
              <w:t xml:space="preserve"> Accepted</w:t>
            </w:r>
          </w:p>
        </w:tc>
        <w:tc>
          <w:tcPr>
            <w:tcW w:w="1105" w:type="dxa"/>
            <w:gridSpan w:val="2"/>
            <w:tcBorders>
              <w:top w:val="single" w:sz="4" w:space="0" w:color="auto"/>
              <w:left w:val="single" w:sz="4" w:space="0" w:color="auto"/>
              <w:bottom w:val="single" w:sz="4" w:space="0" w:color="auto"/>
              <w:right w:val="single" w:sz="4" w:space="0" w:color="auto"/>
            </w:tcBorders>
          </w:tcPr>
          <w:p w14:paraId="7F6384B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27E7042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w:t>
            </w:r>
            <w:proofErr w:type="gramStart"/>
            <w:r w:rsidRPr="00383353">
              <w:rPr>
                <w:rFonts w:ascii="Arial" w:eastAsia="Times New Roman" w:hAnsi="Arial"/>
                <w:i/>
                <w:sz w:val="18"/>
                <w:lang w:eastAsia="ja-JP"/>
              </w:rPr>
              <w:t xml:space="preserve"> ..</w:t>
            </w:r>
            <w:proofErr w:type="gramEnd"/>
            <w:r w:rsidRPr="00383353">
              <w:rPr>
                <w:rFonts w:ascii="Arial" w:eastAsia="Times New Roman" w:hAnsi="Arial"/>
                <w:i/>
                <w:sz w:val="18"/>
                <w:lang w:eastAsia="ja-JP"/>
              </w:rPr>
              <w:t xml:space="preserve"> &lt;maxofRANfunctionID&gt;</w:t>
            </w:r>
          </w:p>
        </w:tc>
        <w:tc>
          <w:tcPr>
            <w:tcW w:w="1247" w:type="dxa"/>
            <w:tcBorders>
              <w:top w:val="single" w:sz="4" w:space="0" w:color="auto"/>
              <w:left w:val="single" w:sz="4" w:space="0" w:color="auto"/>
              <w:bottom w:val="single" w:sz="4" w:space="0" w:color="auto"/>
              <w:right w:val="single" w:sz="4" w:space="0" w:color="auto"/>
            </w:tcBorders>
          </w:tcPr>
          <w:p w14:paraId="6496EAF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53" w:type="dxa"/>
            <w:tcBorders>
              <w:top w:val="single" w:sz="4" w:space="0" w:color="auto"/>
              <w:left w:val="single" w:sz="4" w:space="0" w:color="auto"/>
              <w:bottom w:val="single" w:sz="4" w:space="0" w:color="auto"/>
              <w:right w:val="single" w:sz="4" w:space="0" w:color="auto"/>
            </w:tcBorders>
            <w:hideMark/>
          </w:tcPr>
          <w:p w14:paraId="0CC0D250" w14:textId="5BF639DC"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previously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4" w:type="dxa"/>
            <w:tcBorders>
              <w:top w:val="single" w:sz="4" w:space="0" w:color="auto"/>
              <w:left w:val="single" w:sz="4" w:space="0" w:color="auto"/>
              <w:bottom w:val="single" w:sz="4" w:space="0" w:color="auto"/>
              <w:right w:val="single" w:sz="4" w:space="0" w:color="auto"/>
            </w:tcBorders>
            <w:hideMark/>
          </w:tcPr>
          <w:p w14:paraId="5C50EC9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2791A9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CB2A347" w14:textId="77777777" w:rsidTr="00CA1B7C">
        <w:tc>
          <w:tcPr>
            <w:tcW w:w="2434" w:type="dxa"/>
            <w:tcBorders>
              <w:top w:val="single" w:sz="4" w:space="0" w:color="auto"/>
              <w:left w:val="single" w:sz="4" w:space="0" w:color="auto"/>
              <w:bottom w:val="single" w:sz="4" w:space="0" w:color="auto"/>
              <w:right w:val="single" w:sz="4" w:space="0" w:color="auto"/>
            </w:tcBorders>
          </w:tcPr>
          <w:p w14:paraId="79C9AA94"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5" w:type="dxa"/>
            <w:gridSpan w:val="2"/>
            <w:tcBorders>
              <w:top w:val="single" w:sz="4" w:space="0" w:color="auto"/>
              <w:left w:val="single" w:sz="4" w:space="0" w:color="auto"/>
              <w:bottom w:val="single" w:sz="4" w:space="0" w:color="auto"/>
              <w:right w:val="single" w:sz="4" w:space="0" w:color="auto"/>
            </w:tcBorders>
          </w:tcPr>
          <w:p w14:paraId="48A1E4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5D0A23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ECE2D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53" w:type="dxa"/>
            <w:tcBorders>
              <w:top w:val="single" w:sz="4" w:space="0" w:color="auto"/>
              <w:left w:val="single" w:sz="4" w:space="0" w:color="auto"/>
              <w:bottom w:val="single" w:sz="4" w:space="0" w:color="auto"/>
              <w:right w:val="single" w:sz="4" w:space="0" w:color="auto"/>
            </w:tcBorders>
          </w:tcPr>
          <w:p w14:paraId="2DC816E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70241F04" w14:textId="13280EA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5" w:type="dxa"/>
            <w:tcBorders>
              <w:top w:val="single" w:sz="4" w:space="0" w:color="auto"/>
              <w:left w:val="single" w:sz="4" w:space="0" w:color="auto"/>
              <w:bottom w:val="single" w:sz="4" w:space="0" w:color="auto"/>
              <w:right w:val="single" w:sz="4" w:space="0" w:color="auto"/>
            </w:tcBorders>
          </w:tcPr>
          <w:p w14:paraId="34C6E101" w14:textId="02C75D50"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47191611" w14:textId="77777777" w:rsidTr="006757F7">
        <w:tc>
          <w:tcPr>
            <w:tcW w:w="2434" w:type="dxa"/>
            <w:tcBorders>
              <w:top w:val="single" w:sz="4" w:space="0" w:color="auto"/>
              <w:left w:val="single" w:sz="4" w:space="0" w:color="auto"/>
              <w:bottom w:val="single" w:sz="4" w:space="0" w:color="auto"/>
              <w:right w:val="single" w:sz="4" w:space="0" w:color="auto"/>
            </w:tcBorders>
          </w:tcPr>
          <w:p w14:paraId="3D8722E8"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105" w:type="dxa"/>
            <w:gridSpan w:val="2"/>
            <w:tcBorders>
              <w:top w:val="single" w:sz="4" w:space="0" w:color="auto"/>
              <w:left w:val="single" w:sz="4" w:space="0" w:color="auto"/>
              <w:bottom w:val="single" w:sz="4" w:space="0" w:color="auto"/>
              <w:right w:val="single" w:sz="4" w:space="0" w:color="auto"/>
            </w:tcBorders>
          </w:tcPr>
          <w:p w14:paraId="0452E218"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AB874F4"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16BA45D"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453" w:type="dxa"/>
            <w:tcBorders>
              <w:top w:val="single" w:sz="4" w:space="0" w:color="auto"/>
              <w:left w:val="single" w:sz="4" w:space="0" w:color="auto"/>
              <w:bottom w:val="single" w:sz="4" w:space="0" w:color="auto"/>
              <w:right w:val="single" w:sz="4" w:space="0" w:color="auto"/>
            </w:tcBorders>
          </w:tcPr>
          <w:p w14:paraId="698D30A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134" w:type="dxa"/>
            <w:tcBorders>
              <w:top w:val="single" w:sz="4" w:space="0" w:color="auto"/>
              <w:left w:val="single" w:sz="4" w:space="0" w:color="auto"/>
              <w:bottom w:val="single" w:sz="4" w:space="0" w:color="auto"/>
              <w:right w:val="single" w:sz="4" w:space="0" w:color="auto"/>
            </w:tcBorders>
          </w:tcPr>
          <w:p w14:paraId="6890E264" w14:textId="35537977" w:rsidR="006757F7" w:rsidRDefault="003E3425"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5" w:type="dxa"/>
            <w:tcBorders>
              <w:top w:val="single" w:sz="4" w:space="0" w:color="auto"/>
              <w:left w:val="single" w:sz="4" w:space="0" w:color="auto"/>
              <w:bottom w:val="single" w:sz="4" w:space="0" w:color="auto"/>
              <w:right w:val="single" w:sz="4" w:space="0" w:color="auto"/>
            </w:tcBorders>
          </w:tcPr>
          <w:p w14:paraId="194A011B" w14:textId="5E6794EF"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7C2EB24E"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53807C5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67B608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633278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4E6DDEA6" w14:textId="77777777" w:rsidTr="00CA1B7C">
        <w:tblPrEx>
          <w:tblLook w:val="0000" w:firstRow="0" w:lastRow="0" w:firstColumn="0" w:lastColumn="0" w:noHBand="0" w:noVBand="0"/>
        </w:tblPrEx>
        <w:tc>
          <w:tcPr>
            <w:tcW w:w="3686" w:type="dxa"/>
          </w:tcPr>
          <w:p w14:paraId="032F4A6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48465D16" w14:textId="3E93E5E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680365FC" w14:textId="77777777" w:rsidR="00CA1B7C" w:rsidRDefault="00CA1B7C" w:rsidP="00CA1B7C">
      <w:pPr>
        <w:overflowPunct w:val="0"/>
        <w:autoSpaceDE w:val="0"/>
        <w:autoSpaceDN w:val="0"/>
        <w:adjustRightInd w:val="0"/>
        <w:textAlignment w:val="baseline"/>
        <w:rPr>
          <w:rFonts w:eastAsia="Times New Roman"/>
          <w:lang w:eastAsia="en-GB"/>
        </w:rPr>
      </w:pPr>
    </w:p>
    <w:p w14:paraId="5FD30F87" w14:textId="5A5357E7"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9.1.2.11</w:t>
      </w:r>
      <w:r w:rsidR="00BC7F2F">
        <w:rPr>
          <w:rFonts w:ascii="Arial" w:eastAsia="Times New Roman" w:hAnsi="Arial"/>
          <w:sz w:val="24"/>
          <w:lang w:eastAsia="en-GB"/>
        </w:rPr>
        <w:tab/>
        <w:t>E2 NODE CONFIGURATION UPDATE</w:t>
      </w:r>
    </w:p>
    <w:p w14:paraId="3F079E10"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an E2 Node to the Near-RT RIC to transfer updated information on the E2 Node Configuration information.</w:t>
      </w:r>
    </w:p>
    <w:p w14:paraId="2247947F"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eastAsia="Times New Roman"/>
          <w:lang w:eastAsia="en-GB"/>
        </w:rPr>
        <w:sym w:font="Symbol" w:char="F0AE"/>
      </w:r>
      <w:r>
        <w:rPr>
          <w:rFonts w:eastAsia="Times New Roman"/>
          <w:lang w:eastAsia="en-GB"/>
        </w:rPr>
        <w:t xml:space="preserve"> Near-RT RIC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BC7F2F" w14:paraId="75D44ABF"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2F1886F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095" w:type="dxa"/>
            <w:tcBorders>
              <w:top w:val="single" w:sz="4" w:space="0" w:color="auto"/>
              <w:left w:val="single" w:sz="4" w:space="0" w:color="auto"/>
              <w:bottom w:val="single" w:sz="4" w:space="0" w:color="auto"/>
              <w:right w:val="single" w:sz="4" w:space="0" w:color="auto"/>
            </w:tcBorders>
            <w:hideMark/>
          </w:tcPr>
          <w:p w14:paraId="5AFE2F0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645F316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32F8158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725F1B0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459D022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33699DB7"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22581877"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C447659"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97D230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70B49BC7"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5BC906E5"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4A1A64B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7196C567"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401FE31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4E928D00"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28AF53AA"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Node Component Configuration Update List</w:t>
            </w:r>
          </w:p>
        </w:tc>
        <w:tc>
          <w:tcPr>
            <w:tcW w:w="1095" w:type="dxa"/>
            <w:tcBorders>
              <w:top w:val="single" w:sz="4" w:space="0" w:color="auto"/>
              <w:left w:val="single" w:sz="4" w:space="0" w:color="auto"/>
              <w:bottom w:val="single" w:sz="4" w:space="0" w:color="auto"/>
              <w:right w:val="single" w:sz="4" w:space="0" w:color="auto"/>
            </w:tcBorders>
          </w:tcPr>
          <w:p w14:paraId="692970B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hideMark/>
          </w:tcPr>
          <w:p w14:paraId="75D5A252"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&lt;maxofE2nodeComponents&gt;</w:t>
            </w:r>
          </w:p>
        </w:tc>
        <w:tc>
          <w:tcPr>
            <w:tcW w:w="1244" w:type="dxa"/>
            <w:tcBorders>
              <w:top w:val="single" w:sz="4" w:space="0" w:color="auto"/>
              <w:left w:val="single" w:sz="4" w:space="0" w:color="auto"/>
              <w:bottom w:val="single" w:sz="4" w:space="0" w:color="auto"/>
              <w:right w:val="single" w:sz="4" w:space="0" w:color="auto"/>
            </w:tcBorders>
          </w:tcPr>
          <w:p w14:paraId="1FC12A70" w14:textId="77777777" w:rsidR="00BC7F2F" w:rsidRDefault="00BC7F2F">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5085CDE6"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3838C7C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hideMark/>
          </w:tcPr>
          <w:p w14:paraId="7554BA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reject</w:t>
            </w:r>
          </w:p>
        </w:tc>
      </w:tr>
      <w:tr w:rsidR="00BC7F2F" w14:paraId="73BF3369"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73820A0" w14:textId="46C98956" w:rsidR="00BC7F2F" w:rsidRDefault="00BC7F2F">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Item</w:t>
            </w:r>
          </w:p>
        </w:tc>
        <w:tc>
          <w:tcPr>
            <w:tcW w:w="1095" w:type="dxa"/>
            <w:tcBorders>
              <w:top w:val="single" w:sz="4" w:space="0" w:color="auto"/>
              <w:left w:val="single" w:sz="4" w:space="0" w:color="auto"/>
              <w:bottom w:val="single" w:sz="4" w:space="0" w:color="auto"/>
              <w:right w:val="single" w:sz="4" w:space="0" w:color="auto"/>
            </w:tcBorders>
          </w:tcPr>
          <w:p w14:paraId="6F487BF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1" w:type="dxa"/>
            <w:tcBorders>
              <w:top w:val="single" w:sz="4" w:space="0" w:color="auto"/>
              <w:left w:val="single" w:sz="4" w:space="0" w:color="auto"/>
              <w:bottom w:val="single" w:sz="4" w:space="0" w:color="auto"/>
              <w:right w:val="single" w:sz="4" w:space="0" w:color="auto"/>
            </w:tcBorders>
          </w:tcPr>
          <w:p w14:paraId="4AC92E90"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230C372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26ADDCFE"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7703CAB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41" w:type="dxa"/>
            <w:tcBorders>
              <w:top w:val="single" w:sz="4" w:space="0" w:color="auto"/>
              <w:left w:val="single" w:sz="4" w:space="0" w:color="auto"/>
              <w:bottom w:val="single" w:sz="4" w:space="0" w:color="auto"/>
              <w:right w:val="single" w:sz="4" w:space="0" w:color="auto"/>
            </w:tcBorders>
            <w:hideMark/>
          </w:tcPr>
          <w:p w14:paraId="6784FBD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0E1216B5"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09243317" w14:textId="3CA69364"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095" w:type="dxa"/>
            <w:tcBorders>
              <w:top w:val="single" w:sz="4" w:space="0" w:color="auto"/>
              <w:left w:val="single" w:sz="4" w:space="0" w:color="auto"/>
              <w:bottom w:val="single" w:sz="4" w:space="0" w:color="auto"/>
              <w:right w:val="single" w:sz="4" w:space="0" w:color="auto"/>
            </w:tcBorders>
            <w:hideMark/>
          </w:tcPr>
          <w:p w14:paraId="4CC8BB3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BC32038"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7B7EC1F" w14:textId="5B671610"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537" w:type="dxa"/>
            <w:tcBorders>
              <w:top w:val="single" w:sz="4" w:space="0" w:color="auto"/>
              <w:left w:val="single" w:sz="4" w:space="0" w:color="auto"/>
              <w:bottom w:val="single" w:sz="4" w:space="0" w:color="auto"/>
              <w:right w:val="single" w:sz="4" w:space="0" w:color="auto"/>
            </w:tcBorders>
            <w:hideMark/>
          </w:tcPr>
          <w:p w14:paraId="05EA2AB2" w14:textId="3873D444"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085" w:type="dxa"/>
            <w:tcBorders>
              <w:top w:val="single" w:sz="4" w:space="0" w:color="auto"/>
              <w:left w:val="single" w:sz="4" w:space="0" w:color="auto"/>
              <w:bottom w:val="single" w:sz="4" w:space="0" w:color="auto"/>
              <w:right w:val="single" w:sz="4" w:space="0" w:color="auto"/>
            </w:tcBorders>
            <w:hideMark/>
          </w:tcPr>
          <w:p w14:paraId="0374A272"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2C88903C" w14:textId="5D71336D"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0D1E602C" w14:textId="77777777" w:rsidTr="00FB0327">
        <w:tc>
          <w:tcPr>
            <w:tcW w:w="2442" w:type="dxa"/>
            <w:tcBorders>
              <w:top w:val="single" w:sz="4" w:space="0" w:color="auto"/>
              <w:left w:val="single" w:sz="4" w:space="0" w:color="auto"/>
              <w:bottom w:val="single" w:sz="4" w:space="0" w:color="auto"/>
              <w:right w:val="single" w:sz="4" w:space="0" w:color="auto"/>
            </w:tcBorders>
            <w:hideMark/>
          </w:tcPr>
          <w:p w14:paraId="2C131B0F" w14:textId="5ACEBD1B"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hideMark/>
          </w:tcPr>
          <w:p w14:paraId="7401E12B"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07281CD8"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28E74570"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537" w:type="dxa"/>
            <w:tcBorders>
              <w:top w:val="single" w:sz="4" w:space="0" w:color="auto"/>
              <w:left w:val="single" w:sz="4" w:space="0" w:color="auto"/>
              <w:bottom w:val="single" w:sz="4" w:space="0" w:color="auto"/>
              <w:right w:val="single" w:sz="4" w:space="0" w:color="auto"/>
            </w:tcBorders>
            <w:hideMark/>
          </w:tcPr>
          <w:p w14:paraId="4B5FB1A7"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hideMark/>
          </w:tcPr>
          <w:p w14:paraId="312F36F3"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7B5BD59A"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C7F2F" w14:paraId="1B8F5BA1"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6FDC71D" w14:textId="77777777"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w:t>
            </w:r>
          </w:p>
        </w:tc>
        <w:tc>
          <w:tcPr>
            <w:tcW w:w="1095" w:type="dxa"/>
            <w:tcBorders>
              <w:top w:val="single" w:sz="4" w:space="0" w:color="auto"/>
              <w:left w:val="single" w:sz="4" w:space="0" w:color="auto"/>
              <w:bottom w:val="single" w:sz="4" w:space="0" w:color="auto"/>
              <w:right w:val="single" w:sz="4" w:space="0" w:color="auto"/>
            </w:tcBorders>
            <w:hideMark/>
          </w:tcPr>
          <w:p w14:paraId="30CC879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1798BF6"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EFB1E62" w14:textId="1CC641DA"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9.2.27</w:t>
            </w:r>
          </w:p>
        </w:tc>
        <w:tc>
          <w:tcPr>
            <w:tcW w:w="1537" w:type="dxa"/>
            <w:tcBorders>
              <w:top w:val="single" w:sz="4" w:space="0" w:color="auto"/>
              <w:left w:val="single" w:sz="4" w:space="0" w:color="auto"/>
              <w:bottom w:val="single" w:sz="4" w:space="0" w:color="auto"/>
              <w:right w:val="single" w:sz="4" w:space="0" w:color="auto"/>
            </w:tcBorders>
            <w:hideMark/>
          </w:tcPr>
          <w:p w14:paraId="22C94A0E"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Contents depends on component type</w:t>
            </w:r>
          </w:p>
        </w:tc>
        <w:tc>
          <w:tcPr>
            <w:tcW w:w="1085" w:type="dxa"/>
            <w:tcBorders>
              <w:top w:val="single" w:sz="4" w:space="0" w:color="auto"/>
              <w:left w:val="single" w:sz="4" w:space="0" w:color="auto"/>
              <w:bottom w:val="single" w:sz="4" w:space="0" w:color="auto"/>
              <w:right w:val="single" w:sz="4" w:space="0" w:color="auto"/>
            </w:tcBorders>
            <w:hideMark/>
          </w:tcPr>
          <w:p w14:paraId="1F2AB442"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44521228" w14:textId="48398CD9"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5BAF3D2" w14:textId="77777777" w:rsidR="00BC7F2F" w:rsidRDefault="00BC7F2F" w:rsidP="00BC7F2F">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BC7F2F" w14:paraId="5FCC200C"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5028B24E"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44D2D3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BC7F2F" w14:paraId="5F0BC51E"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34F64560"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hideMark/>
          </w:tcPr>
          <w:p w14:paraId="66D0459F"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6196005D" w14:textId="77777777" w:rsidR="00BC7F2F" w:rsidRDefault="00BC7F2F" w:rsidP="00BC7F2F">
      <w:pPr>
        <w:overflowPunct w:val="0"/>
        <w:autoSpaceDE w:val="0"/>
        <w:autoSpaceDN w:val="0"/>
        <w:adjustRightInd w:val="0"/>
        <w:textAlignment w:val="baseline"/>
        <w:rPr>
          <w:rFonts w:eastAsia="Times New Roman"/>
          <w:lang w:eastAsia="en-GB"/>
        </w:rPr>
      </w:pPr>
    </w:p>
    <w:p w14:paraId="5298E246" w14:textId="438C0A62"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9.1.2.12</w:t>
      </w:r>
      <w:r w:rsidR="00BC7F2F">
        <w:rPr>
          <w:rFonts w:ascii="Arial" w:eastAsia="Times New Roman" w:hAnsi="Arial"/>
          <w:sz w:val="24"/>
          <w:lang w:eastAsia="en-GB"/>
        </w:rPr>
        <w:tab/>
        <w:t>E2 NODE CONFIGURATION UPDATE ACKNOWLEDGE</w:t>
      </w:r>
    </w:p>
    <w:p w14:paraId="4E2D8640"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acknowledge update of E2 Node Configuration supported by the E2 Node.</w:t>
      </w:r>
    </w:p>
    <w:p w14:paraId="43841187"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eastAsia="Times New Roman"/>
          <w:lang w:eastAsia="en-GB"/>
        </w:rPr>
        <w:sym w:font="Symbol" w:char="F0AE"/>
      </w:r>
      <w:r>
        <w:rPr>
          <w:rFonts w:eastAsia="Times New Roman"/>
          <w:lang w:eastAsia="en-GB"/>
        </w:rPr>
        <w:t xml:space="preserve"> E2 Node.</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BC7F2F" w14:paraId="3CAE407C"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3CA13E7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10E512B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3F0C1A5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4E5BABB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2DD6533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1243E58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51C9903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556A9C0A"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03EC98DC"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26B0F22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D46D83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1E2E26B"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81514B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2BC77A6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1EAFB2C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49C7A6FE"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75F10F5C"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Node Component Configuration Update Acknowledge List</w:t>
            </w:r>
          </w:p>
        </w:tc>
        <w:tc>
          <w:tcPr>
            <w:tcW w:w="1134" w:type="dxa"/>
            <w:tcBorders>
              <w:top w:val="single" w:sz="4" w:space="0" w:color="auto"/>
              <w:left w:val="single" w:sz="4" w:space="0" w:color="auto"/>
              <w:bottom w:val="single" w:sz="4" w:space="0" w:color="auto"/>
              <w:right w:val="single" w:sz="4" w:space="0" w:color="auto"/>
            </w:tcBorders>
          </w:tcPr>
          <w:p w14:paraId="3BE7338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2FB1C799"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&lt;maxofE2nodeComponents&gt;</w:t>
            </w:r>
          </w:p>
        </w:tc>
        <w:tc>
          <w:tcPr>
            <w:tcW w:w="1277" w:type="dxa"/>
            <w:tcBorders>
              <w:top w:val="single" w:sz="4" w:space="0" w:color="auto"/>
              <w:left w:val="single" w:sz="4" w:space="0" w:color="auto"/>
              <w:bottom w:val="single" w:sz="4" w:space="0" w:color="auto"/>
              <w:right w:val="single" w:sz="4" w:space="0" w:color="auto"/>
            </w:tcBorders>
          </w:tcPr>
          <w:p w14:paraId="5242F978" w14:textId="77777777" w:rsidR="00BC7F2F" w:rsidRDefault="00BC7F2F">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9" w:type="dxa"/>
            <w:tcBorders>
              <w:top w:val="single" w:sz="4" w:space="0" w:color="auto"/>
              <w:left w:val="single" w:sz="4" w:space="0" w:color="auto"/>
              <w:bottom w:val="single" w:sz="4" w:space="0" w:color="auto"/>
              <w:right w:val="single" w:sz="4" w:space="0" w:color="auto"/>
            </w:tcBorders>
          </w:tcPr>
          <w:p w14:paraId="6E6955F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5A14021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4CA0A43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reject</w:t>
            </w:r>
          </w:p>
        </w:tc>
      </w:tr>
      <w:tr w:rsidR="00BC7F2F" w14:paraId="09094D55"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0B5E4B26" w14:textId="62DD4B14" w:rsidR="00BC7F2F" w:rsidRDefault="00BC7F2F">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Acknowledge Item</w:t>
            </w:r>
          </w:p>
        </w:tc>
        <w:tc>
          <w:tcPr>
            <w:tcW w:w="1134" w:type="dxa"/>
            <w:tcBorders>
              <w:top w:val="single" w:sz="4" w:space="0" w:color="auto"/>
              <w:left w:val="single" w:sz="4" w:space="0" w:color="auto"/>
              <w:bottom w:val="single" w:sz="4" w:space="0" w:color="auto"/>
              <w:right w:val="single" w:sz="4" w:space="0" w:color="auto"/>
            </w:tcBorders>
          </w:tcPr>
          <w:p w14:paraId="3B75A15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60" w:type="dxa"/>
            <w:tcBorders>
              <w:top w:val="single" w:sz="4" w:space="0" w:color="auto"/>
              <w:left w:val="single" w:sz="4" w:space="0" w:color="auto"/>
              <w:bottom w:val="single" w:sz="4" w:space="0" w:color="auto"/>
              <w:right w:val="single" w:sz="4" w:space="0" w:color="auto"/>
            </w:tcBorders>
          </w:tcPr>
          <w:p w14:paraId="2ABC14E0"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tcPr>
          <w:p w14:paraId="0C798FAC"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9" w:type="dxa"/>
            <w:tcBorders>
              <w:top w:val="single" w:sz="4" w:space="0" w:color="auto"/>
              <w:left w:val="single" w:sz="4" w:space="0" w:color="auto"/>
              <w:bottom w:val="single" w:sz="4" w:space="0" w:color="auto"/>
              <w:right w:val="single" w:sz="4" w:space="0" w:color="auto"/>
            </w:tcBorders>
          </w:tcPr>
          <w:p w14:paraId="2E89791A"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6AF7961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35" w:type="dxa"/>
            <w:tcBorders>
              <w:top w:val="single" w:sz="4" w:space="0" w:color="auto"/>
              <w:left w:val="single" w:sz="4" w:space="0" w:color="auto"/>
              <w:bottom w:val="single" w:sz="4" w:space="0" w:color="auto"/>
              <w:right w:val="single" w:sz="4" w:space="0" w:color="auto"/>
            </w:tcBorders>
            <w:hideMark/>
          </w:tcPr>
          <w:p w14:paraId="3745BA5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55CA23E2"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44E8672F" w14:textId="5E962DD5"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134" w:type="dxa"/>
            <w:tcBorders>
              <w:top w:val="single" w:sz="4" w:space="0" w:color="auto"/>
              <w:left w:val="single" w:sz="4" w:space="0" w:color="auto"/>
              <w:bottom w:val="single" w:sz="4" w:space="0" w:color="auto"/>
              <w:right w:val="single" w:sz="4" w:space="0" w:color="auto"/>
            </w:tcBorders>
            <w:hideMark/>
          </w:tcPr>
          <w:p w14:paraId="22CB3D7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A02757E"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B624C7E" w14:textId="578859F2"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419" w:type="dxa"/>
            <w:tcBorders>
              <w:top w:val="single" w:sz="4" w:space="0" w:color="auto"/>
              <w:left w:val="single" w:sz="4" w:space="0" w:color="auto"/>
              <w:bottom w:val="single" w:sz="4" w:space="0" w:color="auto"/>
              <w:right w:val="single" w:sz="4" w:space="0" w:color="auto"/>
            </w:tcBorders>
            <w:hideMark/>
          </w:tcPr>
          <w:p w14:paraId="051D894B" w14:textId="4F6FA6C5"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135" w:type="dxa"/>
            <w:tcBorders>
              <w:top w:val="single" w:sz="4" w:space="0" w:color="auto"/>
              <w:left w:val="single" w:sz="4" w:space="0" w:color="auto"/>
              <w:bottom w:val="single" w:sz="4" w:space="0" w:color="auto"/>
              <w:right w:val="single" w:sz="4" w:space="0" w:color="auto"/>
            </w:tcBorders>
            <w:hideMark/>
          </w:tcPr>
          <w:p w14:paraId="5928BE1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0B123D6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49C92963"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2EB9B33E" w14:textId="42692FFA"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hideMark/>
          </w:tcPr>
          <w:p w14:paraId="251E1689"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0E53446A"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B74444A"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419" w:type="dxa"/>
            <w:tcBorders>
              <w:top w:val="single" w:sz="4" w:space="0" w:color="auto"/>
              <w:left w:val="single" w:sz="4" w:space="0" w:color="auto"/>
              <w:bottom w:val="single" w:sz="4" w:space="0" w:color="auto"/>
              <w:right w:val="single" w:sz="4" w:space="0" w:color="auto"/>
            </w:tcBorders>
            <w:hideMark/>
          </w:tcPr>
          <w:p w14:paraId="266CA40D"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30DE400B"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594BBE1C"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C7F2F" w14:paraId="616FAF9B"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46CF66EC" w14:textId="58625D5D"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 Acknowledge</w:t>
            </w:r>
          </w:p>
        </w:tc>
        <w:tc>
          <w:tcPr>
            <w:tcW w:w="1134" w:type="dxa"/>
            <w:tcBorders>
              <w:top w:val="single" w:sz="4" w:space="0" w:color="auto"/>
              <w:left w:val="single" w:sz="4" w:space="0" w:color="auto"/>
              <w:bottom w:val="single" w:sz="4" w:space="0" w:color="auto"/>
              <w:right w:val="single" w:sz="4" w:space="0" w:color="auto"/>
            </w:tcBorders>
            <w:hideMark/>
          </w:tcPr>
          <w:p w14:paraId="1DAC531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6FB52CB"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2A4289D" w14:textId="24EF7B12"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9.2.28</w:t>
            </w:r>
          </w:p>
        </w:tc>
        <w:tc>
          <w:tcPr>
            <w:tcW w:w="1419" w:type="dxa"/>
            <w:tcBorders>
              <w:top w:val="single" w:sz="4" w:space="0" w:color="auto"/>
              <w:left w:val="single" w:sz="4" w:space="0" w:color="auto"/>
              <w:bottom w:val="single" w:sz="4" w:space="0" w:color="auto"/>
              <w:right w:val="single" w:sz="4" w:space="0" w:color="auto"/>
            </w:tcBorders>
            <w:hideMark/>
          </w:tcPr>
          <w:p w14:paraId="0EB6D40C"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16F18F0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4C07C72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4B0ACFF" w14:textId="77777777" w:rsidR="00BC7F2F" w:rsidRDefault="00BC7F2F" w:rsidP="00BC7F2F">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BC7F2F" w14:paraId="4DC89F28"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58E9646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CBD1B2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BC7F2F" w14:paraId="57F2C701"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248EAD81"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hideMark/>
          </w:tcPr>
          <w:p w14:paraId="10A2FDE4"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r w:rsidR="00BC7F2F" w14:paraId="19B8CF51" w14:textId="77777777" w:rsidTr="00BC7F2F">
        <w:tc>
          <w:tcPr>
            <w:tcW w:w="3686" w:type="dxa"/>
            <w:tcBorders>
              <w:top w:val="single" w:sz="4" w:space="0" w:color="auto"/>
              <w:left w:val="single" w:sz="4" w:space="0" w:color="auto"/>
              <w:bottom w:val="single" w:sz="4" w:space="0" w:color="auto"/>
              <w:right w:val="single" w:sz="4" w:space="0" w:color="auto"/>
            </w:tcBorders>
          </w:tcPr>
          <w:p w14:paraId="17C94D87"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20AFF78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61F609E6" w14:textId="77777777" w:rsidR="00BC7F2F" w:rsidRDefault="00BC7F2F" w:rsidP="00BC7F2F">
      <w:pPr>
        <w:overflowPunct w:val="0"/>
        <w:autoSpaceDE w:val="0"/>
        <w:autoSpaceDN w:val="0"/>
        <w:adjustRightInd w:val="0"/>
        <w:textAlignment w:val="baseline"/>
        <w:rPr>
          <w:rFonts w:eastAsia="Times New Roman"/>
          <w:lang w:eastAsia="en-GB"/>
        </w:rPr>
      </w:pPr>
    </w:p>
    <w:p w14:paraId="36E6B497" w14:textId="2613ABD6"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275" w:name="_Hlk44932467"/>
      <w:bookmarkStart w:id="1276" w:name="_Hlk44932758"/>
      <w:r>
        <w:rPr>
          <w:rFonts w:ascii="Arial" w:eastAsia="Times New Roman" w:hAnsi="Arial"/>
          <w:sz w:val="24"/>
          <w:lang w:eastAsia="en-GB"/>
        </w:rPr>
        <w:t>9.1.2.13</w:t>
      </w:r>
      <w:r w:rsidR="00BC7F2F">
        <w:rPr>
          <w:rFonts w:ascii="Arial" w:eastAsia="Times New Roman" w:hAnsi="Arial"/>
          <w:sz w:val="24"/>
          <w:lang w:eastAsia="en-GB"/>
        </w:rPr>
        <w:tab/>
        <w:t>E2 NODE CONFIGURATION UPDATE FAILURE</w:t>
      </w:r>
      <w:bookmarkEnd w:id="1275"/>
    </w:p>
    <w:p w14:paraId="4BAADE3F"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indicate RAN Configuration Update Failure.</w:t>
      </w:r>
    </w:p>
    <w:p w14:paraId="751CE51C"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eastAsia="Times New Roman"/>
          <w:lang w:eastAsia="en-GB"/>
        </w:rPr>
        <w:sym w:font="Symbol" w:char="F0AE"/>
      </w:r>
      <w:r>
        <w:rPr>
          <w:rFonts w:eastAsia="Times New Roman"/>
          <w:lang w:eastAsia="en-GB"/>
        </w:rPr>
        <w:t xml:space="preserve"> E2 Node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BC7F2F" w14:paraId="3A40F9E0"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708E554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F6AC3F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5DEB8FC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30F6901E"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7E03A0C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6C3C7A0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6722B9D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070527D7"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9BECEC1"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580EADC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462DD28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66F2956D"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35B77A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70906B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6053B9A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1C8CE761"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BD6081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34" w:type="dxa"/>
            <w:tcBorders>
              <w:top w:val="single" w:sz="4" w:space="0" w:color="auto"/>
              <w:left w:val="single" w:sz="4" w:space="0" w:color="auto"/>
              <w:bottom w:val="single" w:sz="4" w:space="0" w:color="auto"/>
              <w:right w:val="single" w:sz="4" w:space="0" w:color="auto"/>
            </w:tcBorders>
            <w:hideMark/>
          </w:tcPr>
          <w:p w14:paraId="0D025CC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EAD740A"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F497D3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9" w:type="dxa"/>
            <w:tcBorders>
              <w:top w:val="single" w:sz="4" w:space="0" w:color="auto"/>
              <w:left w:val="single" w:sz="4" w:space="0" w:color="auto"/>
              <w:bottom w:val="single" w:sz="4" w:space="0" w:color="auto"/>
              <w:right w:val="single" w:sz="4" w:space="0" w:color="auto"/>
            </w:tcBorders>
            <w:hideMark/>
          </w:tcPr>
          <w:p w14:paraId="5156BD04"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Cause </w:t>
            </w:r>
          </w:p>
        </w:tc>
        <w:tc>
          <w:tcPr>
            <w:tcW w:w="1135" w:type="dxa"/>
            <w:tcBorders>
              <w:top w:val="single" w:sz="4" w:space="0" w:color="auto"/>
              <w:left w:val="single" w:sz="4" w:space="0" w:color="auto"/>
              <w:bottom w:val="single" w:sz="4" w:space="0" w:color="auto"/>
              <w:right w:val="single" w:sz="4" w:space="0" w:color="auto"/>
            </w:tcBorders>
            <w:hideMark/>
          </w:tcPr>
          <w:p w14:paraId="079E283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5979465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53C45E93"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495314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 xml:space="preserve">Time </w:t>
            </w:r>
            <w:proofErr w:type="gramStart"/>
            <w:r>
              <w:rPr>
                <w:rFonts w:ascii="Arial" w:eastAsia="Times New Roman" w:hAnsi="Arial"/>
                <w:sz w:val="18"/>
                <w:lang w:eastAsia="ja-JP"/>
              </w:rPr>
              <w:t>To</w:t>
            </w:r>
            <w:proofErr w:type="gramEnd"/>
            <w:r>
              <w:rPr>
                <w:rFonts w:ascii="Arial" w:eastAsia="Times New Roman" w:hAnsi="Arial"/>
                <w:sz w:val="18"/>
                <w:lang w:eastAsia="ja-JP"/>
              </w:rPr>
              <w:t xml:space="preserve"> Wait</w:t>
            </w:r>
          </w:p>
        </w:tc>
        <w:tc>
          <w:tcPr>
            <w:tcW w:w="1134" w:type="dxa"/>
            <w:tcBorders>
              <w:top w:val="single" w:sz="4" w:space="0" w:color="auto"/>
              <w:left w:val="single" w:sz="4" w:space="0" w:color="auto"/>
              <w:bottom w:val="single" w:sz="4" w:space="0" w:color="auto"/>
              <w:right w:val="single" w:sz="4" w:space="0" w:color="auto"/>
            </w:tcBorders>
            <w:hideMark/>
          </w:tcPr>
          <w:p w14:paraId="4A91589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4500C890"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A1B142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19" w:type="dxa"/>
            <w:tcBorders>
              <w:top w:val="single" w:sz="4" w:space="0" w:color="auto"/>
              <w:left w:val="single" w:sz="4" w:space="0" w:color="auto"/>
              <w:bottom w:val="single" w:sz="4" w:space="0" w:color="auto"/>
              <w:right w:val="single" w:sz="4" w:space="0" w:color="auto"/>
            </w:tcBorders>
          </w:tcPr>
          <w:p w14:paraId="0BE00B56"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2D1F917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F1BAC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BC7F2F" w14:paraId="0C8689F5"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2F6D0CA3"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hideMark/>
          </w:tcPr>
          <w:p w14:paraId="058A9D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31D7CAA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3E875E69"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19" w:type="dxa"/>
            <w:tcBorders>
              <w:top w:val="single" w:sz="4" w:space="0" w:color="auto"/>
              <w:left w:val="single" w:sz="4" w:space="0" w:color="auto"/>
              <w:bottom w:val="single" w:sz="4" w:space="0" w:color="auto"/>
              <w:right w:val="single" w:sz="4" w:space="0" w:color="auto"/>
            </w:tcBorders>
          </w:tcPr>
          <w:p w14:paraId="6A3DBCE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5D8402A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C67286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bookmarkEnd w:id="1276"/>
      </w:tr>
    </w:tbl>
    <w:p w14:paraId="1DF32482" w14:textId="1053D489" w:rsidR="00BC7F2F" w:rsidRDefault="00BC7F2F" w:rsidP="00BC7F2F">
      <w:pPr>
        <w:overflowPunct w:val="0"/>
        <w:autoSpaceDE w:val="0"/>
        <w:autoSpaceDN w:val="0"/>
        <w:adjustRightInd w:val="0"/>
        <w:textAlignment w:val="baseline"/>
        <w:rPr>
          <w:rFonts w:eastAsia="Times New Roman"/>
          <w:lang w:eastAsia="en-GB"/>
        </w:rPr>
      </w:pPr>
    </w:p>
    <w:p w14:paraId="7BF3E602" w14:textId="46FEDE31" w:rsidR="00AA2B88" w:rsidRP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9.1.2.14</w:t>
      </w:r>
      <w:r w:rsidR="00AA2B88" w:rsidRPr="00BC7F2F">
        <w:rPr>
          <w:rFonts w:ascii="Arial" w:eastAsia="Times New Roman" w:hAnsi="Arial"/>
          <w:sz w:val="24"/>
          <w:lang w:eastAsia="en-GB"/>
        </w:rPr>
        <w:tab/>
        <w:t>E2 CONNECTION UPDATE</w:t>
      </w:r>
    </w:p>
    <w:p w14:paraId="56CBC978"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initiate update of E2 Connection supported by the E2 Node.</w:t>
      </w:r>
    </w:p>
    <w:p w14:paraId="62FCEC6A"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t></w:t>
      </w:r>
      <w:r>
        <w:rPr>
          <w:rFonts w:eastAsia="Times New Roman"/>
          <w:lang w:eastAsia="en-GB"/>
        </w:rPr>
        <w:t xml:space="preserve"> E2 Node.</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AA2B88" w14:paraId="400C3BB6"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C0686F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417446C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59" w:type="dxa"/>
            <w:tcBorders>
              <w:top w:val="single" w:sz="4" w:space="0" w:color="auto"/>
              <w:left w:val="single" w:sz="4" w:space="0" w:color="auto"/>
              <w:bottom w:val="single" w:sz="4" w:space="0" w:color="auto"/>
              <w:right w:val="single" w:sz="4" w:space="0" w:color="auto"/>
            </w:tcBorders>
            <w:hideMark/>
          </w:tcPr>
          <w:p w14:paraId="24CC686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0CF34E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8" w:type="dxa"/>
            <w:tcBorders>
              <w:top w:val="single" w:sz="4" w:space="0" w:color="auto"/>
              <w:left w:val="single" w:sz="4" w:space="0" w:color="auto"/>
              <w:bottom w:val="single" w:sz="4" w:space="0" w:color="auto"/>
              <w:right w:val="single" w:sz="4" w:space="0" w:color="auto"/>
            </w:tcBorders>
            <w:hideMark/>
          </w:tcPr>
          <w:p w14:paraId="382C6B5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1B1DB22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5D48770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2EA355A1"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305B96FA"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44BBB0D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F7BEE89"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07AF416"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8" w:type="dxa"/>
            <w:tcBorders>
              <w:top w:val="single" w:sz="4" w:space="0" w:color="auto"/>
              <w:left w:val="single" w:sz="4" w:space="0" w:color="auto"/>
              <w:bottom w:val="single" w:sz="4" w:space="0" w:color="auto"/>
              <w:right w:val="single" w:sz="4" w:space="0" w:color="auto"/>
            </w:tcBorders>
          </w:tcPr>
          <w:p w14:paraId="07F29C4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016210B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2A26D41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2601A7E9"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4B18D1F6"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E2 Connection </w:t>
            </w:r>
            <w:proofErr w:type="gramStart"/>
            <w:r>
              <w:rPr>
                <w:rFonts w:ascii="Arial" w:eastAsia="Times New Roman" w:hAnsi="Arial" w:cs="Arial"/>
                <w:b/>
                <w:bCs/>
                <w:sz w:val="18"/>
                <w:lang w:eastAsia="zh-CN"/>
              </w:rPr>
              <w:t>To</w:t>
            </w:r>
            <w:proofErr w:type="gramEnd"/>
            <w:r>
              <w:rPr>
                <w:rFonts w:ascii="Arial" w:eastAsia="Times New Roman" w:hAnsi="Arial" w:cs="Arial"/>
                <w:b/>
                <w:bCs/>
                <w:sz w:val="18"/>
                <w:lang w:eastAsia="zh-CN"/>
              </w:rPr>
              <w:t xml:space="preserve"> Add List</w:t>
            </w:r>
          </w:p>
        </w:tc>
        <w:tc>
          <w:tcPr>
            <w:tcW w:w="1134" w:type="dxa"/>
            <w:tcBorders>
              <w:top w:val="single" w:sz="4" w:space="0" w:color="auto"/>
              <w:left w:val="single" w:sz="4" w:space="0" w:color="auto"/>
              <w:bottom w:val="single" w:sz="4" w:space="0" w:color="auto"/>
              <w:right w:val="single" w:sz="4" w:space="0" w:color="auto"/>
            </w:tcBorders>
          </w:tcPr>
          <w:p w14:paraId="123BA75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1590117F"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52FBFAE5"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7D5012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19A067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CF6E0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1E7462E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8935F9A" w14:textId="55F26052"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to Add Item IEs</w:t>
            </w:r>
          </w:p>
        </w:tc>
        <w:tc>
          <w:tcPr>
            <w:tcW w:w="1134" w:type="dxa"/>
            <w:tcBorders>
              <w:top w:val="single" w:sz="4" w:space="0" w:color="auto"/>
              <w:left w:val="single" w:sz="4" w:space="0" w:color="auto"/>
              <w:bottom w:val="single" w:sz="4" w:space="0" w:color="auto"/>
              <w:right w:val="single" w:sz="4" w:space="0" w:color="auto"/>
            </w:tcBorders>
          </w:tcPr>
          <w:p w14:paraId="38C755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5219F069"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&lt;maxofTNLA&gt;</w:t>
            </w:r>
          </w:p>
        </w:tc>
        <w:tc>
          <w:tcPr>
            <w:tcW w:w="1276" w:type="dxa"/>
            <w:tcBorders>
              <w:top w:val="single" w:sz="4" w:space="0" w:color="auto"/>
              <w:left w:val="single" w:sz="4" w:space="0" w:color="auto"/>
              <w:bottom w:val="single" w:sz="4" w:space="0" w:color="auto"/>
              <w:right w:val="single" w:sz="4" w:space="0" w:color="auto"/>
            </w:tcBorders>
          </w:tcPr>
          <w:p w14:paraId="4828DE09"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62DADCB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0151D2A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3B0A8A9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056F63C6"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2023FBB" w14:textId="4E6606C6"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5B53DBA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3B1E4CBE"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472DBE9" w14:textId="3E606559"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156B26A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4AB79B0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0C44A9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084A33C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D534447"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1E6F104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25CF212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636E830" w14:textId="131CD29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5376389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7964DA9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2D21E49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F71EDC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1B0BCAC"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E2 Connection </w:t>
            </w:r>
            <w:proofErr w:type="gramStart"/>
            <w:r>
              <w:rPr>
                <w:rFonts w:ascii="Arial" w:eastAsia="Times New Roman" w:hAnsi="Arial" w:cs="Arial"/>
                <w:b/>
                <w:bCs/>
                <w:sz w:val="18"/>
                <w:lang w:eastAsia="zh-CN"/>
              </w:rPr>
              <w:t>To</w:t>
            </w:r>
            <w:proofErr w:type="gramEnd"/>
            <w:r>
              <w:rPr>
                <w:rFonts w:ascii="Arial" w:eastAsia="Times New Roman" w:hAnsi="Arial" w:cs="Arial"/>
                <w:b/>
                <w:bCs/>
                <w:sz w:val="18"/>
                <w:lang w:eastAsia="zh-CN"/>
              </w:rPr>
              <w:t xml:space="preserve"> Remove List</w:t>
            </w:r>
          </w:p>
        </w:tc>
        <w:tc>
          <w:tcPr>
            <w:tcW w:w="1134" w:type="dxa"/>
            <w:tcBorders>
              <w:top w:val="single" w:sz="4" w:space="0" w:color="auto"/>
              <w:left w:val="single" w:sz="4" w:space="0" w:color="auto"/>
              <w:bottom w:val="single" w:sz="4" w:space="0" w:color="auto"/>
              <w:right w:val="single" w:sz="4" w:space="0" w:color="auto"/>
            </w:tcBorders>
          </w:tcPr>
          <w:p w14:paraId="1442DD7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437D76E"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4D507AB1"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37FA913"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386106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92FF25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33FFEB4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0BB6E85" w14:textId="3B1EC3BB"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to Remove Item IEs</w:t>
            </w:r>
          </w:p>
        </w:tc>
        <w:tc>
          <w:tcPr>
            <w:tcW w:w="1134" w:type="dxa"/>
            <w:tcBorders>
              <w:top w:val="single" w:sz="4" w:space="0" w:color="auto"/>
              <w:left w:val="single" w:sz="4" w:space="0" w:color="auto"/>
              <w:bottom w:val="single" w:sz="4" w:space="0" w:color="auto"/>
              <w:right w:val="single" w:sz="4" w:space="0" w:color="auto"/>
            </w:tcBorders>
          </w:tcPr>
          <w:p w14:paraId="018B908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23444F6"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&lt;maxofTNLA&gt;</w:t>
            </w:r>
          </w:p>
        </w:tc>
        <w:tc>
          <w:tcPr>
            <w:tcW w:w="1276" w:type="dxa"/>
            <w:tcBorders>
              <w:top w:val="single" w:sz="4" w:space="0" w:color="auto"/>
              <w:left w:val="single" w:sz="4" w:space="0" w:color="auto"/>
              <w:bottom w:val="single" w:sz="4" w:space="0" w:color="auto"/>
              <w:right w:val="single" w:sz="4" w:space="0" w:color="auto"/>
            </w:tcBorders>
          </w:tcPr>
          <w:p w14:paraId="0A467AD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4CE4725C"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30419D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7F607F4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7394930C"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BF137C9" w14:textId="2647A2B2"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6FF6210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505E62C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FFF9C7E" w14:textId="53C69FE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1C237CD2"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18783F1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5819DF3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315A90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5DA264D"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zh-CN"/>
              </w:rPr>
            </w:pPr>
            <w:r>
              <w:rPr>
                <w:rFonts w:ascii="Arial" w:eastAsia="Times New Roman" w:hAnsi="Arial" w:cs="Arial"/>
                <w:b/>
                <w:bCs/>
                <w:sz w:val="18"/>
                <w:lang w:eastAsia="zh-CN"/>
              </w:rPr>
              <w:t xml:space="preserve">E2 Connection </w:t>
            </w:r>
            <w:proofErr w:type="gramStart"/>
            <w:r>
              <w:rPr>
                <w:rFonts w:ascii="Arial" w:eastAsia="Times New Roman" w:hAnsi="Arial" w:cs="Arial"/>
                <w:b/>
                <w:bCs/>
                <w:sz w:val="18"/>
                <w:lang w:eastAsia="zh-CN"/>
              </w:rPr>
              <w:t>To</w:t>
            </w:r>
            <w:proofErr w:type="gramEnd"/>
            <w:r>
              <w:rPr>
                <w:rFonts w:ascii="Arial" w:eastAsia="Times New Roman" w:hAnsi="Arial" w:cs="Arial"/>
                <w:b/>
                <w:bCs/>
                <w:sz w:val="18"/>
                <w:lang w:eastAsia="zh-CN"/>
              </w:rPr>
              <w:t xml:space="preserve"> Modify List</w:t>
            </w:r>
          </w:p>
        </w:tc>
        <w:tc>
          <w:tcPr>
            <w:tcW w:w="1134" w:type="dxa"/>
            <w:tcBorders>
              <w:top w:val="single" w:sz="4" w:space="0" w:color="auto"/>
              <w:left w:val="single" w:sz="4" w:space="0" w:color="auto"/>
              <w:bottom w:val="single" w:sz="4" w:space="0" w:color="auto"/>
              <w:right w:val="single" w:sz="4" w:space="0" w:color="auto"/>
            </w:tcBorders>
          </w:tcPr>
          <w:p w14:paraId="3CFC240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2FFEE208"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60321D4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7D9B0F5A"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40A8DD9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294ABBD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zh-CN"/>
              </w:rPr>
              <w:t>ignore</w:t>
            </w:r>
          </w:p>
        </w:tc>
      </w:tr>
      <w:tr w:rsidR="00AA2B88" w14:paraId="5F201027"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1019382" w14:textId="25393E43" w:rsidR="00AA2B88" w:rsidRDefault="00AA2B88">
            <w:pPr>
              <w:keepNext/>
              <w:keepLines/>
              <w:overflowPunct w:val="0"/>
              <w:autoSpaceDE w:val="0"/>
              <w:autoSpaceDN w:val="0"/>
              <w:adjustRightInd w:val="0"/>
              <w:spacing w:after="0"/>
              <w:ind w:left="284"/>
              <w:textAlignment w:val="baseline"/>
              <w:rPr>
                <w:rFonts w:ascii="Arial" w:eastAsia="Times New Roman" w:hAnsi="Arial" w:cs="Arial"/>
                <w:b/>
                <w:bCs/>
                <w:sz w:val="18"/>
                <w:lang w:eastAsia="zh-CN"/>
              </w:rPr>
            </w:pPr>
            <w:r>
              <w:rPr>
                <w:rFonts w:ascii="Arial" w:eastAsia="Times New Roman" w:hAnsi="Arial" w:cs="Arial"/>
                <w:sz w:val="18"/>
                <w:lang w:eastAsia="zh-CN"/>
              </w:rPr>
              <w:t>&gt;E2 Connection to Modify Item IEs</w:t>
            </w:r>
          </w:p>
        </w:tc>
        <w:tc>
          <w:tcPr>
            <w:tcW w:w="1134" w:type="dxa"/>
            <w:tcBorders>
              <w:top w:val="single" w:sz="4" w:space="0" w:color="auto"/>
              <w:left w:val="single" w:sz="4" w:space="0" w:color="auto"/>
              <w:bottom w:val="single" w:sz="4" w:space="0" w:color="auto"/>
              <w:right w:val="single" w:sz="4" w:space="0" w:color="auto"/>
            </w:tcBorders>
          </w:tcPr>
          <w:p w14:paraId="1484BDA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436C072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&lt;maxofTNLA&gt;</w:t>
            </w:r>
          </w:p>
        </w:tc>
        <w:tc>
          <w:tcPr>
            <w:tcW w:w="1276" w:type="dxa"/>
            <w:tcBorders>
              <w:top w:val="single" w:sz="4" w:space="0" w:color="auto"/>
              <w:left w:val="single" w:sz="4" w:space="0" w:color="auto"/>
              <w:bottom w:val="single" w:sz="4" w:space="0" w:color="auto"/>
              <w:right w:val="single" w:sz="4" w:space="0" w:color="auto"/>
            </w:tcBorders>
          </w:tcPr>
          <w:p w14:paraId="225A72E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02F7C432"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62E5A5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6B4C09C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4D379648"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C18818E" w14:textId="201661A4" w:rsidR="00AA2B88" w:rsidRDefault="00AA2B88">
            <w:pPr>
              <w:keepNext/>
              <w:keepLines/>
              <w:overflowPunct w:val="0"/>
              <w:autoSpaceDE w:val="0"/>
              <w:autoSpaceDN w:val="0"/>
              <w:adjustRightInd w:val="0"/>
              <w:spacing w:after="0"/>
              <w:ind w:left="568"/>
              <w:textAlignment w:val="baseline"/>
              <w:rPr>
                <w:rFonts w:ascii="Arial" w:eastAsia="Times New Roman" w:hAnsi="Arial" w:cs="Arial"/>
                <w:sz w:val="18"/>
                <w:lang w:eastAsia="zh-CN"/>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032F192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0E59F1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415746D" w14:textId="751D31D7"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06204B2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1FEEAFB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22D7D5F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r>
      <w:tr w:rsidR="00AA2B88" w14:paraId="22EF3079"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88D1B2D"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0858711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3F6DD0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08A9B20" w14:textId="7C0DFB3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106E1A4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6AF3E99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2A553C1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r>
    </w:tbl>
    <w:p w14:paraId="4D235DEF" w14:textId="77777777" w:rsidR="00AA2B88" w:rsidRDefault="00AA2B88" w:rsidP="00AA2B88">
      <w:pPr>
        <w:spacing w:after="0"/>
        <w:jc w:val="center"/>
        <w:rPr>
          <w:rFonts w:eastAsiaTheme="minorEastAsia"/>
          <w:lang w:eastAsia="zh-CN"/>
        </w:rPr>
      </w:pPr>
    </w:p>
    <w:p w14:paraId="60D77AB4" w14:textId="77777777" w:rsidR="00AA2B88" w:rsidRDefault="00AA2B88" w:rsidP="00AA2B88">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2B88" w14:paraId="0FE2C0FC"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458B464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B13C11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AA2B88" w14:paraId="6FC8025D"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0912372D"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maxofTNLA</w:t>
            </w:r>
          </w:p>
        </w:tc>
        <w:tc>
          <w:tcPr>
            <w:tcW w:w="5670" w:type="dxa"/>
            <w:tcBorders>
              <w:top w:val="single" w:sz="4" w:space="0" w:color="auto"/>
              <w:left w:val="single" w:sz="4" w:space="0" w:color="auto"/>
              <w:bottom w:val="single" w:sz="4" w:space="0" w:color="auto"/>
              <w:right w:val="single" w:sz="4" w:space="0" w:color="auto"/>
            </w:tcBorders>
            <w:hideMark/>
          </w:tcPr>
          <w:p w14:paraId="1ADB7298"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TNL Associations supported by E2 Node. Value is 32.</w:t>
            </w:r>
          </w:p>
        </w:tc>
      </w:tr>
      <w:tr w:rsidR="00AA2B88" w14:paraId="2087931E" w14:textId="77777777" w:rsidTr="00AA2B88">
        <w:tc>
          <w:tcPr>
            <w:tcW w:w="3686" w:type="dxa"/>
            <w:tcBorders>
              <w:top w:val="single" w:sz="4" w:space="0" w:color="auto"/>
              <w:left w:val="single" w:sz="4" w:space="0" w:color="auto"/>
              <w:bottom w:val="single" w:sz="4" w:space="0" w:color="auto"/>
              <w:right w:val="single" w:sz="4" w:space="0" w:color="auto"/>
            </w:tcBorders>
          </w:tcPr>
          <w:p w14:paraId="670F9F1F"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5D58537C"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0C239BED" w14:textId="38F80491" w:rsidR="00AA2B88" w:rsidRPr="004474CC" w:rsidRDefault="00A3440D" w:rsidP="004474CC">
      <w:pPr>
        <w:keepNext/>
        <w:keepLines/>
        <w:overflowPunct w:val="0"/>
        <w:autoSpaceDE w:val="0"/>
        <w:autoSpaceDN w:val="0"/>
        <w:adjustRightInd w:val="0"/>
        <w:spacing w:before="120"/>
        <w:textAlignment w:val="baseline"/>
        <w:outlineLvl w:val="3"/>
        <w:rPr>
          <w:rFonts w:eastAsia="Times New Roman"/>
          <w:lang w:eastAsia="en-GB"/>
        </w:rPr>
      </w:pPr>
      <w:r>
        <w:rPr>
          <w:rFonts w:ascii="Arial" w:eastAsia="Times New Roman" w:hAnsi="Arial"/>
          <w:sz w:val="24"/>
          <w:lang w:eastAsia="en-GB"/>
        </w:rPr>
        <w:t>9.1.2.15</w:t>
      </w:r>
      <w:r w:rsidR="00AA2B88" w:rsidRPr="004474CC">
        <w:rPr>
          <w:rFonts w:ascii="Arial" w:eastAsia="Times New Roman" w:hAnsi="Arial"/>
          <w:sz w:val="24"/>
          <w:lang w:eastAsia="en-GB"/>
        </w:rPr>
        <w:tab/>
        <w:t>E2 CONNECTION UPDATE ACKNOWLEDGE</w:t>
      </w:r>
    </w:p>
    <w:p w14:paraId="4D218526"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acknowledge update of E2 Connection supported by the E2 Node.</w:t>
      </w:r>
    </w:p>
    <w:p w14:paraId="19FDE989"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p w14:paraId="3CF4E15F" w14:textId="77777777" w:rsidR="00AA2B88" w:rsidRDefault="00AA2B88" w:rsidP="00AA2B88">
      <w:pPr>
        <w:overflowPunct w:val="0"/>
        <w:autoSpaceDE w:val="0"/>
        <w:autoSpaceDN w:val="0"/>
        <w:adjustRightInd w:val="0"/>
        <w:textAlignment w:val="baseline"/>
        <w:rPr>
          <w:rFonts w:eastAsia="Times New Roman"/>
          <w:lang w:eastAsia="en-GB"/>
        </w:rPr>
      </w:pP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AA2B88" w14:paraId="6C3A4261"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976C09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7BC855B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59" w:type="dxa"/>
            <w:tcBorders>
              <w:top w:val="single" w:sz="4" w:space="0" w:color="auto"/>
              <w:left w:val="single" w:sz="4" w:space="0" w:color="auto"/>
              <w:bottom w:val="single" w:sz="4" w:space="0" w:color="auto"/>
              <w:right w:val="single" w:sz="4" w:space="0" w:color="auto"/>
            </w:tcBorders>
            <w:hideMark/>
          </w:tcPr>
          <w:p w14:paraId="4F8C87D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D4559B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8" w:type="dxa"/>
            <w:tcBorders>
              <w:top w:val="single" w:sz="4" w:space="0" w:color="auto"/>
              <w:left w:val="single" w:sz="4" w:space="0" w:color="auto"/>
              <w:bottom w:val="single" w:sz="4" w:space="0" w:color="auto"/>
              <w:right w:val="single" w:sz="4" w:space="0" w:color="auto"/>
            </w:tcBorders>
            <w:hideMark/>
          </w:tcPr>
          <w:p w14:paraId="48909EC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6F28CA9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0AF175A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08C0CE7E"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211797A"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436E091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F5EE9E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73F3D9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8" w:type="dxa"/>
            <w:tcBorders>
              <w:top w:val="single" w:sz="4" w:space="0" w:color="auto"/>
              <w:left w:val="single" w:sz="4" w:space="0" w:color="auto"/>
              <w:bottom w:val="single" w:sz="4" w:space="0" w:color="auto"/>
              <w:right w:val="single" w:sz="4" w:space="0" w:color="auto"/>
            </w:tcBorders>
          </w:tcPr>
          <w:p w14:paraId="402BD15B"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6C0B6CA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0D54C97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102FCF3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7BE7477"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Setup List</w:t>
            </w:r>
          </w:p>
        </w:tc>
        <w:tc>
          <w:tcPr>
            <w:tcW w:w="1134" w:type="dxa"/>
            <w:tcBorders>
              <w:top w:val="single" w:sz="4" w:space="0" w:color="auto"/>
              <w:left w:val="single" w:sz="4" w:space="0" w:color="auto"/>
              <w:bottom w:val="single" w:sz="4" w:space="0" w:color="auto"/>
              <w:right w:val="single" w:sz="4" w:space="0" w:color="auto"/>
            </w:tcBorders>
          </w:tcPr>
          <w:p w14:paraId="1086D80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2019E2AD"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1C19DCCB"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7381856"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2E0A64C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5FC7D47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551AC450"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52CA0CF" w14:textId="15AC8721"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Setup Item IEs</w:t>
            </w:r>
          </w:p>
        </w:tc>
        <w:tc>
          <w:tcPr>
            <w:tcW w:w="1134" w:type="dxa"/>
            <w:tcBorders>
              <w:top w:val="single" w:sz="4" w:space="0" w:color="auto"/>
              <w:left w:val="single" w:sz="4" w:space="0" w:color="auto"/>
              <w:bottom w:val="single" w:sz="4" w:space="0" w:color="auto"/>
              <w:right w:val="single" w:sz="4" w:space="0" w:color="auto"/>
            </w:tcBorders>
          </w:tcPr>
          <w:p w14:paraId="6C21F16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D36CBD7"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&lt;maxofTNLA&gt;</w:t>
            </w:r>
          </w:p>
        </w:tc>
        <w:tc>
          <w:tcPr>
            <w:tcW w:w="1276" w:type="dxa"/>
            <w:tcBorders>
              <w:top w:val="single" w:sz="4" w:space="0" w:color="auto"/>
              <w:left w:val="single" w:sz="4" w:space="0" w:color="auto"/>
              <w:bottom w:val="single" w:sz="4" w:space="0" w:color="auto"/>
              <w:right w:val="single" w:sz="4" w:space="0" w:color="auto"/>
            </w:tcBorders>
          </w:tcPr>
          <w:p w14:paraId="6A36E59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571401F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59C4E9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487F422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2087EC5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EEA1696" w14:textId="16C8B975"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75717D6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1DE52E57"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C2F898E" w14:textId="75F9E165"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46BD178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5F3B80B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8C59F9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7E92E8ED"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981F3C9"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2972326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1D0343E0"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14FA84B" w14:textId="0E48E897"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07F7F66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4EB486E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7EA7988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C2DC55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4FEB85E"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Failed to Setup List</w:t>
            </w:r>
          </w:p>
        </w:tc>
        <w:tc>
          <w:tcPr>
            <w:tcW w:w="1134" w:type="dxa"/>
            <w:tcBorders>
              <w:top w:val="single" w:sz="4" w:space="0" w:color="auto"/>
              <w:left w:val="single" w:sz="4" w:space="0" w:color="auto"/>
              <w:bottom w:val="single" w:sz="4" w:space="0" w:color="auto"/>
              <w:right w:val="single" w:sz="4" w:space="0" w:color="auto"/>
            </w:tcBorders>
          </w:tcPr>
          <w:p w14:paraId="1AF3DA1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1803A74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5F35750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0D89C9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0FCF68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38B259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04398D9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42F81FA0" w14:textId="2D7F8762"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failed to setup Item IEs</w:t>
            </w:r>
          </w:p>
        </w:tc>
        <w:tc>
          <w:tcPr>
            <w:tcW w:w="1134" w:type="dxa"/>
            <w:tcBorders>
              <w:top w:val="single" w:sz="4" w:space="0" w:color="auto"/>
              <w:left w:val="single" w:sz="4" w:space="0" w:color="auto"/>
              <w:bottom w:val="single" w:sz="4" w:space="0" w:color="auto"/>
              <w:right w:val="single" w:sz="4" w:space="0" w:color="auto"/>
            </w:tcBorders>
          </w:tcPr>
          <w:p w14:paraId="43E21D7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5491E826"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proofErr w:type="gramStart"/>
            <w:r>
              <w:rPr>
                <w:rFonts w:ascii="Arial" w:eastAsia="Times New Roman" w:hAnsi="Arial"/>
                <w:i/>
                <w:sz w:val="18"/>
                <w:lang w:eastAsia="ja-JP"/>
              </w:rPr>
              <w:t xml:space="preserve"> ..</w:t>
            </w:r>
            <w:proofErr w:type="gramEnd"/>
            <w:r>
              <w:rPr>
                <w:rFonts w:ascii="Arial" w:eastAsia="Times New Roman" w:hAnsi="Arial"/>
                <w:i/>
                <w:sz w:val="18"/>
                <w:lang w:eastAsia="ja-JP"/>
              </w:rPr>
              <w:t xml:space="preserve"> &lt;maxofTNLA&gt;</w:t>
            </w:r>
          </w:p>
        </w:tc>
        <w:tc>
          <w:tcPr>
            <w:tcW w:w="1276" w:type="dxa"/>
            <w:tcBorders>
              <w:top w:val="single" w:sz="4" w:space="0" w:color="auto"/>
              <w:left w:val="single" w:sz="4" w:space="0" w:color="auto"/>
              <w:bottom w:val="single" w:sz="4" w:space="0" w:color="auto"/>
              <w:right w:val="single" w:sz="4" w:space="0" w:color="auto"/>
            </w:tcBorders>
          </w:tcPr>
          <w:p w14:paraId="7C83EC4B"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6C0CE81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462FA08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2C2E387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2A80ADEC"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EF8C713" w14:textId="10799831"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18F9DDC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4BCCAEB"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9C16DBE" w14:textId="4D8D98EA"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2C9BD9BB"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71FCAE4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5B5CCD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225B0850"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59D11B3" w14:textId="23D03E42"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&gt;&gt;Cause</w:t>
            </w:r>
          </w:p>
        </w:tc>
        <w:tc>
          <w:tcPr>
            <w:tcW w:w="1134" w:type="dxa"/>
            <w:tcBorders>
              <w:top w:val="single" w:sz="4" w:space="0" w:color="auto"/>
              <w:left w:val="single" w:sz="4" w:space="0" w:color="auto"/>
              <w:bottom w:val="single" w:sz="4" w:space="0" w:color="auto"/>
              <w:right w:val="single" w:sz="4" w:space="0" w:color="auto"/>
            </w:tcBorders>
            <w:hideMark/>
          </w:tcPr>
          <w:p w14:paraId="15BCC7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06304BA8"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5D3198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8" w:type="dxa"/>
            <w:tcBorders>
              <w:top w:val="single" w:sz="4" w:space="0" w:color="auto"/>
              <w:left w:val="single" w:sz="4" w:space="0" w:color="auto"/>
              <w:bottom w:val="single" w:sz="4" w:space="0" w:color="auto"/>
              <w:right w:val="single" w:sz="4" w:space="0" w:color="auto"/>
            </w:tcBorders>
          </w:tcPr>
          <w:p w14:paraId="0E869A3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5CD82CB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6C3758E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95AAFEB" w14:textId="77777777" w:rsidR="00AA2B88" w:rsidRDefault="00AA2B88" w:rsidP="00AA2B88">
      <w:pPr>
        <w:spacing w:after="0"/>
        <w:jc w:val="center"/>
        <w:rPr>
          <w:rFonts w:eastAsiaTheme="minorEastAsia"/>
          <w:lang w:eastAsia="zh-CN"/>
        </w:rPr>
      </w:pPr>
    </w:p>
    <w:p w14:paraId="471B8F74" w14:textId="77777777" w:rsidR="00AA2B88" w:rsidRDefault="00AA2B88" w:rsidP="00AA2B88">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2B88" w14:paraId="20F0D87E"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075B411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2DDC58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AA2B88" w14:paraId="3D8C06BC"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52AE0F92"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maxofTNLA</w:t>
            </w:r>
          </w:p>
        </w:tc>
        <w:tc>
          <w:tcPr>
            <w:tcW w:w="5670" w:type="dxa"/>
            <w:tcBorders>
              <w:top w:val="single" w:sz="4" w:space="0" w:color="auto"/>
              <w:left w:val="single" w:sz="4" w:space="0" w:color="auto"/>
              <w:bottom w:val="single" w:sz="4" w:space="0" w:color="auto"/>
              <w:right w:val="single" w:sz="4" w:space="0" w:color="auto"/>
            </w:tcBorders>
            <w:hideMark/>
          </w:tcPr>
          <w:p w14:paraId="7A983DE9"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TNL Associations supported by E2 Node. Value is 32.</w:t>
            </w:r>
          </w:p>
        </w:tc>
      </w:tr>
      <w:tr w:rsidR="00AA2B88" w14:paraId="401B535B" w14:textId="77777777" w:rsidTr="00AA2B88">
        <w:tc>
          <w:tcPr>
            <w:tcW w:w="3686" w:type="dxa"/>
            <w:tcBorders>
              <w:top w:val="single" w:sz="4" w:space="0" w:color="auto"/>
              <w:left w:val="single" w:sz="4" w:space="0" w:color="auto"/>
              <w:bottom w:val="single" w:sz="4" w:space="0" w:color="auto"/>
              <w:right w:val="single" w:sz="4" w:space="0" w:color="auto"/>
            </w:tcBorders>
          </w:tcPr>
          <w:p w14:paraId="3FEB3423"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3D3BF463"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73599848" w14:textId="77777777" w:rsidR="00AA2B88" w:rsidRDefault="00AA2B88" w:rsidP="00AA2B88">
      <w:pPr>
        <w:spacing w:after="0"/>
        <w:rPr>
          <w:rFonts w:eastAsiaTheme="minorEastAsia"/>
          <w:lang w:eastAsia="zh-CN"/>
        </w:rPr>
      </w:pPr>
    </w:p>
    <w:p w14:paraId="4F33F445" w14:textId="06F13522" w:rsidR="00AA2B88" w:rsidRPr="004474CC" w:rsidRDefault="00A3440D" w:rsidP="004474CC">
      <w:pPr>
        <w:keepNext/>
        <w:keepLines/>
        <w:overflowPunct w:val="0"/>
        <w:autoSpaceDE w:val="0"/>
        <w:autoSpaceDN w:val="0"/>
        <w:adjustRightInd w:val="0"/>
        <w:spacing w:before="120"/>
        <w:textAlignment w:val="baseline"/>
        <w:outlineLvl w:val="3"/>
        <w:rPr>
          <w:rFonts w:eastAsia="Times New Roman"/>
          <w:lang w:eastAsia="en-GB"/>
        </w:rPr>
      </w:pPr>
      <w:r>
        <w:rPr>
          <w:rFonts w:ascii="Arial" w:eastAsia="Times New Roman" w:hAnsi="Arial"/>
          <w:sz w:val="24"/>
          <w:lang w:eastAsia="en-GB"/>
        </w:rPr>
        <w:t>9.1.2.16</w:t>
      </w:r>
      <w:r w:rsidR="00AA2B88" w:rsidRPr="004474CC">
        <w:rPr>
          <w:rFonts w:ascii="Arial" w:eastAsia="Times New Roman" w:hAnsi="Arial"/>
          <w:sz w:val="24"/>
          <w:lang w:eastAsia="en-GB"/>
        </w:rPr>
        <w:tab/>
        <w:t>E2 CONNECTION UPDATE FAILURE</w:t>
      </w:r>
    </w:p>
    <w:p w14:paraId="172EED7C"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inform failure of the requested E2 Connection updates.</w:t>
      </w:r>
    </w:p>
    <w:p w14:paraId="7E596F88"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tbl>
      <w:tblPr>
        <w:tblW w:w="1009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
        <w:gridCol w:w="1099"/>
        <w:gridCol w:w="1584"/>
        <w:gridCol w:w="1247"/>
        <w:gridCol w:w="1456"/>
        <w:gridCol w:w="1136"/>
        <w:gridCol w:w="1136"/>
      </w:tblGrid>
      <w:tr w:rsidR="00AA2B88" w14:paraId="3710C60D"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4818AB2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756B66B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3450490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070D92F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2ECCD5C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0331A29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22371AE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1406C3D0" w14:textId="77777777" w:rsidTr="00AA2B88">
        <w:tc>
          <w:tcPr>
            <w:tcW w:w="2428" w:type="dxa"/>
            <w:tcBorders>
              <w:top w:val="single" w:sz="4" w:space="0" w:color="auto"/>
              <w:left w:val="single" w:sz="4" w:space="0" w:color="auto"/>
              <w:bottom w:val="single" w:sz="4" w:space="0" w:color="auto"/>
              <w:right w:val="single" w:sz="4" w:space="0" w:color="auto"/>
            </w:tcBorders>
            <w:hideMark/>
          </w:tcPr>
          <w:p w14:paraId="198AA3F0"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76BFDF0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39DC6CF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584CC34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13EB5CB3"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74FE87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5F95E1D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0AE55194" w14:textId="77777777" w:rsidTr="00AA2B88">
        <w:tc>
          <w:tcPr>
            <w:tcW w:w="2428" w:type="dxa"/>
            <w:tcBorders>
              <w:top w:val="single" w:sz="4" w:space="0" w:color="auto"/>
              <w:left w:val="single" w:sz="4" w:space="0" w:color="auto"/>
              <w:bottom w:val="single" w:sz="4" w:space="0" w:color="auto"/>
              <w:right w:val="single" w:sz="4" w:space="0" w:color="auto"/>
            </w:tcBorders>
            <w:hideMark/>
          </w:tcPr>
          <w:p w14:paraId="6292C4F2"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06" w:type="dxa"/>
            <w:gridSpan w:val="2"/>
            <w:tcBorders>
              <w:top w:val="single" w:sz="4" w:space="0" w:color="auto"/>
              <w:left w:val="single" w:sz="4" w:space="0" w:color="auto"/>
              <w:bottom w:val="single" w:sz="4" w:space="0" w:color="auto"/>
              <w:right w:val="single" w:sz="4" w:space="0" w:color="auto"/>
            </w:tcBorders>
            <w:hideMark/>
          </w:tcPr>
          <w:p w14:paraId="339A759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79D2CF8"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3D2F22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7EA05D4A"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6927D6C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38680DC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28F05099"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1A775CC8"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 xml:space="preserve">Time </w:t>
            </w:r>
            <w:proofErr w:type="gramStart"/>
            <w:r>
              <w:rPr>
                <w:rFonts w:ascii="Arial" w:eastAsia="Times New Roman" w:hAnsi="Arial"/>
                <w:sz w:val="18"/>
                <w:lang w:eastAsia="ja-JP"/>
              </w:rPr>
              <w:t>To</w:t>
            </w:r>
            <w:proofErr w:type="gramEnd"/>
            <w:r>
              <w:rPr>
                <w:rFonts w:ascii="Arial" w:eastAsia="Times New Roman" w:hAnsi="Arial"/>
                <w:sz w:val="18"/>
                <w:lang w:eastAsia="ja-JP"/>
              </w:rPr>
              <w:t xml:space="preserve"> Wait</w:t>
            </w:r>
          </w:p>
        </w:tc>
        <w:tc>
          <w:tcPr>
            <w:tcW w:w="1099" w:type="dxa"/>
            <w:tcBorders>
              <w:top w:val="single" w:sz="4" w:space="0" w:color="auto"/>
              <w:left w:val="single" w:sz="4" w:space="0" w:color="auto"/>
              <w:bottom w:val="single" w:sz="4" w:space="0" w:color="auto"/>
              <w:right w:val="single" w:sz="4" w:space="0" w:color="auto"/>
            </w:tcBorders>
            <w:hideMark/>
          </w:tcPr>
          <w:p w14:paraId="702F191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9E3005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490FA38"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78DC36C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332E0A4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084DBA4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AA2B88" w14:paraId="3EA9BA46"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2650BB66"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02320C4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50DB99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A94A4E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038614D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9DB6D4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01FC147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105BED3F" w14:textId="77777777" w:rsidR="00AA2B88" w:rsidRDefault="00AA2B88" w:rsidP="00AA2B88">
      <w:pPr>
        <w:overflowPunct w:val="0"/>
        <w:autoSpaceDE w:val="0"/>
        <w:autoSpaceDN w:val="0"/>
        <w:adjustRightInd w:val="0"/>
        <w:textAlignment w:val="baseline"/>
        <w:rPr>
          <w:rFonts w:eastAsia="Times New Roman"/>
          <w:lang w:eastAsia="en-GB"/>
        </w:rPr>
      </w:pPr>
    </w:p>
    <w:p w14:paraId="656C7306" w14:textId="77777777" w:rsidR="00CA1B7C" w:rsidRDefault="00CA1B7C" w:rsidP="00CA1B7C">
      <w:pPr>
        <w:tabs>
          <w:tab w:val="left" w:pos="9510"/>
        </w:tabs>
      </w:pPr>
    </w:p>
    <w:p w14:paraId="0C859E66" w14:textId="77777777" w:rsidR="00CA1B7C" w:rsidRPr="00C419B5" w:rsidRDefault="00CA1B7C" w:rsidP="00C419B5">
      <w:pPr>
        <w:pStyle w:val="20"/>
        <w:rPr>
          <w:lang w:eastAsia="en-GB"/>
        </w:rPr>
      </w:pPr>
      <w:bookmarkStart w:id="1277" w:name="_Toc31208992"/>
      <w:r w:rsidRPr="00C419B5">
        <w:rPr>
          <w:lang w:eastAsia="en-GB"/>
        </w:rPr>
        <w:t>9.2</w:t>
      </w:r>
      <w:r w:rsidRPr="00C419B5">
        <w:rPr>
          <w:lang w:eastAsia="en-GB"/>
        </w:rPr>
        <w:tab/>
        <w:t>Information Element definitions</w:t>
      </w:r>
      <w:bookmarkEnd w:id="1277"/>
    </w:p>
    <w:p w14:paraId="7D1A7423" w14:textId="77777777" w:rsidR="00CA1B7C" w:rsidRPr="00C419B5" w:rsidRDefault="00CA1B7C" w:rsidP="00C419B5">
      <w:pPr>
        <w:pStyle w:val="3"/>
        <w:numPr>
          <w:ilvl w:val="0"/>
          <w:numId w:val="0"/>
        </w:numPr>
        <w:ind w:left="720" w:hanging="720"/>
        <w:rPr>
          <w:lang w:val="en-US"/>
        </w:rPr>
      </w:pPr>
      <w:bookmarkStart w:id="1278" w:name="_Toc6489276"/>
      <w:bookmarkStart w:id="1279" w:name="_Toc31208993"/>
      <w:r w:rsidRPr="00C419B5">
        <w:rPr>
          <w:lang w:val="en-US"/>
        </w:rPr>
        <w:t>9.2.0</w:t>
      </w:r>
      <w:r w:rsidRPr="00C419B5">
        <w:rPr>
          <w:lang w:val="en-US"/>
        </w:rPr>
        <w:tab/>
        <w:t>General</w:t>
      </w:r>
      <w:bookmarkEnd w:id="1278"/>
      <w:bookmarkEnd w:id="1279"/>
    </w:p>
    <w:p w14:paraId="7AE64EAF" w14:textId="02D0883E" w:rsidR="00CA1B7C" w:rsidRDefault="00CA1B7C" w:rsidP="00CA1B7C">
      <w:pPr>
        <w:overflowPunct w:val="0"/>
        <w:autoSpaceDE w:val="0"/>
        <w:autoSpaceDN w:val="0"/>
        <w:adjustRightInd w:val="0"/>
        <w:textAlignment w:val="baseline"/>
        <w:rPr>
          <w:ins w:id="1280" w:author="Crouse" w:date="2021-10-29T15:56:00Z"/>
          <w:rFonts w:eastAsia="Times New Roman"/>
          <w:snapToGrid w:val="0"/>
          <w:lang w:eastAsia="en-GB"/>
        </w:rPr>
      </w:pPr>
      <w:r w:rsidRPr="00D933EB">
        <w:rPr>
          <w:rFonts w:eastAsia="Times New Roman"/>
          <w:snapToGrid w:val="0"/>
          <w:lang w:eastAsia="en-GB"/>
        </w:rPr>
        <w:t>When specifying information elements which are to be represented by bit strings, if not otherwise specifically stated in the semantics description of the concerned IE or elsewhere, the following principle applies with regards to the ordering of bits:</w:t>
      </w:r>
    </w:p>
    <w:p w14:paraId="1507773C" w14:textId="6A5938FD" w:rsidR="00FD2603" w:rsidRPr="00D933EB" w:rsidRDefault="00FD2603" w:rsidP="00CA1B7C">
      <w:pPr>
        <w:overflowPunct w:val="0"/>
        <w:autoSpaceDE w:val="0"/>
        <w:autoSpaceDN w:val="0"/>
        <w:adjustRightInd w:val="0"/>
        <w:textAlignment w:val="baseline"/>
        <w:rPr>
          <w:rFonts w:eastAsia="Times New Roman"/>
          <w:snapToGrid w:val="0"/>
          <w:lang w:eastAsia="en-GB"/>
        </w:rPr>
      </w:pPr>
    </w:p>
    <w:p w14:paraId="70658609"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The first bit (leftmost bit) contains the most significant bit (MSB);</w:t>
      </w:r>
    </w:p>
    <w:p w14:paraId="01D3E7DB"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The last bit (rightmost bit) contains the least significant bit (LSB);</w:t>
      </w:r>
    </w:p>
    <w:p w14:paraId="39727548"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lastRenderedPageBreak/>
        <w:t>-</w:t>
      </w:r>
      <w:r w:rsidRPr="00D933EB">
        <w:rPr>
          <w:rFonts w:eastAsia="Times New Roman"/>
          <w:snapToGrid w:val="0"/>
          <w:lang w:eastAsia="en-GB"/>
        </w:rPr>
        <w:tab/>
        <w:t>When importing bit strings from other specifications, the first bit of the bit string contains the first bit of the concerned information.</w:t>
      </w:r>
    </w:p>
    <w:p w14:paraId="770A11E3" w14:textId="77777777" w:rsidR="00CA1B7C" w:rsidRPr="00C419B5" w:rsidRDefault="00CA1B7C" w:rsidP="00C419B5">
      <w:pPr>
        <w:pStyle w:val="3"/>
        <w:numPr>
          <w:ilvl w:val="0"/>
          <w:numId w:val="0"/>
        </w:numPr>
        <w:ind w:left="720" w:hanging="720"/>
        <w:rPr>
          <w:lang w:val="en-US"/>
        </w:rPr>
      </w:pPr>
      <w:bookmarkStart w:id="1281" w:name="_Toc6489277"/>
      <w:bookmarkStart w:id="1282" w:name="_Toc31208994"/>
      <w:r w:rsidRPr="00C419B5">
        <w:rPr>
          <w:lang w:val="en-US"/>
        </w:rPr>
        <w:t>9.2.1</w:t>
      </w:r>
      <w:r w:rsidRPr="00C419B5">
        <w:rPr>
          <w:lang w:val="en-US"/>
        </w:rPr>
        <w:tab/>
      </w:r>
      <w:bookmarkEnd w:id="1281"/>
      <w:r w:rsidRPr="00C419B5">
        <w:rPr>
          <w:lang w:val="en-US"/>
        </w:rPr>
        <w:t>Cause</w:t>
      </w:r>
      <w:bookmarkEnd w:id="1282"/>
    </w:p>
    <w:p w14:paraId="585D344A" w14:textId="5770A06A" w:rsidR="00CA1B7C" w:rsidRPr="005F58F9" w:rsidRDefault="00CA1B7C" w:rsidP="00CA1B7C">
      <w:bookmarkStart w:id="1283" w:name="_Toc6489278"/>
      <w:r w:rsidRPr="005F58F9">
        <w:t xml:space="preserve">The purpose of the </w:t>
      </w:r>
      <w:r>
        <w:rPr>
          <w:i/>
        </w:rPr>
        <w:t>Cause</w:t>
      </w:r>
      <w:r w:rsidRPr="005F58F9">
        <w:t xml:space="preserve"> IE is to indicate the reason f</w:t>
      </w:r>
      <w:r w:rsidR="00A473D8">
        <w:t>or a particular event for the E2</w:t>
      </w:r>
      <w:r w:rsidRPr="005F58F9">
        <w:t>AP protocol.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CA1B7C" w:rsidRPr="005F58F9" w14:paraId="6A08070D" w14:textId="77777777" w:rsidTr="00CA1B7C">
        <w:tc>
          <w:tcPr>
            <w:tcW w:w="1526" w:type="dxa"/>
          </w:tcPr>
          <w:p w14:paraId="0AABDA6C"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7DE7050C"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22B996D2"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44DBBAB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3C9638A6"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5697A6DE" w14:textId="77777777" w:rsidTr="00CA1B7C">
        <w:tc>
          <w:tcPr>
            <w:tcW w:w="1526" w:type="dxa"/>
          </w:tcPr>
          <w:p w14:paraId="51037A41" w14:textId="77777777" w:rsidR="00CA1B7C" w:rsidRPr="005F58F9" w:rsidRDefault="00CA1B7C" w:rsidP="00CA1B7C">
            <w:pPr>
              <w:keepNext/>
              <w:keepLines/>
              <w:spacing w:after="0"/>
              <w:rPr>
                <w:rFonts w:ascii="Arial" w:hAnsi="Arial" w:cs="Arial"/>
                <w:i/>
                <w:sz w:val="18"/>
                <w:szCs w:val="18"/>
                <w:lang w:eastAsia="ja-JP"/>
              </w:rPr>
            </w:pPr>
            <w:r w:rsidRPr="005F58F9">
              <w:rPr>
                <w:rFonts w:ascii="Arial" w:hAnsi="Arial" w:cs="Arial"/>
                <w:sz w:val="18"/>
                <w:szCs w:val="18"/>
                <w:lang w:eastAsia="ja-JP"/>
              </w:rPr>
              <w:t xml:space="preserve">CHOICE </w:t>
            </w:r>
            <w:r>
              <w:rPr>
                <w:rFonts w:ascii="Arial" w:hAnsi="Arial" w:cs="Arial"/>
                <w:i/>
                <w:sz w:val="18"/>
                <w:szCs w:val="18"/>
                <w:lang w:eastAsia="ja-JP"/>
              </w:rPr>
              <w:t>Cause</w:t>
            </w:r>
            <w:r w:rsidRPr="005F58F9">
              <w:rPr>
                <w:rFonts w:ascii="Arial" w:hAnsi="Arial" w:cs="Arial"/>
                <w:i/>
                <w:sz w:val="18"/>
                <w:szCs w:val="18"/>
                <w:lang w:eastAsia="ja-JP"/>
              </w:rPr>
              <w:t xml:space="preserve"> Group</w:t>
            </w:r>
          </w:p>
        </w:tc>
        <w:tc>
          <w:tcPr>
            <w:tcW w:w="1134" w:type="dxa"/>
          </w:tcPr>
          <w:p w14:paraId="0D75E51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7EE3204F"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6A5B7F4B"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532F3F2E" w14:textId="77777777" w:rsidR="00CA1B7C" w:rsidRPr="005F58F9" w:rsidRDefault="00CA1B7C" w:rsidP="00CA1B7C">
            <w:pPr>
              <w:keepNext/>
              <w:keepLines/>
              <w:spacing w:after="0"/>
              <w:rPr>
                <w:rFonts w:ascii="Arial" w:hAnsi="Arial" w:cs="Arial"/>
                <w:sz w:val="18"/>
                <w:szCs w:val="18"/>
                <w:lang w:eastAsia="ja-JP"/>
              </w:rPr>
            </w:pPr>
          </w:p>
        </w:tc>
      </w:tr>
      <w:tr w:rsidR="00CA1B7C" w:rsidRPr="00094095" w14:paraId="40E6A9FB" w14:textId="77777777" w:rsidTr="00CA1B7C">
        <w:tc>
          <w:tcPr>
            <w:tcW w:w="1526" w:type="dxa"/>
            <w:tcBorders>
              <w:top w:val="single" w:sz="4" w:space="0" w:color="auto"/>
              <w:left w:val="single" w:sz="4" w:space="0" w:color="auto"/>
              <w:bottom w:val="single" w:sz="4" w:space="0" w:color="auto"/>
              <w:right w:val="single" w:sz="4" w:space="0" w:color="auto"/>
            </w:tcBorders>
          </w:tcPr>
          <w:p w14:paraId="12E986B7" w14:textId="77777777" w:rsidR="00CA1B7C" w:rsidRPr="00990E93" w:rsidRDefault="00CA1B7C" w:rsidP="00D85D9E">
            <w:pPr>
              <w:ind w:left="157"/>
              <w:rPr>
                <w:rFonts w:ascii="Arial" w:hAnsi="Arial" w:cs="Arial"/>
                <w:sz w:val="18"/>
                <w:szCs w:val="18"/>
                <w:lang w:eastAsia="ja-JP"/>
              </w:rPr>
            </w:pPr>
            <w:r w:rsidRPr="00990E93">
              <w:rPr>
                <w:rFonts w:ascii="Arial" w:hAnsi="Arial" w:cs="Arial"/>
                <w:sz w:val="18"/>
                <w:szCs w:val="18"/>
                <w:lang w:eastAsia="ja-JP"/>
              </w:rPr>
              <w:t>&gt;RIC services</w:t>
            </w:r>
          </w:p>
        </w:tc>
        <w:tc>
          <w:tcPr>
            <w:tcW w:w="1134" w:type="dxa"/>
            <w:tcBorders>
              <w:top w:val="single" w:sz="4" w:space="0" w:color="auto"/>
              <w:left w:val="single" w:sz="4" w:space="0" w:color="auto"/>
              <w:bottom w:val="single" w:sz="4" w:space="0" w:color="auto"/>
              <w:right w:val="single" w:sz="4" w:space="0" w:color="auto"/>
            </w:tcBorders>
          </w:tcPr>
          <w:p w14:paraId="23E1DBD2" w14:textId="77777777" w:rsidR="00CA1B7C" w:rsidRPr="00990E93" w:rsidRDefault="00CA1B7C" w:rsidP="00CA1B7C">
            <w:pPr>
              <w:rPr>
                <w:rFonts w:ascii="Arial" w:hAnsi="Arial" w:cs="Arial"/>
                <w:sz w:val="18"/>
                <w:szCs w:val="18"/>
                <w:lang w:eastAsia="ja-JP"/>
              </w:rPr>
            </w:pPr>
          </w:p>
        </w:tc>
        <w:tc>
          <w:tcPr>
            <w:tcW w:w="850" w:type="dxa"/>
            <w:tcBorders>
              <w:top w:val="single" w:sz="4" w:space="0" w:color="auto"/>
              <w:left w:val="single" w:sz="4" w:space="0" w:color="auto"/>
              <w:bottom w:val="single" w:sz="4" w:space="0" w:color="auto"/>
              <w:right w:val="single" w:sz="4" w:space="0" w:color="auto"/>
            </w:tcBorders>
          </w:tcPr>
          <w:p w14:paraId="2ABAC9C1"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5ADAA902" w14:textId="77777777" w:rsidR="00CA1B7C" w:rsidRPr="00990E93" w:rsidRDefault="00CA1B7C" w:rsidP="00CA1B7C">
            <w:pPr>
              <w:rPr>
                <w:rFonts w:ascii="Arial" w:hAnsi="Arial" w:cs="Arial"/>
                <w:sz w:val="18"/>
                <w:szCs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11929EE6" w14:textId="77777777" w:rsidR="00CA1B7C" w:rsidRPr="00990E93" w:rsidRDefault="00CA1B7C" w:rsidP="00CA1B7C">
            <w:pPr>
              <w:rPr>
                <w:rFonts w:ascii="Arial" w:hAnsi="Arial" w:cs="Arial"/>
                <w:sz w:val="18"/>
                <w:szCs w:val="18"/>
                <w:lang w:eastAsia="ja-JP"/>
              </w:rPr>
            </w:pPr>
          </w:p>
        </w:tc>
      </w:tr>
      <w:tr w:rsidR="00CA1B7C" w:rsidRPr="00094095" w14:paraId="2CCDFCFA" w14:textId="77777777" w:rsidTr="00CA1B7C">
        <w:tc>
          <w:tcPr>
            <w:tcW w:w="1526" w:type="dxa"/>
            <w:tcBorders>
              <w:top w:val="single" w:sz="4" w:space="0" w:color="auto"/>
              <w:left w:val="single" w:sz="4" w:space="0" w:color="auto"/>
              <w:bottom w:val="single" w:sz="4" w:space="0" w:color="auto"/>
              <w:right w:val="single" w:sz="4" w:space="0" w:color="auto"/>
            </w:tcBorders>
          </w:tcPr>
          <w:p w14:paraId="6C13E683" w14:textId="77777777" w:rsidR="00CA1B7C" w:rsidRPr="00990E93" w:rsidRDefault="00CA1B7C" w:rsidP="00CA1B7C">
            <w:pPr>
              <w:ind w:left="284"/>
              <w:rPr>
                <w:rFonts w:ascii="Arial" w:hAnsi="Arial" w:cs="Arial"/>
                <w:sz w:val="18"/>
                <w:szCs w:val="18"/>
                <w:lang w:eastAsia="ja-JP"/>
              </w:rPr>
            </w:pPr>
            <w:r w:rsidRPr="00990E93">
              <w:rPr>
                <w:rFonts w:ascii="Arial" w:hAnsi="Arial" w:cs="Arial"/>
                <w:sz w:val="18"/>
                <w:szCs w:val="18"/>
                <w:lang w:eastAsia="ja-JP"/>
              </w:rPr>
              <w:t>&gt;&gt;RIC Request</w:t>
            </w:r>
          </w:p>
        </w:tc>
        <w:tc>
          <w:tcPr>
            <w:tcW w:w="1134" w:type="dxa"/>
            <w:tcBorders>
              <w:top w:val="single" w:sz="4" w:space="0" w:color="auto"/>
              <w:left w:val="single" w:sz="4" w:space="0" w:color="auto"/>
              <w:bottom w:val="single" w:sz="4" w:space="0" w:color="auto"/>
              <w:right w:val="single" w:sz="4" w:space="0" w:color="auto"/>
            </w:tcBorders>
          </w:tcPr>
          <w:p w14:paraId="527F11BF"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O</w:t>
            </w:r>
          </w:p>
        </w:tc>
        <w:tc>
          <w:tcPr>
            <w:tcW w:w="850" w:type="dxa"/>
            <w:tcBorders>
              <w:top w:val="single" w:sz="4" w:space="0" w:color="auto"/>
              <w:left w:val="single" w:sz="4" w:space="0" w:color="auto"/>
              <w:bottom w:val="single" w:sz="4" w:space="0" w:color="auto"/>
              <w:right w:val="single" w:sz="4" w:space="0" w:color="auto"/>
            </w:tcBorders>
          </w:tcPr>
          <w:p w14:paraId="6FD8A46D"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6528D3D8"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ENUMERATED</w:t>
            </w:r>
          </w:p>
          <w:p w14:paraId="6A53F52F" w14:textId="4235550A"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w:t>
            </w:r>
            <w:r w:rsidR="00EE3242">
              <w:rPr>
                <w:rFonts w:ascii="Arial" w:hAnsi="Arial" w:cs="Arial"/>
                <w:sz w:val="18"/>
                <w:szCs w:val="18"/>
                <w:lang w:eastAsia="ja-JP"/>
              </w:rPr>
              <w:t xml:space="preserve">RAN </w:t>
            </w:r>
            <w:r w:rsidRPr="00990E93">
              <w:rPr>
                <w:rFonts w:ascii="Arial" w:hAnsi="Arial" w:cs="Arial"/>
                <w:sz w:val="18"/>
                <w:szCs w:val="18"/>
                <w:lang w:eastAsia="ja-JP"/>
              </w:rPr>
              <w:t xml:space="preserve">Function ID Invalid, Action not supported, Excessive actions, Duplicate action, Duplicate Event Trigger, Function resource limit, </w:t>
            </w:r>
            <w:r w:rsidR="00EE3242">
              <w:rPr>
                <w:rFonts w:ascii="Arial" w:hAnsi="Arial" w:cs="Arial"/>
                <w:sz w:val="18"/>
                <w:szCs w:val="18"/>
                <w:lang w:eastAsia="ja-JP"/>
              </w:rPr>
              <w:t xml:space="preserve">RIC </w:t>
            </w:r>
            <w:r w:rsidRPr="00990E93">
              <w:rPr>
                <w:rFonts w:ascii="Arial" w:hAnsi="Arial" w:cs="Arial"/>
                <w:sz w:val="18"/>
                <w:szCs w:val="18"/>
                <w:lang w:eastAsia="ja-JP"/>
              </w:rPr>
              <w:t xml:space="preserve">Request ID unknown, Inconsistent Action/subsequent Action sequence, Control message invalid, </w:t>
            </w:r>
            <w:r>
              <w:rPr>
                <w:rFonts w:ascii="Arial" w:hAnsi="Arial" w:cs="Arial"/>
                <w:sz w:val="18"/>
                <w:szCs w:val="18"/>
                <w:lang w:eastAsia="ja-JP"/>
              </w:rPr>
              <w:t xml:space="preserve">RIC </w:t>
            </w:r>
            <w:r w:rsidRPr="00990E93">
              <w:rPr>
                <w:rFonts w:ascii="Arial" w:hAnsi="Arial" w:cs="Arial"/>
                <w:sz w:val="18"/>
                <w:szCs w:val="18"/>
                <w:lang w:eastAsia="ja-JP"/>
              </w:rPr>
              <w:t>Call process ID Invalid</w:t>
            </w:r>
            <w:r>
              <w:rPr>
                <w:rFonts w:ascii="Arial" w:hAnsi="Arial" w:cs="Arial"/>
                <w:sz w:val="18"/>
                <w:szCs w:val="18"/>
                <w:lang w:eastAsia="ja-JP"/>
              </w:rPr>
              <w:t>, unspecified,</w:t>
            </w:r>
            <w:r w:rsidRPr="00990E93">
              <w:rPr>
                <w:rFonts w:ascii="Arial" w:hAnsi="Arial" w:cs="Arial"/>
                <w:sz w:val="18"/>
                <w:szCs w:val="18"/>
                <w:lang w:eastAsia="ja-JP"/>
              </w:rPr>
              <w:t xml:space="preserve"> …)</w:t>
            </w:r>
          </w:p>
        </w:tc>
        <w:tc>
          <w:tcPr>
            <w:tcW w:w="1276" w:type="dxa"/>
            <w:tcBorders>
              <w:top w:val="single" w:sz="4" w:space="0" w:color="auto"/>
              <w:left w:val="single" w:sz="4" w:space="0" w:color="auto"/>
              <w:bottom w:val="single" w:sz="4" w:space="0" w:color="auto"/>
              <w:right w:val="single" w:sz="4" w:space="0" w:color="auto"/>
            </w:tcBorders>
          </w:tcPr>
          <w:p w14:paraId="31F2059C" w14:textId="77777777" w:rsidR="00CA1B7C" w:rsidRPr="00990E93" w:rsidRDefault="00CA1B7C" w:rsidP="00CA1B7C">
            <w:pPr>
              <w:rPr>
                <w:rFonts w:ascii="Arial" w:hAnsi="Arial" w:cs="Arial"/>
                <w:sz w:val="18"/>
                <w:szCs w:val="18"/>
                <w:lang w:eastAsia="ja-JP"/>
              </w:rPr>
            </w:pPr>
          </w:p>
        </w:tc>
      </w:tr>
      <w:tr w:rsidR="00CA1B7C" w:rsidRPr="00094095" w14:paraId="7DA4586F" w14:textId="77777777" w:rsidTr="00CA1B7C">
        <w:tc>
          <w:tcPr>
            <w:tcW w:w="1526" w:type="dxa"/>
            <w:tcBorders>
              <w:top w:val="single" w:sz="4" w:space="0" w:color="auto"/>
              <w:left w:val="single" w:sz="4" w:space="0" w:color="auto"/>
              <w:bottom w:val="single" w:sz="4" w:space="0" w:color="auto"/>
              <w:right w:val="single" w:sz="4" w:space="0" w:color="auto"/>
            </w:tcBorders>
          </w:tcPr>
          <w:p w14:paraId="756ECB59" w14:textId="6E9013F1" w:rsidR="00CA1B7C" w:rsidRPr="00990E93" w:rsidRDefault="00CA1B7C" w:rsidP="00CA1B7C">
            <w:pPr>
              <w:ind w:left="284"/>
              <w:rPr>
                <w:rFonts w:ascii="Arial" w:hAnsi="Arial" w:cs="Arial"/>
                <w:sz w:val="18"/>
                <w:szCs w:val="18"/>
                <w:lang w:eastAsia="ja-JP"/>
              </w:rPr>
            </w:pPr>
            <w:r w:rsidRPr="00990E93">
              <w:rPr>
                <w:rFonts w:ascii="Arial" w:hAnsi="Arial" w:cs="Arial"/>
                <w:sz w:val="18"/>
                <w:szCs w:val="18"/>
                <w:lang w:eastAsia="ja-JP"/>
              </w:rPr>
              <w:t>&gt;&gt;RIC Service</w:t>
            </w:r>
          </w:p>
        </w:tc>
        <w:tc>
          <w:tcPr>
            <w:tcW w:w="1134" w:type="dxa"/>
            <w:tcBorders>
              <w:top w:val="single" w:sz="4" w:space="0" w:color="auto"/>
              <w:left w:val="single" w:sz="4" w:space="0" w:color="auto"/>
              <w:bottom w:val="single" w:sz="4" w:space="0" w:color="auto"/>
              <w:right w:val="single" w:sz="4" w:space="0" w:color="auto"/>
            </w:tcBorders>
          </w:tcPr>
          <w:p w14:paraId="367C0EF1"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O</w:t>
            </w:r>
          </w:p>
        </w:tc>
        <w:tc>
          <w:tcPr>
            <w:tcW w:w="850" w:type="dxa"/>
            <w:tcBorders>
              <w:top w:val="single" w:sz="4" w:space="0" w:color="auto"/>
              <w:left w:val="single" w:sz="4" w:space="0" w:color="auto"/>
              <w:bottom w:val="single" w:sz="4" w:space="0" w:color="auto"/>
              <w:right w:val="single" w:sz="4" w:space="0" w:color="auto"/>
            </w:tcBorders>
          </w:tcPr>
          <w:p w14:paraId="505605E5"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0F2D13F0"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ENUMERATED</w:t>
            </w:r>
          </w:p>
          <w:p w14:paraId="4F628753"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 xml:space="preserve">(Function Not Required, Excessive functions, RIC Resource </w:t>
            </w:r>
            <w:proofErr w:type="gramStart"/>
            <w:r w:rsidRPr="00990E93">
              <w:rPr>
                <w:rFonts w:ascii="Arial" w:hAnsi="Arial" w:cs="Arial"/>
                <w:sz w:val="18"/>
                <w:szCs w:val="18"/>
                <w:lang w:eastAsia="ja-JP"/>
              </w:rPr>
              <w:t>Limit,…</w:t>
            </w:r>
            <w:proofErr w:type="gramEnd"/>
            <w:r w:rsidRPr="00990E93">
              <w:rPr>
                <w:rFonts w:ascii="Arial" w:hAnsi="Arial" w:cs="Arial"/>
                <w:sz w:val="18"/>
                <w:szCs w:val="18"/>
                <w:lang w:eastAsia="ja-JP"/>
              </w:rPr>
              <w:t>)</w:t>
            </w:r>
          </w:p>
        </w:tc>
        <w:tc>
          <w:tcPr>
            <w:tcW w:w="1276" w:type="dxa"/>
            <w:tcBorders>
              <w:top w:val="single" w:sz="4" w:space="0" w:color="auto"/>
              <w:left w:val="single" w:sz="4" w:space="0" w:color="auto"/>
              <w:bottom w:val="single" w:sz="4" w:space="0" w:color="auto"/>
              <w:right w:val="single" w:sz="4" w:space="0" w:color="auto"/>
            </w:tcBorders>
          </w:tcPr>
          <w:p w14:paraId="11EE4A48" w14:textId="77777777" w:rsidR="00CA1B7C" w:rsidRPr="00990E93" w:rsidRDefault="00CA1B7C" w:rsidP="00CA1B7C">
            <w:pPr>
              <w:rPr>
                <w:rFonts w:ascii="Arial" w:hAnsi="Arial" w:cs="Arial"/>
                <w:sz w:val="18"/>
                <w:szCs w:val="18"/>
                <w:lang w:eastAsia="ja-JP"/>
              </w:rPr>
            </w:pPr>
          </w:p>
        </w:tc>
      </w:tr>
      <w:tr w:rsidR="00CA1B7C" w:rsidRPr="005F58F9" w14:paraId="07C472C3" w14:textId="77777777" w:rsidTr="00CA1B7C">
        <w:tc>
          <w:tcPr>
            <w:tcW w:w="1526" w:type="dxa"/>
          </w:tcPr>
          <w:p w14:paraId="24E1A7F1"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&gt;Transport Layer</w:t>
            </w:r>
          </w:p>
        </w:tc>
        <w:tc>
          <w:tcPr>
            <w:tcW w:w="1134" w:type="dxa"/>
          </w:tcPr>
          <w:p w14:paraId="7FF487B6"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6307560A"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2B7CA077"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6724BF1C"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22D0D743" w14:textId="77777777" w:rsidTr="00CA1B7C">
        <w:tc>
          <w:tcPr>
            <w:tcW w:w="1526" w:type="dxa"/>
          </w:tcPr>
          <w:p w14:paraId="1673514C"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 xml:space="preserve">&gt;&gt;Transport Layer </w:t>
            </w:r>
            <w:r>
              <w:rPr>
                <w:rFonts w:ascii="Arial" w:hAnsi="Arial" w:cs="Arial"/>
                <w:sz w:val="18"/>
                <w:szCs w:val="18"/>
                <w:lang w:eastAsia="ja-JP"/>
              </w:rPr>
              <w:t>Cause</w:t>
            </w:r>
          </w:p>
        </w:tc>
        <w:tc>
          <w:tcPr>
            <w:tcW w:w="1134" w:type="dxa"/>
          </w:tcPr>
          <w:p w14:paraId="61029BC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3C1E68CC"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75A7359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 xml:space="preserve">(Unspecified, </w:t>
            </w:r>
            <w:r w:rsidRPr="006C7B94">
              <w:rPr>
                <w:rFonts w:ascii="Arial" w:hAnsi="Arial" w:cs="Arial"/>
                <w:sz w:val="18"/>
                <w:szCs w:val="18"/>
                <w:lang w:eastAsia="ja-JP"/>
              </w:rPr>
              <w:t>Transport Resource Unavailable</w:t>
            </w:r>
            <w:r w:rsidRPr="005F58F9">
              <w:rPr>
                <w:rFonts w:ascii="Arial" w:hAnsi="Arial" w:cs="Arial"/>
                <w:sz w:val="18"/>
                <w:szCs w:val="18"/>
                <w:lang w:eastAsia="ja-JP"/>
              </w:rPr>
              <w:t xml:space="preserve">,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2AC0001B"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47E37CE" w14:textId="77777777" w:rsidTr="00CA1B7C">
        <w:tc>
          <w:tcPr>
            <w:tcW w:w="1526" w:type="dxa"/>
          </w:tcPr>
          <w:p w14:paraId="40DEFBCF"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&gt;Protocol</w:t>
            </w:r>
          </w:p>
        </w:tc>
        <w:tc>
          <w:tcPr>
            <w:tcW w:w="1134" w:type="dxa"/>
          </w:tcPr>
          <w:p w14:paraId="456EFF34"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4E4140E9"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8640E60"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718849A5"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3D14676E" w14:textId="77777777" w:rsidTr="00CA1B7C">
        <w:tc>
          <w:tcPr>
            <w:tcW w:w="1526" w:type="dxa"/>
          </w:tcPr>
          <w:p w14:paraId="492F8CDD"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&gt;&gt;Protocol Cause</w:t>
            </w:r>
          </w:p>
        </w:tc>
        <w:tc>
          <w:tcPr>
            <w:tcW w:w="1134" w:type="dxa"/>
          </w:tcPr>
          <w:p w14:paraId="403BC88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50881557"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0FA79CF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(Transfer Syntax Error,</w:t>
            </w:r>
            <w:r w:rsidRPr="005F58F9">
              <w:rPr>
                <w:rFonts w:ascii="Arial" w:hAnsi="Arial" w:cs="Arial"/>
                <w:sz w:val="18"/>
                <w:szCs w:val="18"/>
                <w:lang w:eastAsia="ja-JP"/>
              </w:rPr>
              <w:br/>
              <w:t>Abstract Syntax Error (Reject),</w:t>
            </w:r>
            <w:r w:rsidRPr="005F58F9">
              <w:rPr>
                <w:rFonts w:ascii="Arial" w:hAnsi="Arial" w:cs="Arial"/>
                <w:sz w:val="18"/>
                <w:szCs w:val="18"/>
                <w:lang w:eastAsia="ja-JP"/>
              </w:rPr>
              <w:br/>
              <w:t>Abstract Syntax Error (Ignore and Notify),</w:t>
            </w:r>
            <w:r w:rsidRPr="005F58F9">
              <w:rPr>
                <w:rFonts w:ascii="Arial" w:hAnsi="Arial" w:cs="Arial"/>
                <w:sz w:val="18"/>
                <w:szCs w:val="18"/>
                <w:lang w:eastAsia="ja-JP"/>
              </w:rPr>
              <w:br/>
              <w:t>Message not Compatible with Receiver State,</w:t>
            </w:r>
          </w:p>
          <w:p w14:paraId="2C3CD0C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Semantic Error,</w:t>
            </w:r>
          </w:p>
          <w:p w14:paraId="3422F6A1"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Abstract Syntax Error (Falsely Constructed Message), Unspecified,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3C5C5422"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7F578499" w14:textId="77777777" w:rsidTr="00CA1B7C">
        <w:tc>
          <w:tcPr>
            <w:tcW w:w="1526" w:type="dxa"/>
          </w:tcPr>
          <w:p w14:paraId="52D0C0F3"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&gt;Misc</w:t>
            </w:r>
          </w:p>
        </w:tc>
        <w:tc>
          <w:tcPr>
            <w:tcW w:w="1134" w:type="dxa"/>
          </w:tcPr>
          <w:p w14:paraId="2D8709E3"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30931A9D"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1670C803"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7FB5DFCC"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66CF11FB" w14:textId="77777777" w:rsidTr="00CA1B7C">
        <w:tc>
          <w:tcPr>
            <w:tcW w:w="1526" w:type="dxa"/>
          </w:tcPr>
          <w:p w14:paraId="5B86EC93"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&gt;&gt;Miscellaneous Cause</w:t>
            </w:r>
          </w:p>
        </w:tc>
        <w:tc>
          <w:tcPr>
            <w:tcW w:w="1134" w:type="dxa"/>
          </w:tcPr>
          <w:p w14:paraId="622E9B2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3102A8D1"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4E13339D" w14:textId="50526799"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(Control Processing Overload,</w:t>
            </w:r>
            <w:r w:rsidR="006E28AA" w:rsidRPr="005F58F9" w:rsidDel="006E28AA">
              <w:rPr>
                <w:rFonts w:ascii="Arial" w:hAnsi="Arial" w:cs="Arial"/>
                <w:sz w:val="18"/>
                <w:szCs w:val="18"/>
                <w:lang w:eastAsia="ja-JP"/>
              </w:rPr>
              <w:t xml:space="preserve"> </w:t>
            </w:r>
            <w:r w:rsidRPr="005F58F9">
              <w:rPr>
                <w:rFonts w:ascii="Arial" w:hAnsi="Arial" w:cs="Arial"/>
                <w:sz w:val="18"/>
                <w:szCs w:val="18"/>
                <w:lang w:eastAsia="ja-JP"/>
              </w:rPr>
              <w:t>Hardware Failure,</w:t>
            </w:r>
            <w:r w:rsidRPr="005F58F9">
              <w:rPr>
                <w:rFonts w:ascii="Arial" w:hAnsi="Arial" w:cs="Arial"/>
                <w:sz w:val="18"/>
                <w:szCs w:val="18"/>
                <w:lang w:eastAsia="ja-JP"/>
              </w:rPr>
              <w:br/>
              <w:t>O&amp;M Intervention,</w:t>
            </w:r>
            <w:r w:rsidRPr="005F58F9">
              <w:rPr>
                <w:rFonts w:ascii="Arial" w:hAnsi="Arial" w:cs="Arial"/>
                <w:sz w:val="18"/>
                <w:szCs w:val="18"/>
                <w:lang w:eastAsia="ja-JP"/>
              </w:rPr>
              <w:br/>
              <w:t xml:space="preserve">Unspecified,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51AFF822" w14:textId="77777777" w:rsidR="00CA1B7C" w:rsidRPr="005F58F9" w:rsidRDefault="00CA1B7C" w:rsidP="00CA1B7C">
            <w:pPr>
              <w:keepNext/>
              <w:keepLines/>
              <w:spacing w:after="0"/>
              <w:rPr>
                <w:rFonts w:ascii="Arial" w:hAnsi="Arial" w:cs="Arial"/>
                <w:sz w:val="18"/>
                <w:szCs w:val="18"/>
                <w:lang w:eastAsia="ja-JP"/>
              </w:rPr>
            </w:pPr>
          </w:p>
        </w:tc>
      </w:tr>
    </w:tbl>
    <w:p w14:paraId="30F1BE06" w14:textId="77777777" w:rsidR="00CA1B7C" w:rsidRPr="005F58F9" w:rsidRDefault="00CA1B7C" w:rsidP="00CA1B7C">
      <w:pPr>
        <w:rPr>
          <w:rFonts w:eastAsia="MS Mincho"/>
        </w:rPr>
      </w:pPr>
    </w:p>
    <w:p w14:paraId="4513BEFA" w14:textId="77777777" w:rsidR="00CA1B7C" w:rsidRPr="005F58F9" w:rsidRDefault="00CA1B7C" w:rsidP="00CA1B7C">
      <w:pPr>
        <w:numPr>
          <w:ilvl w:val="12"/>
          <w:numId w:val="0"/>
        </w:numPr>
      </w:pPr>
      <w:r w:rsidRPr="005F58F9">
        <w:t xml:space="preserve">The meaning of the different cause values is described in the following table. In general, "not supported" </w:t>
      </w:r>
      <w:proofErr w:type="gramStart"/>
      <w:r w:rsidRPr="005F58F9">
        <w:t>cause</w:t>
      </w:r>
      <w:proofErr w:type="gramEnd"/>
      <w:r w:rsidRPr="005F58F9">
        <w:t xml:space="preserve"> values indicate that the related capability is missing. On the other hand, "not available" </w:t>
      </w:r>
      <w:proofErr w:type="gramStart"/>
      <w:r w:rsidRPr="005F58F9">
        <w:t>cause</w:t>
      </w:r>
      <w:proofErr w:type="gramEnd"/>
      <w:r w:rsidRPr="005F58F9">
        <w:t xml:space="preserve"> values indicate that the related capability is present, but insufficient resources were available to perform the requested 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5E5D8EA3" w14:textId="77777777" w:rsidTr="00CA1B7C">
        <w:tc>
          <w:tcPr>
            <w:tcW w:w="3118" w:type="dxa"/>
          </w:tcPr>
          <w:p w14:paraId="21924BA6" w14:textId="77777777" w:rsidR="00CA1B7C" w:rsidRPr="005F58F9" w:rsidRDefault="00CA1B7C" w:rsidP="00CA1B7C">
            <w:pPr>
              <w:pStyle w:val="TAH"/>
              <w:rPr>
                <w:lang w:eastAsia="ja-JP"/>
              </w:rPr>
            </w:pPr>
            <w:r>
              <w:rPr>
                <w:lang w:eastAsia="ja-JP"/>
              </w:rPr>
              <w:lastRenderedPageBreak/>
              <w:t>RIC Service</w:t>
            </w:r>
            <w:r w:rsidRPr="005F58F9">
              <w:rPr>
                <w:lang w:eastAsia="ja-JP"/>
              </w:rPr>
              <w:t xml:space="preserve"> cause</w:t>
            </w:r>
          </w:p>
        </w:tc>
        <w:tc>
          <w:tcPr>
            <w:tcW w:w="5175" w:type="dxa"/>
          </w:tcPr>
          <w:p w14:paraId="046CD615" w14:textId="77777777" w:rsidR="00CA1B7C" w:rsidRPr="005F58F9" w:rsidRDefault="00CA1B7C" w:rsidP="00CA1B7C">
            <w:pPr>
              <w:pStyle w:val="TAH"/>
              <w:rPr>
                <w:lang w:eastAsia="ja-JP"/>
              </w:rPr>
            </w:pPr>
            <w:r w:rsidRPr="005F58F9">
              <w:rPr>
                <w:lang w:eastAsia="ja-JP"/>
              </w:rPr>
              <w:t>Meaning</w:t>
            </w:r>
          </w:p>
        </w:tc>
      </w:tr>
      <w:tr w:rsidR="00CA1B7C" w:rsidRPr="005F58F9" w14:paraId="269FE037" w14:textId="77777777" w:rsidTr="00CA1B7C">
        <w:tc>
          <w:tcPr>
            <w:tcW w:w="3118" w:type="dxa"/>
          </w:tcPr>
          <w:p w14:paraId="4635E718" w14:textId="77777777" w:rsidR="00CA1B7C" w:rsidRPr="005F58F9" w:rsidRDefault="00CA1B7C" w:rsidP="00CA1B7C">
            <w:pPr>
              <w:pStyle w:val="TAL"/>
              <w:rPr>
                <w:lang w:eastAsia="ja-JP"/>
              </w:rPr>
            </w:pPr>
            <w:r w:rsidRPr="005F58F9">
              <w:rPr>
                <w:lang w:eastAsia="ja-JP"/>
              </w:rPr>
              <w:t>Unspecified</w:t>
            </w:r>
          </w:p>
        </w:tc>
        <w:tc>
          <w:tcPr>
            <w:tcW w:w="5175" w:type="dxa"/>
          </w:tcPr>
          <w:p w14:paraId="1CEF626E" w14:textId="77777777" w:rsidR="00CA1B7C" w:rsidRPr="005F58F9" w:rsidRDefault="00CA1B7C" w:rsidP="00CA1B7C">
            <w:pPr>
              <w:pStyle w:val="TAL"/>
              <w:rPr>
                <w:lang w:eastAsia="ja-JP"/>
              </w:rPr>
            </w:pPr>
            <w:r w:rsidRPr="005F58F9">
              <w:rPr>
                <w:lang w:eastAsia="ja-JP"/>
              </w:rPr>
              <w:t xml:space="preserve">Sent for </w:t>
            </w:r>
            <w:r>
              <w:rPr>
                <w:lang w:eastAsia="ja-JP"/>
              </w:rPr>
              <w:t>RIC service</w:t>
            </w:r>
            <w:r w:rsidRPr="005F58F9">
              <w:rPr>
                <w:lang w:eastAsia="ja-JP"/>
              </w:rPr>
              <w:t xml:space="preserve"> cause when none of the specified cause values applies.</w:t>
            </w:r>
          </w:p>
        </w:tc>
      </w:tr>
      <w:tr w:rsidR="00CA1B7C" w:rsidRPr="001D1BE9" w14:paraId="1E9AE86E" w14:textId="77777777" w:rsidTr="00CA1B7C">
        <w:tc>
          <w:tcPr>
            <w:tcW w:w="3118" w:type="dxa"/>
            <w:tcBorders>
              <w:top w:val="single" w:sz="4" w:space="0" w:color="auto"/>
              <w:left w:val="single" w:sz="4" w:space="0" w:color="auto"/>
              <w:bottom w:val="single" w:sz="4" w:space="0" w:color="auto"/>
              <w:right w:val="single" w:sz="4" w:space="0" w:color="auto"/>
            </w:tcBorders>
          </w:tcPr>
          <w:p w14:paraId="5E69780B" w14:textId="65BA0BC0" w:rsidR="00CA1B7C" w:rsidRPr="001D1BE9" w:rsidRDefault="00EE3242" w:rsidP="00CA1B7C">
            <w:pPr>
              <w:pStyle w:val="TAL"/>
              <w:rPr>
                <w:lang w:eastAsia="ja-JP"/>
              </w:rPr>
            </w:pPr>
            <w:r>
              <w:rPr>
                <w:lang w:eastAsia="ja-JP"/>
              </w:rPr>
              <w:t xml:space="preserve">RAN </w:t>
            </w:r>
            <w:r w:rsidR="00CA1B7C" w:rsidRPr="00990E93">
              <w:rPr>
                <w:lang w:eastAsia="ja-JP"/>
              </w:rPr>
              <w:t>Function ID Invalid</w:t>
            </w:r>
          </w:p>
        </w:tc>
        <w:tc>
          <w:tcPr>
            <w:tcW w:w="5175" w:type="dxa"/>
            <w:tcBorders>
              <w:top w:val="single" w:sz="4" w:space="0" w:color="auto"/>
              <w:left w:val="single" w:sz="4" w:space="0" w:color="auto"/>
              <w:bottom w:val="single" w:sz="4" w:space="0" w:color="auto"/>
              <w:right w:val="single" w:sz="4" w:space="0" w:color="auto"/>
            </w:tcBorders>
          </w:tcPr>
          <w:p w14:paraId="0F2F2494" w14:textId="77777777" w:rsidR="00CA1B7C" w:rsidRPr="001D1BE9" w:rsidRDefault="00CA1B7C" w:rsidP="00CA1B7C">
            <w:pPr>
              <w:pStyle w:val="TAL"/>
              <w:rPr>
                <w:lang w:eastAsia="ja-JP"/>
              </w:rPr>
            </w:pPr>
            <w:r>
              <w:rPr>
                <w:lang w:eastAsia="ja-JP"/>
              </w:rPr>
              <w:t>Requested function Id invalid or not known by E2 Node</w:t>
            </w:r>
          </w:p>
        </w:tc>
      </w:tr>
      <w:tr w:rsidR="00CA1B7C" w:rsidRPr="001D1BE9" w14:paraId="54ECE323" w14:textId="77777777" w:rsidTr="00CA1B7C">
        <w:tc>
          <w:tcPr>
            <w:tcW w:w="3118" w:type="dxa"/>
            <w:tcBorders>
              <w:top w:val="single" w:sz="4" w:space="0" w:color="auto"/>
              <w:left w:val="single" w:sz="4" w:space="0" w:color="auto"/>
              <w:bottom w:val="single" w:sz="4" w:space="0" w:color="auto"/>
              <w:right w:val="single" w:sz="4" w:space="0" w:color="auto"/>
            </w:tcBorders>
          </w:tcPr>
          <w:p w14:paraId="37D39350" w14:textId="77777777" w:rsidR="00CA1B7C" w:rsidRPr="00990E93" w:rsidRDefault="00CA1B7C" w:rsidP="00CA1B7C">
            <w:pPr>
              <w:pStyle w:val="TAL"/>
              <w:rPr>
                <w:lang w:eastAsia="ja-JP"/>
              </w:rPr>
            </w:pPr>
            <w:r w:rsidRPr="00990E93">
              <w:rPr>
                <w:lang w:eastAsia="ja-JP"/>
              </w:rPr>
              <w:t>Action not supported</w:t>
            </w:r>
          </w:p>
        </w:tc>
        <w:tc>
          <w:tcPr>
            <w:tcW w:w="5175" w:type="dxa"/>
            <w:tcBorders>
              <w:top w:val="single" w:sz="4" w:space="0" w:color="auto"/>
              <w:left w:val="single" w:sz="4" w:space="0" w:color="auto"/>
              <w:bottom w:val="single" w:sz="4" w:space="0" w:color="auto"/>
              <w:right w:val="single" w:sz="4" w:space="0" w:color="auto"/>
            </w:tcBorders>
          </w:tcPr>
          <w:p w14:paraId="4AC72540" w14:textId="77777777" w:rsidR="00CA1B7C" w:rsidRPr="001D1BE9" w:rsidRDefault="00CA1B7C" w:rsidP="00CA1B7C">
            <w:pPr>
              <w:pStyle w:val="TAL"/>
              <w:rPr>
                <w:lang w:eastAsia="ja-JP"/>
              </w:rPr>
            </w:pPr>
            <w:r>
              <w:rPr>
                <w:lang w:eastAsia="ja-JP"/>
              </w:rPr>
              <w:t>Requested Action not supported by RAN function</w:t>
            </w:r>
          </w:p>
        </w:tc>
      </w:tr>
      <w:tr w:rsidR="00CA1B7C" w:rsidRPr="001D1BE9" w14:paraId="2A9100E4" w14:textId="77777777" w:rsidTr="00CA1B7C">
        <w:tc>
          <w:tcPr>
            <w:tcW w:w="3118" w:type="dxa"/>
            <w:tcBorders>
              <w:top w:val="single" w:sz="4" w:space="0" w:color="auto"/>
              <w:left w:val="single" w:sz="4" w:space="0" w:color="auto"/>
              <w:bottom w:val="single" w:sz="4" w:space="0" w:color="auto"/>
              <w:right w:val="single" w:sz="4" w:space="0" w:color="auto"/>
            </w:tcBorders>
          </w:tcPr>
          <w:p w14:paraId="1ED29C38" w14:textId="77777777" w:rsidR="00CA1B7C" w:rsidRPr="00990E93" w:rsidRDefault="00CA1B7C" w:rsidP="00CA1B7C">
            <w:pPr>
              <w:pStyle w:val="TAL"/>
              <w:rPr>
                <w:lang w:eastAsia="ja-JP"/>
              </w:rPr>
            </w:pPr>
            <w:r w:rsidRPr="00990E93">
              <w:rPr>
                <w:lang w:eastAsia="ja-JP"/>
              </w:rPr>
              <w:t>Excessive actions</w:t>
            </w:r>
          </w:p>
        </w:tc>
        <w:tc>
          <w:tcPr>
            <w:tcW w:w="5175" w:type="dxa"/>
            <w:tcBorders>
              <w:top w:val="single" w:sz="4" w:space="0" w:color="auto"/>
              <w:left w:val="single" w:sz="4" w:space="0" w:color="auto"/>
              <w:bottom w:val="single" w:sz="4" w:space="0" w:color="auto"/>
              <w:right w:val="single" w:sz="4" w:space="0" w:color="auto"/>
            </w:tcBorders>
          </w:tcPr>
          <w:p w14:paraId="10BFD668" w14:textId="77777777" w:rsidR="00CA1B7C" w:rsidRDefault="00CA1B7C" w:rsidP="00CA1B7C">
            <w:pPr>
              <w:pStyle w:val="TAL"/>
              <w:rPr>
                <w:lang w:eastAsia="ja-JP"/>
              </w:rPr>
            </w:pPr>
            <w:r>
              <w:rPr>
                <w:lang w:eastAsia="ja-JP"/>
              </w:rPr>
              <w:t>Excessive number of actions requested for RAN Function</w:t>
            </w:r>
          </w:p>
        </w:tc>
      </w:tr>
      <w:tr w:rsidR="00CA1B7C" w:rsidRPr="001D1BE9" w14:paraId="73BD4EA7" w14:textId="77777777" w:rsidTr="00CA1B7C">
        <w:tc>
          <w:tcPr>
            <w:tcW w:w="3118" w:type="dxa"/>
            <w:tcBorders>
              <w:top w:val="single" w:sz="4" w:space="0" w:color="auto"/>
              <w:left w:val="single" w:sz="4" w:space="0" w:color="auto"/>
              <w:bottom w:val="single" w:sz="4" w:space="0" w:color="auto"/>
              <w:right w:val="single" w:sz="4" w:space="0" w:color="auto"/>
            </w:tcBorders>
          </w:tcPr>
          <w:p w14:paraId="17DBEBA5" w14:textId="77777777" w:rsidR="00CA1B7C" w:rsidRPr="00990E93" w:rsidRDefault="00CA1B7C" w:rsidP="00CA1B7C">
            <w:pPr>
              <w:pStyle w:val="TAL"/>
              <w:rPr>
                <w:lang w:eastAsia="ja-JP"/>
              </w:rPr>
            </w:pPr>
            <w:r w:rsidRPr="00990E93">
              <w:rPr>
                <w:lang w:eastAsia="ja-JP"/>
              </w:rPr>
              <w:t>Duplicate action</w:t>
            </w:r>
          </w:p>
        </w:tc>
        <w:tc>
          <w:tcPr>
            <w:tcW w:w="5175" w:type="dxa"/>
            <w:tcBorders>
              <w:top w:val="single" w:sz="4" w:space="0" w:color="auto"/>
              <w:left w:val="single" w:sz="4" w:space="0" w:color="auto"/>
              <w:bottom w:val="single" w:sz="4" w:space="0" w:color="auto"/>
              <w:right w:val="single" w:sz="4" w:space="0" w:color="auto"/>
            </w:tcBorders>
          </w:tcPr>
          <w:p w14:paraId="6AEBD0FC" w14:textId="77777777" w:rsidR="00CA1B7C" w:rsidRDefault="00CA1B7C" w:rsidP="00CA1B7C">
            <w:pPr>
              <w:pStyle w:val="TAL"/>
              <w:rPr>
                <w:lang w:eastAsia="ja-JP"/>
              </w:rPr>
            </w:pPr>
            <w:r>
              <w:rPr>
                <w:lang w:eastAsia="ja-JP"/>
              </w:rPr>
              <w:t>Same action requested more than once in same subscription request</w:t>
            </w:r>
          </w:p>
        </w:tc>
      </w:tr>
      <w:tr w:rsidR="00CA1B7C" w:rsidRPr="001D1BE9" w14:paraId="1791DA53" w14:textId="77777777" w:rsidTr="00CA1B7C">
        <w:tc>
          <w:tcPr>
            <w:tcW w:w="3118" w:type="dxa"/>
            <w:tcBorders>
              <w:top w:val="single" w:sz="4" w:space="0" w:color="auto"/>
              <w:left w:val="single" w:sz="4" w:space="0" w:color="auto"/>
              <w:bottom w:val="single" w:sz="4" w:space="0" w:color="auto"/>
              <w:right w:val="single" w:sz="4" w:space="0" w:color="auto"/>
            </w:tcBorders>
          </w:tcPr>
          <w:p w14:paraId="407F474B" w14:textId="77777777" w:rsidR="00CA1B7C" w:rsidRPr="00990E93" w:rsidRDefault="00CA1B7C" w:rsidP="00CA1B7C">
            <w:pPr>
              <w:pStyle w:val="TAL"/>
              <w:rPr>
                <w:lang w:eastAsia="ja-JP"/>
              </w:rPr>
            </w:pPr>
            <w:r w:rsidRPr="00990E93">
              <w:rPr>
                <w:lang w:eastAsia="ja-JP"/>
              </w:rPr>
              <w:t>Duplicate Event Trigger</w:t>
            </w:r>
          </w:p>
        </w:tc>
        <w:tc>
          <w:tcPr>
            <w:tcW w:w="5175" w:type="dxa"/>
            <w:tcBorders>
              <w:top w:val="single" w:sz="4" w:space="0" w:color="auto"/>
              <w:left w:val="single" w:sz="4" w:space="0" w:color="auto"/>
              <w:bottom w:val="single" w:sz="4" w:space="0" w:color="auto"/>
              <w:right w:val="single" w:sz="4" w:space="0" w:color="auto"/>
            </w:tcBorders>
          </w:tcPr>
          <w:p w14:paraId="6DDECE00" w14:textId="77777777" w:rsidR="00CA1B7C" w:rsidRDefault="00CA1B7C" w:rsidP="00CA1B7C">
            <w:pPr>
              <w:pStyle w:val="TAL"/>
              <w:rPr>
                <w:lang w:eastAsia="ja-JP"/>
              </w:rPr>
            </w:pPr>
            <w:r>
              <w:rPr>
                <w:lang w:eastAsia="ja-JP"/>
              </w:rPr>
              <w:t>Subscription request has same event trigger as previously accepted subscription request</w:t>
            </w:r>
          </w:p>
        </w:tc>
      </w:tr>
      <w:tr w:rsidR="00CA1B7C" w:rsidRPr="001D1BE9" w14:paraId="4A2D198D" w14:textId="77777777" w:rsidTr="00CA1B7C">
        <w:tc>
          <w:tcPr>
            <w:tcW w:w="3118" w:type="dxa"/>
            <w:tcBorders>
              <w:top w:val="single" w:sz="4" w:space="0" w:color="auto"/>
              <w:left w:val="single" w:sz="4" w:space="0" w:color="auto"/>
              <w:bottom w:val="single" w:sz="4" w:space="0" w:color="auto"/>
              <w:right w:val="single" w:sz="4" w:space="0" w:color="auto"/>
            </w:tcBorders>
          </w:tcPr>
          <w:p w14:paraId="51717399" w14:textId="77777777" w:rsidR="00CA1B7C" w:rsidRPr="00990E93" w:rsidRDefault="00CA1B7C" w:rsidP="00CA1B7C">
            <w:pPr>
              <w:pStyle w:val="TAL"/>
              <w:rPr>
                <w:lang w:eastAsia="ja-JP"/>
              </w:rPr>
            </w:pPr>
            <w:r w:rsidRPr="00990E93">
              <w:rPr>
                <w:lang w:eastAsia="ja-JP"/>
              </w:rPr>
              <w:t>Function resource limit</w:t>
            </w:r>
          </w:p>
        </w:tc>
        <w:tc>
          <w:tcPr>
            <w:tcW w:w="5175" w:type="dxa"/>
            <w:tcBorders>
              <w:top w:val="single" w:sz="4" w:space="0" w:color="auto"/>
              <w:left w:val="single" w:sz="4" w:space="0" w:color="auto"/>
              <w:bottom w:val="single" w:sz="4" w:space="0" w:color="auto"/>
              <w:right w:val="single" w:sz="4" w:space="0" w:color="auto"/>
            </w:tcBorders>
          </w:tcPr>
          <w:p w14:paraId="086C9F6F" w14:textId="77777777" w:rsidR="00CA1B7C" w:rsidRDefault="00CA1B7C" w:rsidP="00CA1B7C">
            <w:pPr>
              <w:pStyle w:val="TAL"/>
              <w:rPr>
                <w:lang w:eastAsia="ja-JP"/>
              </w:rPr>
            </w:pPr>
            <w:r>
              <w:rPr>
                <w:lang w:eastAsia="ja-JP"/>
              </w:rPr>
              <w:t>RAN function has reached resource limit</w:t>
            </w:r>
          </w:p>
        </w:tc>
      </w:tr>
      <w:tr w:rsidR="00CA1B7C" w:rsidRPr="001D1BE9" w14:paraId="326101A2" w14:textId="77777777" w:rsidTr="00CA1B7C">
        <w:tc>
          <w:tcPr>
            <w:tcW w:w="3118" w:type="dxa"/>
            <w:tcBorders>
              <w:top w:val="single" w:sz="4" w:space="0" w:color="auto"/>
              <w:left w:val="single" w:sz="4" w:space="0" w:color="auto"/>
              <w:bottom w:val="single" w:sz="4" w:space="0" w:color="auto"/>
              <w:right w:val="single" w:sz="4" w:space="0" w:color="auto"/>
            </w:tcBorders>
          </w:tcPr>
          <w:p w14:paraId="3F3A00DA" w14:textId="0BA84A0C" w:rsidR="00CA1B7C" w:rsidRPr="00990E93" w:rsidRDefault="00EE3242" w:rsidP="00CA1B7C">
            <w:pPr>
              <w:pStyle w:val="TAL"/>
              <w:rPr>
                <w:lang w:eastAsia="ja-JP"/>
              </w:rPr>
            </w:pPr>
            <w:r>
              <w:rPr>
                <w:lang w:eastAsia="ja-JP"/>
              </w:rPr>
              <w:t xml:space="preserve">RIC </w:t>
            </w:r>
            <w:r w:rsidR="00CA1B7C" w:rsidRPr="00990E93">
              <w:rPr>
                <w:lang w:eastAsia="ja-JP"/>
              </w:rPr>
              <w:t>Request ID unknown</w:t>
            </w:r>
          </w:p>
        </w:tc>
        <w:tc>
          <w:tcPr>
            <w:tcW w:w="5175" w:type="dxa"/>
            <w:tcBorders>
              <w:top w:val="single" w:sz="4" w:space="0" w:color="auto"/>
              <w:left w:val="single" w:sz="4" w:space="0" w:color="auto"/>
              <w:bottom w:val="single" w:sz="4" w:space="0" w:color="auto"/>
              <w:right w:val="single" w:sz="4" w:space="0" w:color="auto"/>
            </w:tcBorders>
          </w:tcPr>
          <w:p w14:paraId="2F3F81BD" w14:textId="467538D5" w:rsidR="00CA1B7C" w:rsidRDefault="00EE3242" w:rsidP="00CA1B7C">
            <w:pPr>
              <w:pStyle w:val="TAL"/>
              <w:rPr>
                <w:lang w:eastAsia="ja-JP"/>
              </w:rPr>
            </w:pPr>
            <w:r>
              <w:rPr>
                <w:lang w:eastAsia="ja-JP"/>
              </w:rPr>
              <w:t xml:space="preserve">RIC </w:t>
            </w:r>
            <w:r w:rsidR="00CA1B7C">
              <w:rPr>
                <w:lang w:eastAsia="ja-JP"/>
              </w:rPr>
              <w:t xml:space="preserve">Request ID sent to </w:t>
            </w:r>
            <w:r w:rsidR="005E5F2D">
              <w:rPr>
                <w:lang w:eastAsia="ja-JP"/>
              </w:rPr>
              <w:t>Near</w:t>
            </w:r>
            <w:r w:rsidR="00132A21">
              <w:rPr>
                <w:lang w:eastAsia="ja-JP"/>
              </w:rPr>
              <w:t>-</w:t>
            </w:r>
            <w:r w:rsidR="00CA1B7C">
              <w:rPr>
                <w:lang w:eastAsia="ja-JP"/>
              </w:rPr>
              <w:t>RT RIC is unknown</w:t>
            </w:r>
          </w:p>
        </w:tc>
      </w:tr>
      <w:tr w:rsidR="00CA1B7C" w:rsidRPr="001D1BE9" w14:paraId="1BB185D0" w14:textId="77777777" w:rsidTr="00CA1B7C">
        <w:tc>
          <w:tcPr>
            <w:tcW w:w="3118" w:type="dxa"/>
            <w:tcBorders>
              <w:top w:val="single" w:sz="4" w:space="0" w:color="auto"/>
              <w:left w:val="single" w:sz="4" w:space="0" w:color="auto"/>
              <w:bottom w:val="single" w:sz="4" w:space="0" w:color="auto"/>
              <w:right w:val="single" w:sz="4" w:space="0" w:color="auto"/>
            </w:tcBorders>
          </w:tcPr>
          <w:p w14:paraId="4E8872C0" w14:textId="77777777" w:rsidR="00CA1B7C" w:rsidRPr="00990E93" w:rsidRDefault="00CA1B7C" w:rsidP="00CA1B7C">
            <w:pPr>
              <w:pStyle w:val="TAL"/>
              <w:rPr>
                <w:lang w:eastAsia="ja-JP"/>
              </w:rPr>
            </w:pPr>
            <w:r w:rsidRPr="00990E93">
              <w:rPr>
                <w:lang w:eastAsia="ja-JP"/>
              </w:rPr>
              <w:t>Inconsistent Action/subsequent Action sequence</w:t>
            </w:r>
          </w:p>
        </w:tc>
        <w:tc>
          <w:tcPr>
            <w:tcW w:w="5175" w:type="dxa"/>
            <w:tcBorders>
              <w:top w:val="single" w:sz="4" w:space="0" w:color="auto"/>
              <w:left w:val="single" w:sz="4" w:space="0" w:color="auto"/>
              <w:bottom w:val="single" w:sz="4" w:space="0" w:color="auto"/>
              <w:right w:val="single" w:sz="4" w:space="0" w:color="auto"/>
            </w:tcBorders>
          </w:tcPr>
          <w:p w14:paraId="63A713DA" w14:textId="77777777" w:rsidR="00CA1B7C" w:rsidRDefault="00CA1B7C" w:rsidP="00CA1B7C">
            <w:pPr>
              <w:pStyle w:val="TAL"/>
              <w:rPr>
                <w:lang w:eastAsia="ja-JP"/>
              </w:rPr>
            </w:pPr>
            <w:r>
              <w:rPr>
                <w:lang w:eastAsia="ja-JP"/>
              </w:rPr>
              <w:t>RAN Function has detected inconsistent sequence of requested Action and Subsequent Action</w:t>
            </w:r>
          </w:p>
        </w:tc>
      </w:tr>
      <w:tr w:rsidR="00CA1B7C" w:rsidRPr="001D1BE9" w14:paraId="63022587" w14:textId="77777777" w:rsidTr="00CA1B7C">
        <w:tc>
          <w:tcPr>
            <w:tcW w:w="3118" w:type="dxa"/>
            <w:tcBorders>
              <w:top w:val="single" w:sz="4" w:space="0" w:color="auto"/>
              <w:left w:val="single" w:sz="4" w:space="0" w:color="auto"/>
              <w:bottom w:val="single" w:sz="4" w:space="0" w:color="auto"/>
              <w:right w:val="single" w:sz="4" w:space="0" w:color="auto"/>
            </w:tcBorders>
          </w:tcPr>
          <w:p w14:paraId="04673A75" w14:textId="77777777" w:rsidR="00CA1B7C" w:rsidRPr="00990E93" w:rsidRDefault="00CA1B7C" w:rsidP="00CA1B7C">
            <w:pPr>
              <w:pStyle w:val="TAL"/>
              <w:rPr>
                <w:lang w:eastAsia="ja-JP"/>
              </w:rPr>
            </w:pPr>
            <w:r w:rsidRPr="00990E93">
              <w:rPr>
                <w:lang w:eastAsia="ja-JP"/>
              </w:rPr>
              <w:t>Control message invalid</w:t>
            </w:r>
          </w:p>
        </w:tc>
        <w:tc>
          <w:tcPr>
            <w:tcW w:w="5175" w:type="dxa"/>
            <w:tcBorders>
              <w:top w:val="single" w:sz="4" w:space="0" w:color="auto"/>
              <w:left w:val="single" w:sz="4" w:space="0" w:color="auto"/>
              <w:bottom w:val="single" w:sz="4" w:space="0" w:color="auto"/>
              <w:right w:val="single" w:sz="4" w:space="0" w:color="auto"/>
            </w:tcBorders>
          </w:tcPr>
          <w:p w14:paraId="073A4F55" w14:textId="2930F6F3" w:rsidR="00CA1B7C" w:rsidRDefault="00CA1B7C" w:rsidP="00CA1B7C">
            <w:pPr>
              <w:pStyle w:val="TAL"/>
              <w:rPr>
                <w:lang w:eastAsia="ja-JP"/>
              </w:rPr>
            </w:pPr>
            <w:r>
              <w:rPr>
                <w:lang w:eastAsia="ja-JP"/>
              </w:rPr>
              <w:t xml:space="preserve">RAN Function has detected invalid RIC </w:t>
            </w:r>
            <w:r w:rsidR="00EE3242">
              <w:rPr>
                <w:lang w:eastAsia="ja-JP"/>
              </w:rPr>
              <w:t>CONTROL REQUEST</w:t>
            </w:r>
            <w:r>
              <w:rPr>
                <w:lang w:eastAsia="ja-JP"/>
              </w:rPr>
              <w:t xml:space="preserve"> message</w:t>
            </w:r>
          </w:p>
        </w:tc>
      </w:tr>
      <w:tr w:rsidR="00CA1B7C" w:rsidRPr="001D1BE9" w14:paraId="387D1A42" w14:textId="77777777" w:rsidTr="00CA1B7C">
        <w:tc>
          <w:tcPr>
            <w:tcW w:w="3118" w:type="dxa"/>
            <w:tcBorders>
              <w:top w:val="single" w:sz="4" w:space="0" w:color="auto"/>
              <w:left w:val="single" w:sz="4" w:space="0" w:color="auto"/>
              <w:bottom w:val="single" w:sz="4" w:space="0" w:color="auto"/>
              <w:right w:val="single" w:sz="4" w:space="0" w:color="auto"/>
            </w:tcBorders>
          </w:tcPr>
          <w:p w14:paraId="646687FA" w14:textId="77777777" w:rsidR="00CA1B7C" w:rsidRPr="00990E93" w:rsidRDefault="00CA1B7C" w:rsidP="00CA1B7C">
            <w:pPr>
              <w:pStyle w:val="TAL"/>
              <w:rPr>
                <w:lang w:eastAsia="ja-JP"/>
              </w:rPr>
            </w:pPr>
            <w:r>
              <w:rPr>
                <w:lang w:eastAsia="ja-JP"/>
              </w:rPr>
              <w:t xml:space="preserve">RIC </w:t>
            </w:r>
            <w:r w:rsidRPr="00990E93">
              <w:rPr>
                <w:lang w:eastAsia="ja-JP"/>
              </w:rPr>
              <w:t>Call process ID Invalid</w:t>
            </w:r>
          </w:p>
        </w:tc>
        <w:tc>
          <w:tcPr>
            <w:tcW w:w="5175" w:type="dxa"/>
            <w:tcBorders>
              <w:top w:val="single" w:sz="4" w:space="0" w:color="auto"/>
              <w:left w:val="single" w:sz="4" w:space="0" w:color="auto"/>
              <w:bottom w:val="single" w:sz="4" w:space="0" w:color="auto"/>
              <w:right w:val="single" w:sz="4" w:space="0" w:color="auto"/>
            </w:tcBorders>
          </w:tcPr>
          <w:p w14:paraId="4C7B7D27" w14:textId="09FFCAA2" w:rsidR="00CA1B7C" w:rsidRDefault="00CA1B7C" w:rsidP="00CA1B7C">
            <w:pPr>
              <w:pStyle w:val="TAL"/>
              <w:rPr>
                <w:lang w:eastAsia="ja-JP"/>
              </w:rPr>
            </w:pPr>
            <w:r>
              <w:rPr>
                <w:lang w:eastAsia="ja-JP"/>
              </w:rPr>
              <w:t xml:space="preserve">RAN function has detected invalid RIC Call Process ID in RIC </w:t>
            </w:r>
            <w:r w:rsidR="00EE3242">
              <w:rPr>
                <w:lang w:eastAsia="ja-JP"/>
              </w:rPr>
              <w:t>CONTROL REQUEST</w:t>
            </w:r>
          </w:p>
        </w:tc>
      </w:tr>
    </w:tbl>
    <w:p w14:paraId="32652EB1"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634CBFCA" w14:textId="77777777" w:rsidTr="00CA1B7C">
        <w:tc>
          <w:tcPr>
            <w:tcW w:w="3118" w:type="dxa"/>
          </w:tcPr>
          <w:p w14:paraId="6EBD1889" w14:textId="77777777" w:rsidR="00CA1B7C" w:rsidRPr="005F58F9" w:rsidRDefault="00CA1B7C" w:rsidP="00CA1B7C">
            <w:pPr>
              <w:pStyle w:val="TAH"/>
              <w:rPr>
                <w:lang w:eastAsia="ja-JP"/>
              </w:rPr>
            </w:pPr>
            <w:r w:rsidRPr="005F58F9">
              <w:rPr>
                <w:lang w:eastAsia="ja-JP"/>
              </w:rPr>
              <w:t>Transport Layer cause</w:t>
            </w:r>
          </w:p>
        </w:tc>
        <w:tc>
          <w:tcPr>
            <w:tcW w:w="5175" w:type="dxa"/>
          </w:tcPr>
          <w:p w14:paraId="6763309C" w14:textId="77777777" w:rsidR="00CA1B7C" w:rsidRPr="005F58F9" w:rsidRDefault="00CA1B7C" w:rsidP="00CA1B7C">
            <w:pPr>
              <w:pStyle w:val="TAH"/>
              <w:rPr>
                <w:lang w:eastAsia="ja-JP"/>
              </w:rPr>
            </w:pPr>
            <w:r w:rsidRPr="005F58F9">
              <w:rPr>
                <w:lang w:eastAsia="ja-JP"/>
              </w:rPr>
              <w:t>Meaning</w:t>
            </w:r>
          </w:p>
        </w:tc>
      </w:tr>
      <w:tr w:rsidR="00CA1B7C" w:rsidRPr="005F58F9" w14:paraId="0284E1C0" w14:textId="77777777" w:rsidTr="00CA1B7C">
        <w:tc>
          <w:tcPr>
            <w:tcW w:w="3118" w:type="dxa"/>
          </w:tcPr>
          <w:p w14:paraId="12669089" w14:textId="77777777" w:rsidR="00CA1B7C" w:rsidRPr="005F58F9" w:rsidRDefault="00CA1B7C" w:rsidP="00CA1B7C">
            <w:pPr>
              <w:pStyle w:val="TAL"/>
              <w:rPr>
                <w:lang w:eastAsia="ja-JP"/>
              </w:rPr>
            </w:pPr>
            <w:r w:rsidRPr="005F58F9">
              <w:rPr>
                <w:lang w:eastAsia="ja-JP"/>
              </w:rPr>
              <w:t>Unspecified</w:t>
            </w:r>
          </w:p>
        </w:tc>
        <w:tc>
          <w:tcPr>
            <w:tcW w:w="5175" w:type="dxa"/>
          </w:tcPr>
          <w:p w14:paraId="03C39DAE" w14:textId="77777777" w:rsidR="00CA1B7C" w:rsidRPr="005F58F9" w:rsidRDefault="00CA1B7C" w:rsidP="00CA1B7C">
            <w:pPr>
              <w:pStyle w:val="TAL"/>
              <w:rPr>
                <w:lang w:eastAsia="ja-JP"/>
              </w:rPr>
            </w:pPr>
            <w:r w:rsidRPr="005F58F9">
              <w:rPr>
                <w:lang w:eastAsia="ja-JP"/>
              </w:rPr>
              <w:t>Sent when none of the above cause values applies but still the cause is Transport Network Layer related.</w:t>
            </w:r>
          </w:p>
        </w:tc>
      </w:tr>
      <w:tr w:rsidR="00CA1B7C" w:rsidRPr="005F58F9" w14:paraId="2DEE61E9" w14:textId="77777777" w:rsidTr="00CA1B7C">
        <w:tc>
          <w:tcPr>
            <w:tcW w:w="3118" w:type="dxa"/>
          </w:tcPr>
          <w:p w14:paraId="3ED52571" w14:textId="77777777" w:rsidR="00CA1B7C" w:rsidRPr="005F58F9" w:rsidRDefault="00CA1B7C" w:rsidP="00CA1B7C">
            <w:pPr>
              <w:pStyle w:val="TAL"/>
              <w:rPr>
                <w:lang w:eastAsia="ja-JP"/>
              </w:rPr>
            </w:pPr>
            <w:r w:rsidRPr="006C7B94">
              <w:rPr>
                <w:lang w:eastAsia="ja-JP"/>
              </w:rPr>
              <w:t>Transport Resource Unavailable</w:t>
            </w:r>
          </w:p>
        </w:tc>
        <w:tc>
          <w:tcPr>
            <w:tcW w:w="5175" w:type="dxa"/>
          </w:tcPr>
          <w:p w14:paraId="120A3DB7" w14:textId="77777777" w:rsidR="00CA1B7C" w:rsidRPr="005F58F9" w:rsidRDefault="00CA1B7C" w:rsidP="00CA1B7C">
            <w:pPr>
              <w:pStyle w:val="TAL"/>
              <w:rPr>
                <w:lang w:eastAsia="ja-JP"/>
              </w:rPr>
            </w:pPr>
            <w:r w:rsidRPr="006C7B94">
              <w:rPr>
                <w:lang w:eastAsia="ja-JP"/>
              </w:rPr>
              <w:t>The required transport resources are not available.</w:t>
            </w:r>
          </w:p>
        </w:tc>
      </w:tr>
    </w:tbl>
    <w:p w14:paraId="2D2EE59D"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220"/>
      </w:tblGrid>
      <w:tr w:rsidR="00CA1B7C" w:rsidRPr="005F58F9" w14:paraId="2F9097AB" w14:textId="77777777" w:rsidTr="00CA1B7C">
        <w:tc>
          <w:tcPr>
            <w:tcW w:w="3168" w:type="dxa"/>
          </w:tcPr>
          <w:p w14:paraId="7B2B73D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Protocol cause</w:t>
            </w:r>
          </w:p>
        </w:tc>
        <w:tc>
          <w:tcPr>
            <w:tcW w:w="5220" w:type="dxa"/>
          </w:tcPr>
          <w:p w14:paraId="4D0763E8"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Meaning</w:t>
            </w:r>
          </w:p>
        </w:tc>
      </w:tr>
      <w:tr w:rsidR="00CA1B7C" w:rsidRPr="005F58F9" w14:paraId="0530041B" w14:textId="77777777" w:rsidTr="00CA1B7C">
        <w:tc>
          <w:tcPr>
            <w:tcW w:w="3168" w:type="dxa"/>
          </w:tcPr>
          <w:p w14:paraId="59175389"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Transfer Syntax Error</w:t>
            </w:r>
          </w:p>
        </w:tc>
        <w:tc>
          <w:tcPr>
            <w:tcW w:w="5220" w:type="dxa"/>
          </w:tcPr>
          <w:p w14:paraId="6EEC957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 transfer syntax error.</w:t>
            </w:r>
          </w:p>
        </w:tc>
      </w:tr>
      <w:tr w:rsidR="00CA1B7C" w:rsidRPr="005F58F9" w14:paraId="2C84214F" w14:textId="77777777" w:rsidTr="00CA1B7C">
        <w:tc>
          <w:tcPr>
            <w:tcW w:w="3168" w:type="dxa"/>
          </w:tcPr>
          <w:p w14:paraId="1E1A20B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(Reject)</w:t>
            </w:r>
          </w:p>
        </w:tc>
        <w:tc>
          <w:tcPr>
            <w:tcW w:w="5220" w:type="dxa"/>
          </w:tcPr>
          <w:p w14:paraId="6B65694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an abstract syntax error and the concerning criticality indicated "reject".</w:t>
            </w:r>
          </w:p>
        </w:tc>
      </w:tr>
      <w:tr w:rsidR="00CA1B7C" w:rsidRPr="005F58F9" w14:paraId="291AA4AF" w14:textId="77777777" w:rsidTr="00CA1B7C">
        <w:tc>
          <w:tcPr>
            <w:tcW w:w="3168" w:type="dxa"/>
          </w:tcPr>
          <w:p w14:paraId="63FE91D0"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Abstract Syntax Error (Ignore </w:t>
            </w:r>
            <w:proofErr w:type="gramStart"/>
            <w:r w:rsidRPr="005F58F9">
              <w:rPr>
                <w:rFonts w:ascii="Arial" w:hAnsi="Arial" w:cs="Arial"/>
                <w:sz w:val="18"/>
                <w:szCs w:val="18"/>
                <w:lang w:eastAsia="ja-JP"/>
              </w:rPr>
              <w:t>And</w:t>
            </w:r>
            <w:proofErr w:type="gramEnd"/>
            <w:r w:rsidRPr="005F58F9">
              <w:rPr>
                <w:rFonts w:ascii="Arial" w:hAnsi="Arial" w:cs="Arial"/>
                <w:sz w:val="18"/>
                <w:szCs w:val="18"/>
                <w:lang w:eastAsia="ja-JP"/>
              </w:rPr>
              <w:t xml:space="preserve"> Notify)</w:t>
            </w:r>
          </w:p>
        </w:tc>
        <w:tc>
          <w:tcPr>
            <w:tcW w:w="5220" w:type="dxa"/>
          </w:tcPr>
          <w:p w14:paraId="382CC8A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an abstract syntax error and the concerning criticality indicated "ignore and notify".</w:t>
            </w:r>
          </w:p>
        </w:tc>
      </w:tr>
      <w:tr w:rsidR="00CA1B7C" w:rsidRPr="005F58F9" w14:paraId="51934274" w14:textId="77777777" w:rsidTr="00CA1B7C">
        <w:tc>
          <w:tcPr>
            <w:tcW w:w="3168" w:type="dxa"/>
          </w:tcPr>
          <w:p w14:paraId="7E2C8445"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Message Not Compatible </w:t>
            </w:r>
            <w:proofErr w:type="gramStart"/>
            <w:r w:rsidRPr="005F58F9">
              <w:rPr>
                <w:rFonts w:ascii="Arial" w:hAnsi="Arial" w:cs="Arial"/>
                <w:sz w:val="18"/>
                <w:szCs w:val="18"/>
                <w:lang w:eastAsia="ja-JP"/>
              </w:rPr>
              <w:t>With</w:t>
            </w:r>
            <w:proofErr w:type="gramEnd"/>
            <w:r w:rsidRPr="005F58F9">
              <w:rPr>
                <w:rFonts w:ascii="Arial" w:hAnsi="Arial" w:cs="Arial"/>
                <w:sz w:val="18"/>
                <w:szCs w:val="18"/>
                <w:lang w:eastAsia="ja-JP"/>
              </w:rPr>
              <w:t xml:space="preserve"> Receiver State</w:t>
            </w:r>
          </w:p>
        </w:tc>
        <w:tc>
          <w:tcPr>
            <w:tcW w:w="5220" w:type="dxa"/>
          </w:tcPr>
          <w:p w14:paraId="0CDB3BD6"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was not compatible with the receiver state.</w:t>
            </w:r>
          </w:p>
        </w:tc>
      </w:tr>
      <w:tr w:rsidR="00CA1B7C" w:rsidRPr="005F58F9" w14:paraId="0BA48739" w14:textId="77777777" w:rsidTr="00CA1B7C">
        <w:tc>
          <w:tcPr>
            <w:tcW w:w="3168" w:type="dxa"/>
          </w:tcPr>
          <w:p w14:paraId="19694172"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Semantic Error</w:t>
            </w:r>
          </w:p>
        </w:tc>
        <w:tc>
          <w:tcPr>
            <w:tcW w:w="5220" w:type="dxa"/>
          </w:tcPr>
          <w:p w14:paraId="76007C11"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 semantic error.</w:t>
            </w:r>
          </w:p>
        </w:tc>
      </w:tr>
      <w:tr w:rsidR="00CA1B7C" w:rsidRPr="005F58F9" w14:paraId="34AC12D8" w14:textId="77777777" w:rsidTr="00CA1B7C">
        <w:tc>
          <w:tcPr>
            <w:tcW w:w="3168" w:type="dxa"/>
          </w:tcPr>
          <w:p w14:paraId="41E450A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(Falsely Constructed Message)</w:t>
            </w:r>
          </w:p>
        </w:tc>
        <w:tc>
          <w:tcPr>
            <w:tcW w:w="5220" w:type="dxa"/>
          </w:tcPr>
          <w:p w14:paraId="6EF7D4D0"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contained IEs or IE groups in wrong order or with too many occurrences.</w:t>
            </w:r>
          </w:p>
        </w:tc>
      </w:tr>
      <w:tr w:rsidR="00CA1B7C" w:rsidRPr="005F58F9" w14:paraId="669CC60D" w14:textId="77777777" w:rsidTr="00CA1B7C">
        <w:tc>
          <w:tcPr>
            <w:tcW w:w="3168" w:type="dxa"/>
          </w:tcPr>
          <w:p w14:paraId="485BB5DF"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Unspecified</w:t>
            </w:r>
          </w:p>
        </w:tc>
        <w:tc>
          <w:tcPr>
            <w:tcW w:w="5220" w:type="dxa"/>
          </w:tcPr>
          <w:p w14:paraId="015CF7D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Sent when none of the above cause values applies but still the cause is Protocol related.</w:t>
            </w:r>
          </w:p>
        </w:tc>
      </w:tr>
    </w:tbl>
    <w:p w14:paraId="2766BD7D"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4A54E197" w14:textId="77777777" w:rsidTr="00CA1B7C">
        <w:trPr>
          <w:tblHeader/>
        </w:trPr>
        <w:tc>
          <w:tcPr>
            <w:tcW w:w="3118" w:type="dxa"/>
          </w:tcPr>
          <w:p w14:paraId="2B801E68" w14:textId="77777777" w:rsidR="00CA1B7C" w:rsidRPr="005F58F9" w:rsidRDefault="00CA1B7C" w:rsidP="00CA1B7C">
            <w:pPr>
              <w:spacing w:after="0"/>
              <w:jc w:val="center"/>
              <w:rPr>
                <w:rFonts w:ascii="Arial" w:hAnsi="Arial" w:cs="Arial"/>
                <w:b/>
                <w:bCs/>
                <w:sz w:val="18"/>
                <w:szCs w:val="18"/>
                <w:lang w:eastAsia="ja-JP"/>
              </w:rPr>
            </w:pPr>
            <w:r w:rsidRPr="005F58F9">
              <w:rPr>
                <w:rFonts w:ascii="Arial" w:hAnsi="Arial" w:cs="Arial"/>
                <w:b/>
                <w:bCs/>
                <w:sz w:val="18"/>
                <w:szCs w:val="18"/>
                <w:lang w:eastAsia="ja-JP"/>
              </w:rPr>
              <w:t>Miscellaneous cause</w:t>
            </w:r>
          </w:p>
        </w:tc>
        <w:tc>
          <w:tcPr>
            <w:tcW w:w="5175" w:type="dxa"/>
          </w:tcPr>
          <w:p w14:paraId="6D1B45E2" w14:textId="77777777" w:rsidR="00CA1B7C" w:rsidRPr="005F58F9" w:rsidRDefault="00CA1B7C" w:rsidP="00CA1B7C">
            <w:pPr>
              <w:spacing w:after="0"/>
              <w:jc w:val="center"/>
              <w:rPr>
                <w:rFonts w:ascii="Arial" w:hAnsi="Arial" w:cs="Arial"/>
                <w:b/>
                <w:bCs/>
                <w:sz w:val="18"/>
                <w:szCs w:val="18"/>
                <w:lang w:eastAsia="ja-JP"/>
              </w:rPr>
            </w:pPr>
            <w:r w:rsidRPr="005F58F9">
              <w:rPr>
                <w:rFonts w:ascii="Arial" w:hAnsi="Arial" w:cs="Arial"/>
                <w:b/>
                <w:bCs/>
                <w:sz w:val="18"/>
                <w:szCs w:val="18"/>
                <w:lang w:eastAsia="ja-JP"/>
              </w:rPr>
              <w:t>Meaning</w:t>
            </w:r>
          </w:p>
        </w:tc>
      </w:tr>
      <w:tr w:rsidR="00CA1B7C" w:rsidRPr="005F58F9" w14:paraId="2E878305" w14:textId="77777777" w:rsidTr="00CA1B7C">
        <w:tc>
          <w:tcPr>
            <w:tcW w:w="3118" w:type="dxa"/>
          </w:tcPr>
          <w:p w14:paraId="355F4CAD"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Control Processing Overload</w:t>
            </w:r>
          </w:p>
        </w:tc>
        <w:tc>
          <w:tcPr>
            <w:tcW w:w="5175" w:type="dxa"/>
          </w:tcPr>
          <w:p w14:paraId="240D5520"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Control processing overload.</w:t>
            </w:r>
          </w:p>
        </w:tc>
      </w:tr>
      <w:tr w:rsidR="00CA1B7C" w:rsidRPr="005F58F9" w14:paraId="703E6A98" w14:textId="77777777" w:rsidTr="00CA1B7C">
        <w:tc>
          <w:tcPr>
            <w:tcW w:w="3118" w:type="dxa"/>
          </w:tcPr>
          <w:p w14:paraId="1FBA1ADB"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Not Enough</w:t>
            </w:r>
            <w:r w:rsidRPr="005F58F9">
              <w:rPr>
                <w:rFonts w:ascii="Arial" w:hAnsi="Arial" w:cs="Arial"/>
                <w:sz w:val="18"/>
                <w:szCs w:val="18"/>
                <w:vertAlign w:val="subscript"/>
                <w:lang w:eastAsia="ja-JP"/>
              </w:rPr>
              <w:t xml:space="preserve"> </w:t>
            </w:r>
            <w:r w:rsidRPr="005F58F9">
              <w:rPr>
                <w:rFonts w:ascii="Arial" w:hAnsi="Arial" w:cs="Arial"/>
                <w:sz w:val="18"/>
                <w:szCs w:val="18"/>
                <w:lang w:eastAsia="ja-JP"/>
              </w:rPr>
              <w:t>User Plane Processing Resources Available</w:t>
            </w:r>
          </w:p>
        </w:tc>
        <w:tc>
          <w:tcPr>
            <w:tcW w:w="5175" w:type="dxa"/>
          </w:tcPr>
          <w:p w14:paraId="41A4F456"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No enough resources are available related to user plane processing.</w:t>
            </w:r>
          </w:p>
        </w:tc>
      </w:tr>
      <w:tr w:rsidR="00CA1B7C" w:rsidRPr="005F58F9" w14:paraId="666B32A1" w14:textId="77777777" w:rsidTr="00CA1B7C">
        <w:tc>
          <w:tcPr>
            <w:tcW w:w="3118" w:type="dxa"/>
          </w:tcPr>
          <w:p w14:paraId="258C43E1"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Hardware Failure</w:t>
            </w:r>
          </w:p>
        </w:tc>
        <w:tc>
          <w:tcPr>
            <w:tcW w:w="5175" w:type="dxa"/>
          </w:tcPr>
          <w:p w14:paraId="1114CF8E"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Action related to hardware failure.</w:t>
            </w:r>
          </w:p>
        </w:tc>
      </w:tr>
      <w:tr w:rsidR="00CA1B7C" w:rsidRPr="005F58F9" w14:paraId="12A0BE49" w14:textId="77777777" w:rsidTr="00CA1B7C">
        <w:tc>
          <w:tcPr>
            <w:tcW w:w="3118" w:type="dxa"/>
          </w:tcPr>
          <w:p w14:paraId="39824599"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O&amp;M Intervention</w:t>
            </w:r>
          </w:p>
        </w:tc>
        <w:tc>
          <w:tcPr>
            <w:tcW w:w="5175" w:type="dxa"/>
          </w:tcPr>
          <w:p w14:paraId="55B4C2C4"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The action is due to O&amp;M intervention.</w:t>
            </w:r>
          </w:p>
        </w:tc>
      </w:tr>
      <w:tr w:rsidR="00CA1B7C" w:rsidRPr="005F58F9" w14:paraId="43F9513B" w14:textId="77777777" w:rsidTr="00CA1B7C">
        <w:tc>
          <w:tcPr>
            <w:tcW w:w="3118" w:type="dxa"/>
          </w:tcPr>
          <w:p w14:paraId="3BB0AB45" w14:textId="77777777" w:rsidR="00CA1B7C" w:rsidRPr="005F58F9" w:rsidRDefault="00CA1B7C" w:rsidP="00CA1B7C">
            <w:pPr>
              <w:keepNext/>
              <w:spacing w:after="0"/>
              <w:rPr>
                <w:rFonts w:ascii="Arial" w:hAnsi="Arial" w:cs="Arial"/>
                <w:sz w:val="18"/>
                <w:szCs w:val="18"/>
                <w:lang w:eastAsia="ja-JP"/>
              </w:rPr>
            </w:pPr>
            <w:r w:rsidRPr="005F58F9">
              <w:rPr>
                <w:rFonts w:ascii="Arial" w:hAnsi="Arial" w:cs="Arial"/>
                <w:sz w:val="18"/>
                <w:szCs w:val="18"/>
                <w:lang w:eastAsia="ja-JP"/>
              </w:rPr>
              <w:t>Unspecified Failure</w:t>
            </w:r>
          </w:p>
        </w:tc>
        <w:tc>
          <w:tcPr>
            <w:tcW w:w="5175" w:type="dxa"/>
          </w:tcPr>
          <w:p w14:paraId="03A74B1D" w14:textId="77777777" w:rsidR="00CA1B7C" w:rsidRPr="005F58F9" w:rsidRDefault="00CA1B7C" w:rsidP="00CA1B7C">
            <w:pPr>
              <w:keepNext/>
              <w:spacing w:after="0"/>
              <w:rPr>
                <w:rFonts w:ascii="Arial" w:hAnsi="Arial" w:cs="Arial"/>
                <w:sz w:val="18"/>
                <w:szCs w:val="18"/>
                <w:lang w:eastAsia="ja-JP"/>
              </w:rPr>
            </w:pPr>
            <w:r w:rsidRPr="005F58F9">
              <w:rPr>
                <w:rFonts w:ascii="Arial" w:hAnsi="Arial" w:cs="Arial"/>
                <w:sz w:val="18"/>
                <w:szCs w:val="18"/>
                <w:lang w:eastAsia="ja-JP"/>
              </w:rPr>
              <w:t>Sent when none of the above cause values applies and the cause is not related to any of the categories Radio Network Layer, Transport Network Layer, NAS or Protocol.</w:t>
            </w:r>
          </w:p>
        </w:tc>
      </w:tr>
    </w:tbl>
    <w:p w14:paraId="4EAE1907" w14:textId="77777777" w:rsidR="00CA1B7C" w:rsidRPr="00C419B5" w:rsidRDefault="00CA1B7C" w:rsidP="00C419B5">
      <w:pPr>
        <w:pStyle w:val="3"/>
        <w:numPr>
          <w:ilvl w:val="0"/>
          <w:numId w:val="0"/>
        </w:numPr>
        <w:ind w:left="720" w:hanging="720"/>
        <w:rPr>
          <w:lang w:val="en-US"/>
        </w:rPr>
      </w:pPr>
      <w:bookmarkStart w:id="1284" w:name="_Toc31208995"/>
      <w:r w:rsidRPr="00C419B5">
        <w:rPr>
          <w:lang w:val="en-US"/>
        </w:rPr>
        <w:t>9.2.2</w:t>
      </w:r>
      <w:r w:rsidRPr="00C419B5">
        <w:rPr>
          <w:lang w:val="en-US"/>
        </w:rPr>
        <w:tab/>
        <w:t>Criticality Diagnostics</w:t>
      </w:r>
      <w:bookmarkEnd w:id="1283"/>
      <w:bookmarkEnd w:id="1284"/>
    </w:p>
    <w:p w14:paraId="0802FE28" w14:textId="5753F345" w:rsidR="00CA1B7C" w:rsidRPr="005F58F9" w:rsidRDefault="00CA1B7C" w:rsidP="00CA1B7C">
      <w:pPr>
        <w:rPr>
          <w:rFonts w:eastAsia="MS Mincho"/>
        </w:rPr>
      </w:pPr>
      <w:bookmarkStart w:id="1285" w:name="_Toc6489279"/>
      <w:bookmarkStart w:id="1286" w:name="_Ref469320856"/>
      <w:r w:rsidRPr="005F58F9">
        <w:t xml:space="preserve">The </w:t>
      </w:r>
      <w:r w:rsidRPr="005F58F9">
        <w:rPr>
          <w:i/>
        </w:rPr>
        <w:t>Criticality Diagnostics</w:t>
      </w:r>
      <w:r w:rsidRPr="005F58F9">
        <w:t xml:space="preserve"> IE is sent by the </w:t>
      </w:r>
      <w:r>
        <w:t>E2 Node</w:t>
      </w:r>
      <w:r w:rsidRPr="005F58F9">
        <w:t xml:space="preserve"> or the </w:t>
      </w:r>
      <w:r w:rsidR="005E5F2D">
        <w:t>Near</w:t>
      </w:r>
      <w:r w:rsidR="00132A21">
        <w:t>-</w:t>
      </w:r>
      <w:r>
        <w:t>RT RIC</w:t>
      </w:r>
      <w:r w:rsidRPr="005F58F9">
        <w:t xml:space="preserve"> when parts of a received message have not been comprehended or were missing, or if the message contained logical errors. When applicable, it contains information about which IEs were not comprehended or were missing.</w:t>
      </w:r>
    </w:p>
    <w:p w14:paraId="75DD0B7C" w14:textId="77777777" w:rsidR="00CA1B7C" w:rsidRPr="005F58F9" w:rsidRDefault="00CA1B7C" w:rsidP="00CA1B7C">
      <w:r w:rsidRPr="005F58F9">
        <w:t xml:space="preserve">For further details on how to use the </w:t>
      </w:r>
      <w:r w:rsidRPr="005F58F9">
        <w:rPr>
          <w:i/>
        </w:rPr>
        <w:t>Criticality Diagnostics</w:t>
      </w:r>
      <w:r w:rsidRPr="005F58F9">
        <w:t xml:space="preserve"> IE, (see clause 10).</w:t>
      </w:r>
      <w:r>
        <w:t xml:space="preserve"> </w:t>
      </w:r>
      <w:r w:rsidRPr="00381E98">
        <w:t xml:space="preserve">The conditions for inclusion of the </w:t>
      </w:r>
      <w:r w:rsidRPr="00381E98">
        <w:rPr>
          <w:i/>
        </w:rPr>
        <w:t xml:space="preserve">Transaction ID </w:t>
      </w:r>
      <w:r w:rsidRPr="00381E98">
        <w:t>IE are described in clause 10.</w:t>
      </w:r>
    </w:p>
    <w:tbl>
      <w:tblPr>
        <w:tblW w:w="952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8"/>
        <w:gridCol w:w="1080"/>
        <w:gridCol w:w="1440"/>
        <w:gridCol w:w="1841"/>
        <w:gridCol w:w="2835"/>
      </w:tblGrid>
      <w:tr w:rsidR="00CA1B7C" w:rsidRPr="005F58F9" w14:paraId="3747B757" w14:textId="77777777" w:rsidTr="00CA1B7C">
        <w:tc>
          <w:tcPr>
            <w:tcW w:w="2328" w:type="dxa"/>
          </w:tcPr>
          <w:p w14:paraId="3C0E94C6"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lastRenderedPageBreak/>
              <w:t>IE/Group Name</w:t>
            </w:r>
          </w:p>
        </w:tc>
        <w:tc>
          <w:tcPr>
            <w:tcW w:w="1080" w:type="dxa"/>
          </w:tcPr>
          <w:p w14:paraId="166E4C2B"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1440" w:type="dxa"/>
          </w:tcPr>
          <w:p w14:paraId="206CD81A"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1841" w:type="dxa"/>
          </w:tcPr>
          <w:p w14:paraId="0AAB260E"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2835" w:type="dxa"/>
          </w:tcPr>
          <w:p w14:paraId="62DF9AEF"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4648ABD5" w14:textId="77777777" w:rsidTr="00CA1B7C">
        <w:tc>
          <w:tcPr>
            <w:tcW w:w="2328" w:type="dxa"/>
          </w:tcPr>
          <w:p w14:paraId="5551496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Procedure Code</w:t>
            </w:r>
          </w:p>
        </w:tc>
        <w:tc>
          <w:tcPr>
            <w:tcW w:w="1080" w:type="dxa"/>
          </w:tcPr>
          <w:p w14:paraId="2A79516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0B35A31C"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23BF1ADA"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INTEGER (</w:t>
            </w:r>
            <w:proofErr w:type="gramStart"/>
            <w:r w:rsidRPr="005F58F9">
              <w:rPr>
                <w:rFonts w:ascii="Arial" w:hAnsi="Arial" w:cs="Arial"/>
                <w:snapToGrid w:val="0"/>
                <w:sz w:val="18"/>
                <w:szCs w:val="18"/>
                <w:lang w:eastAsia="ja-JP"/>
              </w:rPr>
              <w:t>0..</w:t>
            </w:r>
            <w:proofErr w:type="gramEnd"/>
            <w:r w:rsidRPr="005F58F9">
              <w:rPr>
                <w:rFonts w:ascii="Arial" w:hAnsi="Arial" w:cs="Arial"/>
                <w:snapToGrid w:val="0"/>
                <w:sz w:val="18"/>
                <w:szCs w:val="18"/>
                <w:lang w:eastAsia="ja-JP"/>
              </w:rPr>
              <w:t>255)</w:t>
            </w:r>
          </w:p>
        </w:tc>
        <w:tc>
          <w:tcPr>
            <w:tcW w:w="2835" w:type="dxa"/>
          </w:tcPr>
          <w:p w14:paraId="7575E11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Procedure </w:t>
            </w:r>
            <w:r w:rsidRPr="005F58F9">
              <w:rPr>
                <w:rFonts w:ascii="Arial" w:eastAsia="MS Mincho" w:hAnsi="Arial" w:cs="Arial"/>
                <w:snapToGrid w:val="0"/>
                <w:sz w:val="18"/>
                <w:szCs w:val="18"/>
                <w:lang w:eastAsia="ja-JP"/>
              </w:rPr>
              <w:t>C</w:t>
            </w:r>
            <w:r w:rsidRPr="005F58F9">
              <w:rPr>
                <w:rFonts w:ascii="Arial" w:hAnsi="Arial" w:cs="Arial"/>
                <w:snapToGrid w:val="0"/>
                <w:sz w:val="18"/>
                <w:szCs w:val="18"/>
                <w:lang w:eastAsia="ja-JP"/>
              </w:rPr>
              <w:t xml:space="preserve">ode is to be used if Criticality </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 xml:space="preserve">iagnostics is part of Error Indication procedure, and not within the response message of the same </w:t>
            </w:r>
            <w:r w:rsidRPr="005F58F9">
              <w:rPr>
                <w:rFonts w:ascii="Arial" w:eastAsia="MS Mincho" w:hAnsi="Arial" w:cs="Arial"/>
                <w:snapToGrid w:val="0"/>
                <w:sz w:val="18"/>
                <w:szCs w:val="18"/>
                <w:lang w:eastAsia="ja-JP"/>
              </w:rPr>
              <w:t xml:space="preserve">procedure </w:t>
            </w:r>
            <w:r w:rsidRPr="005F58F9">
              <w:rPr>
                <w:rFonts w:ascii="Arial" w:hAnsi="Arial" w:cs="Arial"/>
                <w:snapToGrid w:val="0"/>
                <w:sz w:val="18"/>
                <w:szCs w:val="18"/>
                <w:lang w:eastAsia="ja-JP"/>
              </w:rPr>
              <w:t>that caused the error.</w:t>
            </w:r>
          </w:p>
        </w:tc>
      </w:tr>
      <w:tr w:rsidR="00CA1B7C" w:rsidRPr="005F58F9" w14:paraId="38CE9095" w14:textId="77777777" w:rsidTr="00CA1B7C">
        <w:tc>
          <w:tcPr>
            <w:tcW w:w="2328" w:type="dxa"/>
          </w:tcPr>
          <w:p w14:paraId="6CF4F60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Triggering Message</w:t>
            </w:r>
          </w:p>
        </w:tc>
        <w:tc>
          <w:tcPr>
            <w:tcW w:w="1080" w:type="dxa"/>
          </w:tcPr>
          <w:p w14:paraId="0C902B3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11D786D3"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145C00F5"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initiating message, successful outcome, unsuccessful outcome)</w:t>
            </w:r>
          </w:p>
        </w:tc>
        <w:tc>
          <w:tcPr>
            <w:tcW w:w="2835" w:type="dxa"/>
          </w:tcPr>
          <w:p w14:paraId="289D623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The Triggering Message is used only if the Criticality </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iagnostics is part of Error Indication procedure.</w:t>
            </w:r>
          </w:p>
        </w:tc>
      </w:tr>
      <w:tr w:rsidR="00CA1B7C" w:rsidRPr="005F58F9" w14:paraId="727990F4" w14:textId="77777777" w:rsidTr="00CA1B7C">
        <w:tc>
          <w:tcPr>
            <w:tcW w:w="2328" w:type="dxa"/>
          </w:tcPr>
          <w:p w14:paraId="678D7679" w14:textId="77777777" w:rsidR="00CA1B7C" w:rsidRPr="005F58F9" w:rsidRDefault="00CA1B7C" w:rsidP="00CA1B7C">
            <w:pPr>
              <w:keepNext/>
              <w:keepLines/>
              <w:spacing w:after="0"/>
              <w:rPr>
                <w:rFonts w:ascii="Arial" w:hAnsi="Arial" w:cs="Arial"/>
                <w:sz w:val="18"/>
                <w:szCs w:val="18"/>
                <w:lang w:eastAsia="ja-JP"/>
              </w:rPr>
            </w:pPr>
            <w:r w:rsidRPr="005F58F9">
              <w:rPr>
                <w:rFonts w:ascii="Arial" w:eastAsia="MS Mincho" w:hAnsi="Arial" w:cs="Arial"/>
                <w:sz w:val="18"/>
                <w:szCs w:val="18"/>
                <w:lang w:eastAsia="ja-JP"/>
              </w:rPr>
              <w:t xml:space="preserve">Procedure </w:t>
            </w:r>
            <w:r w:rsidRPr="005F58F9">
              <w:rPr>
                <w:rFonts w:ascii="Arial" w:hAnsi="Arial" w:cs="Arial"/>
                <w:sz w:val="18"/>
                <w:szCs w:val="18"/>
                <w:lang w:eastAsia="ja-JP"/>
              </w:rPr>
              <w:t>Criticality</w:t>
            </w:r>
          </w:p>
        </w:tc>
        <w:tc>
          <w:tcPr>
            <w:tcW w:w="1080" w:type="dxa"/>
          </w:tcPr>
          <w:p w14:paraId="3906F1B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5A732F86"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0FF31D2C"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reject, ignore, notify)</w:t>
            </w:r>
          </w:p>
        </w:tc>
        <w:tc>
          <w:tcPr>
            <w:tcW w:w="2835" w:type="dxa"/>
          </w:tcPr>
          <w:p w14:paraId="7CB2CD4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This </w:t>
            </w:r>
            <w:r w:rsidRPr="005F58F9">
              <w:rPr>
                <w:rFonts w:ascii="Arial" w:eastAsia="MS Mincho" w:hAnsi="Arial" w:cs="Arial"/>
                <w:snapToGrid w:val="0"/>
                <w:sz w:val="18"/>
                <w:szCs w:val="18"/>
                <w:lang w:eastAsia="ja-JP"/>
              </w:rPr>
              <w:t xml:space="preserve">Procedure </w:t>
            </w:r>
            <w:r w:rsidRPr="005F58F9">
              <w:rPr>
                <w:rFonts w:ascii="Arial" w:hAnsi="Arial" w:cs="Arial"/>
                <w:snapToGrid w:val="0"/>
                <w:sz w:val="18"/>
                <w:szCs w:val="18"/>
                <w:lang w:eastAsia="ja-JP"/>
              </w:rPr>
              <w:t>Criticality is used for reporting the Criticality of the Triggering message</w:t>
            </w:r>
            <w:r w:rsidRPr="005F58F9">
              <w:rPr>
                <w:rFonts w:ascii="Arial" w:eastAsia="MS Mincho" w:hAnsi="Arial" w:cs="Arial"/>
                <w:snapToGrid w:val="0"/>
                <w:sz w:val="18"/>
                <w:szCs w:val="18"/>
                <w:lang w:eastAsia="ja-JP"/>
              </w:rPr>
              <w:t xml:space="preserve"> </w:t>
            </w:r>
            <w:r w:rsidRPr="005F58F9">
              <w:rPr>
                <w:rFonts w:ascii="Arial" w:hAnsi="Arial" w:cs="Arial"/>
                <w:snapToGrid w:val="0"/>
                <w:sz w:val="18"/>
                <w:szCs w:val="18"/>
                <w:lang w:eastAsia="ja-JP"/>
              </w:rPr>
              <w:t>(Procedure).</w:t>
            </w:r>
          </w:p>
        </w:tc>
      </w:tr>
      <w:tr w:rsidR="00CA1B7C" w:rsidRPr="005F58F9" w14:paraId="56B889A6" w14:textId="77777777" w:rsidTr="00CA1B7C">
        <w:tc>
          <w:tcPr>
            <w:tcW w:w="2328" w:type="dxa"/>
          </w:tcPr>
          <w:p w14:paraId="3CBAC62B" w14:textId="77777777" w:rsidR="00CA1B7C" w:rsidRPr="005F58F9" w:rsidRDefault="00CA1B7C" w:rsidP="00CA1B7C">
            <w:pPr>
              <w:keepNext/>
              <w:keepLines/>
              <w:spacing w:after="0"/>
              <w:rPr>
                <w:rFonts w:ascii="Arial" w:eastAsia="MS Mincho" w:hAnsi="Arial" w:cs="Arial"/>
                <w:sz w:val="18"/>
                <w:szCs w:val="18"/>
                <w:lang w:eastAsia="ja-JP"/>
              </w:rPr>
            </w:pPr>
            <w:r>
              <w:rPr>
                <w:rFonts w:ascii="Arial" w:eastAsia="MS Mincho" w:hAnsi="Arial" w:cs="Arial"/>
                <w:sz w:val="18"/>
                <w:szCs w:val="18"/>
                <w:lang w:eastAsia="ja-JP"/>
              </w:rPr>
              <w:t>RIC Request</w:t>
            </w:r>
            <w:r w:rsidRPr="00381E98">
              <w:rPr>
                <w:rFonts w:ascii="Arial" w:eastAsia="MS Mincho" w:hAnsi="Arial" w:cs="Arial"/>
                <w:sz w:val="18"/>
                <w:szCs w:val="18"/>
                <w:lang w:eastAsia="ja-JP"/>
              </w:rPr>
              <w:t xml:space="preserve"> ID</w:t>
            </w:r>
          </w:p>
        </w:tc>
        <w:tc>
          <w:tcPr>
            <w:tcW w:w="1080" w:type="dxa"/>
          </w:tcPr>
          <w:p w14:paraId="64513E41" w14:textId="77777777" w:rsidR="00CA1B7C" w:rsidRPr="005F58F9" w:rsidRDefault="00CA1B7C" w:rsidP="00CA1B7C">
            <w:pPr>
              <w:keepNext/>
              <w:keepLines/>
              <w:spacing w:after="0"/>
              <w:rPr>
                <w:rFonts w:ascii="Arial" w:hAnsi="Arial" w:cs="Arial"/>
                <w:sz w:val="18"/>
                <w:szCs w:val="18"/>
                <w:lang w:eastAsia="ja-JP"/>
              </w:rPr>
            </w:pPr>
            <w:r w:rsidRPr="00381E98">
              <w:rPr>
                <w:rFonts w:ascii="Arial" w:hAnsi="Arial" w:cs="Arial"/>
                <w:sz w:val="18"/>
                <w:szCs w:val="18"/>
                <w:lang w:eastAsia="ja-JP"/>
              </w:rPr>
              <w:t>O</w:t>
            </w:r>
          </w:p>
        </w:tc>
        <w:tc>
          <w:tcPr>
            <w:tcW w:w="1440" w:type="dxa"/>
          </w:tcPr>
          <w:p w14:paraId="1BCE2D44"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4FAB4186" w14:textId="77777777" w:rsidR="00CA1B7C" w:rsidRPr="005F58F9" w:rsidRDefault="00CA1B7C" w:rsidP="00CA1B7C">
            <w:pPr>
              <w:keepNext/>
              <w:keepLines/>
              <w:spacing w:after="0"/>
              <w:rPr>
                <w:rFonts w:ascii="Arial" w:hAnsi="Arial" w:cs="Arial"/>
                <w:snapToGrid w:val="0"/>
                <w:sz w:val="18"/>
                <w:szCs w:val="18"/>
                <w:lang w:eastAsia="ja-JP"/>
              </w:rPr>
            </w:pPr>
            <w:r w:rsidRPr="00381E98">
              <w:rPr>
                <w:rFonts w:ascii="Arial" w:hAnsi="Arial" w:cs="Arial"/>
                <w:snapToGrid w:val="0"/>
                <w:sz w:val="18"/>
                <w:szCs w:val="18"/>
                <w:lang w:eastAsia="ja-JP"/>
              </w:rPr>
              <w:t>9.</w:t>
            </w:r>
            <w:r>
              <w:rPr>
                <w:rFonts w:ascii="Arial" w:hAnsi="Arial" w:cs="Arial"/>
                <w:snapToGrid w:val="0"/>
                <w:sz w:val="18"/>
                <w:szCs w:val="18"/>
                <w:lang w:eastAsia="ja-JP"/>
              </w:rPr>
              <w:t>2.7</w:t>
            </w:r>
          </w:p>
        </w:tc>
        <w:tc>
          <w:tcPr>
            <w:tcW w:w="2835" w:type="dxa"/>
          </w:tcPr>
          <w:p w14:paraId="77FD97E1" w14:textId="77777777" w:rsidR="00CA1B7C" w:rsidRPr="005F58F9" w:rsidRDefault="00CA1B7C" w:rsidP="00CA1B7C">
            <w:pPr>
              <w:keepNext/>
              <w:keepLines/>
              <w:spacing w:after="0"/>
              <w:rPr>
                <w:rFonts w:ascii="Arial" w:hAnsi="Arial" w:cs="Arial"/>
                <w:snapToGrid w:val="0"/>
                <w:sz w:val="18"/>
                <w:szCs w:val="18"/>
                <w:lang w:eastAsia="ja-JP"/>
              </w:rPr>
            </w:pPr>
          </w:p>
        </w:tc>
      </w:tr>
      <w:tr w:rsidR="00CA1B7C" w:rsidRPr="005F58F9" w14:paraId="48054FC3" w14:textId="77777777" w:rsidTr="00CA1B7C">
        <w:tc>
          <w:tcPr>
            <w:tcW w:w="2328" w:type="dxa"/>
          </w:tcPr>
          <w:p w14:paraId="00858957" w14:textId="77777777" w:rsidR="00CA1B7C" w:rsidRPr="005F58F9" w:rsidRDefault="00CA1B7C" w:rsidP="00CA1B7C">
            <w:pPr>
              <w:keepNext/>
              <w:keepLines/>
              <w:spacing w:after="0"/>
              <w:rPr>
                <w:rFonts w:ascii="Arial" w:hAnsi="Arial" w:cs="Arial"/>
                <w:b/>
                <w:sz w:val="18"/>
                <w:szCs w:val="18"/>
                <w:lang w:eastAsia="ja-JP"/>
              </w:rPr>
            </w:pPr>
            <w:r w:rsidRPr="005F58F9">
              <w:rPr>
                <w:rFonts w:ascii="Arial" w:hAnsi="Arial" w:cs="Arial"/>
                <w:b/>
                <w:sz w:val="18"/>
                <w:szCs w:val="18"/>
                <w:lang w:eastAsia="ja-JP"/>
              </w:rPr>
              <w:t>Information Element Criticality Diagnostics</w:t>
            </w:r>
          </w:p>
        </w:tc>
        <w:tc>
          <w:tcPr>
            <w:tcW w:w="1080" w:type="dxa"/>
          </w:tcPr>
          <w:p w14:paraId="1DF26E87" w14:textId="77777777" w:rsidR="00CA1B7C" w:rsidRPr="005F58F9" w:rsidRDefault="00CA1B7C" w:rsidP="00CA1B7C">
            <w:pPr>
              <w:keepNext/>
              <w:keepLines/>
              <w:spacing w:after="0"/>
              <w:rPr>
                <w:rFonts w:ascii="Arial" w:hAnsi="Arial" w:cs="Arial"/>
                <w:sz w:val="18"/>
                <w:szCs w:val="18"/>
                <w:lang w:eastAsia="ja-JP"/>
              </w:rPr>
            </w:pPr>
          </w:p>
        </w:tc>
        <w:tc>
          <w:tcPr>
            <w:tcW w:w="1440" w:type="dxa"/>
          </w:tcPr>
          <w:p w14:paraId="7886F30E" w14:textId="77777777" w:rsidR="00CA1B7C" w:rsidRPr="005F58F9" w:rsidRDefault="00CA1B7C" w:rsidP="00CA1B7C">
            <w:pPr>
              <w:keepNext/>
              <w:keepLines/>
              <w:spacing w:after="0"/>
              <w:rPr>
                <w:rFonts w:ascii="Arial" w:hAnsi="Arial" w:cs="Arial"/>
                <w:i/>
                <w:sz w:val="18"/>
                <w:szCs w:val="18"/>
                <w:lang w:eastAsia="ja-JP"/>
              </w:rPr>
            </w:pPr>
            <w:r w:rsidRPr="005F58F9">
              <w:rPr>
                <w:rFonts w:ascii="Arial" w:hAnsi="Arial" w:cs="Arial"/>
                <w:i/>
                <w:sz w:val="18"/>
                <w:szCs w:val="18"/>
                <w:lang w:eastAsia="ja-JP"/>
              </w:rPr>
              <w:t>0</w:t>
            </w:r>
            <w:proofErr w:type="gramStart"/>
            <w:r w:rsidRPr="005F58F9">
              <w:rPr>
                <w:rFonts w:ascii="Arial" w:hAnsi="Arial" w:cs="Arial"/>
                <w:i/>
                <w:sz w:val="18"/>
                <w:szCs w:val="18"/>
                <w:lang w:eastAsia="ja-JP"/>
              </w:rPr>
              <w:t xml:space="preserve"> ..</w:t>
            </w:r>
            <w:proofErr w:type="gramEnd"/>
            <w:r w:rsidRPr="005F58F9">
              <w:rPr>
                <w:rFonts w:ascii="Arial" w:hAnsi="Arial" w:cs="Arial"/>
                <w:i/>
                <w:sz w:val="18"/>
                <w:szCs w:val="18"/>
                <w:lang w:eastAsia="ja-JP"/>
              </w:rPr>
              <w:t xml:space="preserve"> &lt;maxnoof Errors&gt;</w:t>
            </w:r>
          </w:p>
        </w:tc>
        <w:tc>
          <w:tcPr>
            <w:tcW w:w="1841" w:type="dxa"/>
          </w:tcPr>
          <w:p w14:paraId="6C274666" w14:textId="77777777" w:rsidR="00CA1B7C" w:rsidRPr="005F58F9" w:rsidRDefault="00CA1B7C" w:rsidP="00CA1B7C">
            <w:pPr>
              <w:keepNext/>
              <w:keepLines/>
              <w:spacing w:after="0"/>
              <w:rPr>
                <w:rFonts w:ascii="Arial" w:hAnsi="Arial" w:cs="Arial"/>
                <w:sz w:val="18"/>
                <w:szCs w:val="18"/>
                <w:lang w:eastAsia="ja-JP"/>
              </w:rPr>
            </w:pPr>
          </w:p>
        </w:tc>
        <w:tc>
          <w:tcPr>
            <w:tcW w:w="2835" w:type="dxa"/>
          </w:tcPr>
          <w:p w14:paraId="39C4A546"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B06164E" w14:textId="77777777" w:rsidTr="00CA1B7C">
        <w:tc>
          <w:tcPr>
            <w:tcW w:w="2328" w:type="dxa"/>
          </w:tcPr>
          <w:p w14:paraId="0ED1C3CF"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w:t>
            </w:r>
            <w:r w:rsidRPr="005F58F9">
              <w:rPr>
                <w:rFonts w:ascii="Arial" w:eastAsia="MS Mincho" w:hAnsi="Arial" w:cs="Arial"/>
                <w:sz w:val="18"/>
                <w:szCs w:val="18"/>
                <w:lang w:eastAsia="ja-JP"/>
              </w:rPr>
              <w:t xml:space="preserve">IE </w:t>
            </w:r>
            <w:r w:rsidRPr="005F58F9">
              <w:rPr>
                <w:rFonts w:ascii="Arial" w:hAnsi="Arial" w:cs="Arial"/>
                <w:sz w:val="18"/>
                <w:szCs w:val="18"/>
                <w:lang w:eastAsia="ja-JP"/>
              </w:rPr>
              <w:t>Criticality</w:t>
            </w:r>
          </w:p>
        </w:tc>
        <w:tc>
          <w:tcPr>
            <w:tcW w:w="1080" w:type="dxa"/>
          </w:tcPr>
          <w:p w14:paraId="2051991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756BE139"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46AC32EE"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reject, ignore, notify)</w:t>
            </w:r>
          </w:p>
        </w:tc>
        <w:tc>
          <w:tcPr>
            <w:tcW w:w="2835" w:type="dxa"/>
          </w:tcPr>
          <w:p w14:paraId="572AAB9A"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The </w:t>
            </w:r>
            <w:r w:rsidRPr="005F58F9">
              <w:rPr>
                <w:rFonts w:ascii="Arial" w:eastAsia="MS Mincho" w:hAnsi="Arial" w:cs="Arial"/>
                <w:snapToGrid w:val="0"/>
                <w:sz w:val="18"/>
                <w:szCs w:val="18"/>
                <w:lang w:eastAsia="ja-JP"/>
              </w:rPr>
              <w:t xml:space="preserve">IE </w:t>
            </w:r>
            <w:r w:rsidRPr="005F58F9">
              <w:rPr>
                <w:rFonts w:ascii="Arial" w:hAnsi="Arial" w:cs="Arial"/>
                <w:snapToGrid w:val="0"/>
                <w:sz w:val="18"/>
                <w:szCs w:val="18"/>
                <w:lang w:eastAsia="ja-JP"/>
              </w:rPr>
              <w:t>Criticality is used for reporting the criticality of the triggering IE. T</w:t>
            </w:r>
            <w:r>
              <w:rPr>
                <w:rFonts w:ascii="Arial" w:hAnsi="Arial" w:cs="Arial"/>
                <w:snapToGrid w:val="0"/>
                <w:sz w:val="18"/>
                <w:szCs w:val="18"/>
                <w:lang w:eastAsia="ja-JP"/>
              </w:rPr>
              <w:t>he value 'ignore'</w:t>
            </w:r>
            <w:r w:rsidRPr="005F58F9">
              <w:rPr>
                <w:rFonts w:ascii="Arial" w:hAnsi="Arial" w:cs="Arial"/>
                <w:snapToGrid w:val="0"/>
                <w:sz w:val="18"/>
                <w:szCs w:val="18"/>
                <w:lang w:eastAsia="ja-JP"/>
              </w:rPr>
              <w:t xml:space="preserve"> shall not be used.</w:t>
            </w:r>
          </w:p>
        </w:tc>
      </w:tr>
      <w:tr w:rsidR="00CA1B7C" w:rsidRPr="005F58F9" w14:paraId="1985EB7E" w14:textId="77777777" w:rsidTr="00CA1B7C">
        <w:tc>
          <w:tcPr>
            <w:tcW w:w="2328" w:type="dxa"/>
          </w:tcPr>
          <w:p w14:paraId="53925C44"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&gt;IE I</w:t>
            </w:r>
            <w:r w:rsidRPr="005F58F9">
              <w:rPr>
                <w:rFonts w:ascii="Arial" w:eastAsia="MS Mincho" w:hAnsi="Arial" w:cs="Arial"/>
                <w:sz w:val="18"/>
                <w:szCs w:val="18"/>
                <w:lang w:eastAsia="ja-JP"/>
              </w:rPr>
              <w:t>D</w:t>
            </w:r>
          </w:p>
        </w:tc>
        <w:tc>
          <w:tcPr>
            <w:tcW w:w="1080" w:type="dxa"/>
          </w:tcPr>
          <w:p w14:paraId="30EA83C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2FCF4D47"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3ED475A9"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INTEGER (</w:t>
            </w:r>
            <w:proofErr w:type="gramStart"/>
            <w:r w:rsidRPr="005F58F9">
              <w:rPr>
                <w:rFonts w:ascii="Arial" w:hAnsi="Arial" w:cs="Arial"/>
                <w:snapToGrid w:val="0"/>
                <w:sz w:val="18"/>
                <w:szCs w:val="18"/>
                <w:lang w:eastAsia="ja-JP"/>
              </w:rPr>
              <w:t>0..</w:t>
            </w:r>
            <w:proofErr w:type="gramEnd"/>
            <w:r w:rsidRPr="005F58F9">
              <w:rPr>
                <w:rFonts w:ascii="Arial" w:hAnsi="Arial" w:cs="Arial"/>
                <w:snapToGrid w:val="0"/>
                <w:sz w:val="18"/>
                <w:szCs w:val="18"/>
                <w:lang w:eastAsia="ja-JP"/>
              </w:rPr>
              <w:t>65535)</w:t>
            </w:r>
          </w:p>
        </w:tc>
        <w:tc>
          <w:tcPr>
            <w:tcW w:w="2835" w:type="dxa"/>
          </w:tcPr>
          <w:p w14:paraId="77B2983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The IE I</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 xml:space="preserve"> of the not understood or missing IE.</w:t>
            </w:r>
          </w:p>
        </w:tc>
      </w:tr>
      <w:tr w:rsidR="00CA1B7C" w:rsidRPr="005F58F9" w14:paraId="555C64EF" w14:textId="77777777" w:rsidTr="00CA1B7C">
        <w:tc>
          <w:tcPr>
            <w:tcW w:w="2328" w:type="dxa"/>
          </w:tcPr>
          <w:p w14:paraId="41A80A21"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&gt;Type of Error</w:t>
            </w:r>
          </w:p>
        </w:tc>
        <w:tc>
          <w:tcPr>
            <w:tcW w:w="1080" w:type="dxa"/>
          </w:tcPr>
          <w:p w14:paraId="6699672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26175B33"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69127C0E" w14:textId="77777777" w:rsidR="00CA1B7C" w:rsidRPr="005F58F9" w:rsidRDefault="00CA1B7C" w:rsidP="00CA1B7C">
            <w:pPr>
              <w:keepNext/>
              <w:keepLines/>
              <w:spacing w:after="0"/>
              <w:rPr>
                <w:rFonts w:ascii="Arial" w:hAnsi="Arial" w:cs="Arial"/>
                <w:sz w:val="18"/>
                <w:szCs w:val="18"/>
                <w:lang w:eastAsia="ja-JP"/>
              </w:rPr>
            </w:pPr>
            <w:proofErr w:type="gramStart"/>
            <w:r w:rsidRPr="005F58F9">
              <w:rPr>
                <w:rFonts w:ascii="Arial" w:hAnsi="Arial" w:cs="Arial"/>
                <w:snapToGrid w:val="0"/>
                <w:sz w:val="18"/>
                <w:szCs w:val="18"/>
                <w:lang w:eastAsia="ja-JP"/>
              </w:rPr>
              <w:t>ENUMERATED(</w:t>
            </w:r>
            <w:proofErr w:type="gramEnd"/>
            <w:r w:rsidRPr="005F58F9">
              <w:rPr>
                <w:rFonts w:ascii="Arial" w:hAnsi="Arial" w:cs="Arial"/>
                <w:snapToGrid w:val="0"/>
                <w:sz w:val="18"/>
                <w:szCs w:val="18"/>
                <w:lang w:eastAsia="ja-JP"/>
              </w:rPr>
              <w:t xml:space="preserve">not understood, missing, </w:t>
            </w:r>
            <w:r>
              <w:rPr>
                <w:rFonts w:ascii="Arial" w:hAnsi="Arial" w:cs="Arial"/>
                <w:snapToGrid w:val="0"/>
                <w:sz w:val="18"/>
                <w:szCs w:val="18"/>
                <w:lang w:eastAsia="ja-JP"/>
              </w:rPr>
              <w:t>...</w:t>
            </w:r>
            <w:r w:rsidRPr="005F58F9">
              <w:rPr>
                <w:rFonts w:ascii="Arial" w:hAnsi="Arial" w:cs="Arial"/>
                <w:snapToGrid w:val="0"/>
                <w:sz w:val="18"/>
                <w:szCs w:val="18"/>
                <w:lang w:eastAsia="ja-JP"/>
              </w:rPr>
              <w:t>)</w:t>
            </w:r>
          </w:p>
        </w:tc>
        <w:tc>
          <w:tcPr>
            <w:tcW w:w="2835" w:type="dxa"/>
          </w:tcPr>
          <w:p w14:paraId="052E1EB3" w14:textId="77777777" w:rsidR="00CA1B7C" w:rsidRPr="005F58F9" w:rsidRDefault="00CA1B7C" w:rsidP="00CA1B7C">
            <w:pPr>
              <w:keepNext/>
              <w:keepLines/>
              <w:spacing w:after="0"/>
              <w:rPr>
                <w:rFonts w:ascii="Arial" w:hAnsi="Arial" w:cs="Arial"/>
                <w:sz w:val="18"/>
                <w:szCs w:val="18"/>
                <w:lang w:eastAsia="ja-JP"/>
              </w:rPr>
            </w:pPr>
          </w:p>
        </w:tc>
      </w:tr>
    </w:tbl>
    <w:p w14:paraId="54990F99" w14:textId="77777777" w:rsidR="00CA1B7C" w:rsidRPr="005F58F9" w:rsidRDefault="00CA1B7C" w:rsidP="00CA1B7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CA1B7C" w:rsidRPr="005F58F9" w14:paraId="4B9BD2BF" w14:textId="77777777" w:rsidTr="00CA1B7C">
        <w:trPr>
          <w:jc w:val="center"/>
        </w:trPr>
        <w:tc>
          <w:tcPr>
            <w:tcW w:w="3686" w:type="dxa"/>
          </w:tcPr>
          <w:p w14:paraId="0EF83435"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 bound</w:t>
            </w:r>
          </w:p>
        </w:tc>
        <w:tc>
          <w:tcPr>
            <w:tcW w:w="5670" w:type="dxa"/>
          </w:tcPr>
          <w:p w14:paraId="62F77DA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Explanation</w:t>
            </w:r>
          </w:p>
        </w:tc>
      </w:tr>
      <w:tr w:rsidR="00CA1B7C" w:rsidRPr="005F58F9" w14:paraId="2C51A9C2" w14:textId="77777777" w:rsidTr="00CA1B7C">
        <w:trPr>
          <w:jc w:val="center"/>
        </w:trPr>
        <w:tc>
          <w:tcPr>
            <w:tcW w:w="3686" w:type="dxa"/>
          </w:tcPr>
          <w:p w14:paraId="33F0BEE2"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maxnoofErrors</w:t>
            </w:r>
          </w:p>
        </w:tc>
        <w:tc>
          <w:tcPr>
            <w:tcW w:w="5670" w:type="dxa"/>
          </w:tcPr>
          <w:p w14:paraId="35D7A13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Maximum no. of IE errors allowed to be reported with a single message. The value for maxnoofErrors is 256.</w:t>
            </w:r>
          </w:p>
        </w:tc>
      </w:tr>
    </w:tbl>
    <w:p w14:paraId="53EA2FF9" w14:textId="77777777" w:rsidR="00CA1B7C" w:rsidRPr="005F58F9" w:rsidRDefault="00CA1B7C" w:rsidP="00CA1B7C"/>
    <w:p w14:paraId="5A3F3BA5" w14:textId="77777777" w:rsidR="00CA1B7C" w:rsidRPr="00C419B5" w:rsidRDefault="00CA1B7C" w:rsidP="00C419B5">
      <w:pPr>
        <w:pStyle w:val="3"/>
        <w:numPr>
          <w:ilvl w:val="0"/>
          <w:numId w:val="0"/>
        </w:numPr>
        <w:ind w:left="720" w:hanging="720"/>
        <w:rPr>
          <w:lang w:val="en-US"/>
        </w:rPr>
      </w:pPr>
      <w:bookmarkStart w:id="1287" w:name="_Toc31208996"/>
      <w:r w:rsidRPr="00C419B5">
        <w:rPr>
          <w:lang w:val="en-US"/>
        </w:rPr>
        <w:t>9.2.3</w:t>
      </w:r>
      <w:r w:rsidRPr="00C419B5">
        <w:rPr>
          <w:lang w:val="en-US"/>
        </w:rPr>
        <w:tab/>
        <w:t>Message Type</w:t>
      </w:r>
      <w:bookmarkEnd w:id="1285"/>
      <w:bookmarkEnd w:id="1287"/>
    </w:p>
    <w:p w14:paraId="46E02120" w14:textId="77777777" w:rsidR="00CA1B7C" w:rsidRPr="005F58F9" w:rsidRDefault="00CA1B7C" w:rsidP="00CA1B7C">
      <w:bookmarkStart w:id="1288" w:name="_Toc6489280"/>
      <w:bookmarkStart w:id="1289" w:name="_Hlk2936372"/>
      <w:bookmarkEnd w:id="1286"/>
      <w:r w:rsidRPr="005F58F9">
        <w:t xml:space="preserve">The </w:t>
      </w:r>
      <w:r w:rsidRPr="005F58F9">
        <w:rPr>
          <w:i/>
        </w:rPr>
        <w:t>Message Type</w:t>
      </w:r>
      <w:r w:rsidRPr="005F58F9">
        <w:t xml:space="preserve"> IE uniquely identifies the message being sent. It is mandatory for all 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CA1B7C" w:rsidRPr="005F58F9" w14:paraId="23B1CC56" w14:textId="77777777" w:rsidTr="00CA1B7C">
        <w:tc>
          <w:tcPr>
            <w:tcW w:w="1526" w:type="dxa"/>
          </w:tcPr>
          <w:p w14:paraId="1F63AFF4"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4E61E9A0"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1D4C6BA1"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17C9C46D"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32814145"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6050E0A8" w14:textId="77777777" w:rsidTr="00CA1B7C">
        <w:tc>
          <w:tcPr>
            <w:tcW w:w="1526" w:type="dxa"/>
          </w:tcPr>
          <w:p w14:paraId="76F8B1AA" w14:textId="77777777" w:rsidR="00CA1B7C" w:rsidRPr="005F58F9" w:rsidRDefault="00CA1B7C" w:rsidP="00CA1B7C">
            <w:pPr>
              <w:keepNext/>
              <w:keepLines/>
              <w:spacing w:after="0"/>
              <w:rPr>
                <w:rFonts w:ascii="Arial" w:hAnsi="Arial" w:cs="Arial"/>
                <w:b/>
                <w:sz w:val="18"/>
                <w:szCs w:val="18"/>
                <w:lang w:eastAsia="ja-JP"/>
              </w:rPr>
            </w:pPr>
            <w:r w:rsidRPr="005F58F9">
              <w:rPr>
                <w:rFonts w:ascii="Arial" w:hAnsi="Arial" w:cs="Arial"/>
                <w:b/>
                <w:sz w:val="18"/>
                <w:szCs w:val="18"/>
                <w:lang w:eastAsia="ja-JP"/>
              </w:rPr>
              <w:t>Message Type</w:t>
            </w:r>
          </w:p>
        </w:tc>
        <w:tc>
          <w:tcPr>
            <w:tcW w:w="1134" w:type="dxa"/>
          </w:tcPr>
          <w:p w14:paraId="3DC4D054"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4278ECE0"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424165B"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677A77C0"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B56DD81" w14:textId="77777777" w:rsidTr="00CA1B7C">
        <w:tc>
          <w:tcPr>
            <w:tcW w:w="1526" w:type="dxa"/>
          </w:tcPr>
          <w:p w14:paraId="19C77A0E"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&gt;Procedure Code</w:t>
            </w:r>
          </w:p>
        </w:tc>
        <w:tc>
          <w:tcPr>
            <w:tcW w:w="1134" w:type="dxa"/>
          </w:tcPr>
          <w:p w14:paraId="14A2299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2C21D8FA"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298DA9D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INTEGER (</w:t>
            </w:r>
            <w:proofErr w:type="gramStart"/>
            <w:r w:rsidRPr="005F58F9">
              <w:rPr>
                <w:rFonts w:ascii="Arial" w:hAnsi="Arial" w:cs="Arial"/>
                <w:sz w:val="18"/>
                <w:szCs w:val="18"/>
                <w:lang w:eastAsia="ja-JP"/>
              </w:rPr>
              <w:t>0..</w:t>
            </w:r>
            <w:proofErr w:type="gramEnd"/>
            <w:r w:rsidRPr="005F58F9">
              <w:rPr>
                <w:rFonts w:ascii="Arial" w:hAnsi="Arial" w:cs="Arial"/>
                <w:sz w:val="18"/>
                <w:szCs w:val="18"/>
                <w:lang w:eastAsia="ja-JP"/>
              </w:rPr>
              <w:t>255)</w:t>
            </w:r>
          </w:p>
        </w:tc>
        <w:tc>
          <w:tcPr>
            <w:tcW w:w="1276" w:type="dxa"/>
          </w:tcPr>
          <w:p w14:paraId="3ABA6238"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4E209FCD" w14:textId="77777777" w:rsidTr="00CA1B7C">
        <w:tc>
          <w:tcPr>
            <w:tcW w:w="1526" w:type="dxa"/>
          </w:tcPr>
          <w:p w14:paraId="6E7C6B90"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&gt;Type of Message</w:t>
            </w:r>
          </w:p>
        </w:tc>
        <w:tc>
          <w:tcPr>
            <w:tcW w:w="1134" w:type="dxa"/>
          </w:tcPr>
          <w:p w14:paraId="36375B0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04AB6AEB"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F317145" w14:textId="77777777" w:rsidR="00CA1B7C" w:rsidRPr="005F58F9" w:rsidRDefault="00CA1B7C" w:rsidP="00CA1B7C">
            <w:pPr>
              <w:keepNext/>
              <w:keepLines/>
              <w:spacing w:after="0"/>
              <w:rPr>
                <w:rFonts w:ascii="Arial" w:hAnsi="Arial" w:cs="Arial"/>
                <w:sz w:val="18"/>
                <w:szCs w:val="18"/>
                <w:lang w:eastAsia="ja-JP"/>
              </w:rPr>
            </w:pPr>
            <w:r w:rsidRPr="005F58F9">
              <w:rPr>
                <w:rFonts w:ascii="Arial" w:eastAsia="MS Mincho" w:hAnsi="Arial" w:cs="Arial"/>
                <w:sz w:val="18"/>
                <w:szCs w:val="18"/>
                <w:lang w:eastAsia="ja-JP"/>
              </w:rPr>
              <w:t>CHOICE</w:t>
            </w:r>
            <w:r w:rsidRPr="005F58F9">
              <w:rPr>
                <w:rFonts w:ascii="Arial" w:hAnsi="Arial" w:cs="Arial"/>
                <w:sz w:val="18"/>
                <w:szCs w:val="18"/>
                <w:lang w:eastAsia="ja-JP"/>
              </w:rPr>
              <w:t xml:space="preserve"> (Initiating Message, Successful Outcome, Unsuccessful Outcome,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66D32ADF" w14:textId="77777777" w:rsidR="00CA1B7C" w:rsidRPr="005F58F9" w:rsidRDefault="00CA1B7C" w:rsidP="00CA1B7C">
            <w:pPr>
              <w:keepNext/>
              <w:keepLines/>
              <w:spacing w:after="0"/>
              <w:rPr>
                <w:rFonts w:ascii="Arial" w:hAnsi="Arial" w:cs="Arial"/>
                <w:sz w:val="18"/>
                <w:szCs w:val="18"/>
                <w:lang w:eastAsia="ja-JP"/>
              </w:rPr>
            </w:pPr>
          </w:p>
        </w:tc>
      </w:tr>
    </w:tbl>
    <w:p w14:paraId="549F5FCD" w14:textId="77777777" w:rsidR="00CA1B7C" w:rsidRDefault="00CA1B7C" w:rsidP="00CA1B7C">
      <w:pPr>
        <w:rPr>
          <w:lang w:eastAsia="zh-CN"/>
        </w:rPr>
      </w:pPr>
    </w:p>
    <w:p w14:paraId="012B1DA2" w14:textId="77777777" w:rsidR="00CA1B7C" w:rsidRPr="00C419B5" w:rsidRDefault="00CA1B7C" w:rsidP="00C419B5">
      <w:pPr>
        <w:pStyle w:val="3"/>
        <w:numPr>
          <w:ilvl w:val="0"/>
          <w:numId w:val="0"/>
        </w:numPr>
        <w:ind w:left="720" w:hanging="720"/>
        <w:rPr>
          <w:lang w:val="en-US"/>
        </w:rPr>
      </w:pPr>
      <w:bookmarkStart w:id="1290" w:name="_Toc31208997"/>
      <w:r w:rsidRPr="00C419B5">
        <w:rPr>
          <w:lang w:val="en-US"/>
        </w:rPr>
        <w:lastRenderedPageBreak/>
        <w:t>9.2.4</w:t>
      </w:r>
      <w:r w:rsidRPr="00C419B5">
        <w:rPr>
          <w:lang w:val="en-US"/>
        </w:rPr>
        <w:tab/>
        <w:t>Global RIC ID</w:t>
      </w:r>
      <w:bookmarkEnd w:id="1288"/>
      <w:bookmarkEnd w:id="1290"/>
    </w:p>
    <w:p w14:paraId="6E1C8160" w14:textId="4AA876A2" w:rsidR="00CA1B7C" w:rsidRDefault="00CA1B7C" w:rsidP="00CA1B7C">
      <w:pPr>
        <w:keepNext/>
      </w:pPr>
      <w:bookmarkStart w:id="1291" w:name="_Toc6489281"/>
      <w:bookmarkStart w:id="1292" w:name="_Hlk498282768"/>
      <w:bookmarkEnd w:id="1289"/>
      <w:r>
        <w:t xml:space="preserve">This IE is used to globally identify </w:t>
      </w:r>
      <w:proofErr w:type="gramStart"/>
      <w:r>
        <w:t>an</w:t>
      </w:r>
      <w:proofErr w:type="gramEnd"/>
      <w:r>
        <w:t xml:space="preserve"> </w:t>
      </w:r>
      <w:r w:rsidR="005E5F2D">
        <w:t>Near</w:t>
      </w:r>
      <w:r w:rsidR="00132A21">
        <w:t>-</w:t>
      </w:r>
      <w:r>
        <w:t>RT RIC.</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CA1B7C" w14:paraId="3E9A2642"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569C428D" w14:textId="77777777" w:rsidR="00CA1B7C" w:rsidRDefault="00CA1B7C" w:rsidP="00CA1B7C">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43B1F835" w14:textId="77777777" w:rsidR="00CA1B7C" w:rsidRDefault="00CA1B7C" w:rsidP="00CA1B7C">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1D8BF30E" w14:textId="77777777" w:rsidR="00CA1B7C" w:rsidRDefault="00CA1B7C" w:rsidP="00CA1B7C">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1CF825D9" w14:textId="77777777" w:rsidR="00CA1B7C" w:rsidRDefault="00CA1B7C" w:rsidP="00CA1B7C">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76D0AD6D" w14:textId="77777777" w:rsidR="00CA1B7C" w:rsidRDefault="00CA1B7C" w:rsidP="00CA1B7C">
            <w:pPr>
              <w:pStyle w:val="TAH"/>
              <w:rPr>
                <w:rFonts w:cs="Arial"/>
                <w:lang w:eastAsia="ja-JP"/>
              </w:rPr>
            </w:pPr>
            <w:r>
              <w:rPr>
                <w:rFonts w:cs="Arial"/>
                <w:lang w:eastAsia="ja-JP"/>
              </w:rPr>
              <w:t>Semantics description</w:t>
            </w:r>
          </w:p>
        </w:tc>
      </w:tr>
      <w:tr w:rsidR="00CA1B7C" w14:paraId="3491DB90"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3ABA8EF7" w14:textId="77777777" w:rsidR="00CA1B7C" w:rsidRDefault="00CA1B7C" w:rsidP="00CA1B7C">
            <w:pPr>
              <w:pStyle w:val="TAL"/>
              <w:rPr>
                <w:rFonts w:eastAsia="Batang" w:cs="Arial"/>
                <w:lang w:eastAsia="ja-JP"/>
              </w:rPr>
            </w:pPr>
            <w:r>
              <w:rPr>
                <w:rFonts w:cs="Arial"/>
                <w:lang w:eastAsia="ja-JP"/>
              </w:rPr>
              <w:t>PLMN</w:t>
            </w:r>
            <w:r>
              <w:rPr>
                <w:rFonts w:eastAsia="MS Mincho" w:cs="Arial"/>
                <w:lang w:eastAsia="ja-JP"/>
              </w:rPr>
              <w:t xml:space="preserve"> </w:t>
            </w:r>
            <w:r>
              <w:rPr>
                <w:rFonts w:cs="Arial"/>
                <w:lang w:eastAsia="ja-JP"/>
              </w:rPr>
              <w:t>Identity</w:t>
            </w:r>
          </w:p>
        </w:tc>
        <w:tc>
          <w:tcPr>
            <w:tcW w:w="1079" w:type="dxa"/>
            <w:tcBorders>
              <w:top w:val="single" w:sz="4" w:space="0" w:color="auto"/>
              <w:left w:val="single" w:sz="4" w:space="0" w:color="auto"/>
              <w:bottom w:val="single" w:sz="4" w:space="0" w:color="auto"/>
              <w:right w:val="single" w:sz="4" w:space="0" w:color="auto"/>
            </w:tcBorders>
            <w:hideMark/>
          </w:tcPr>
          <w:p w14:paraId="220B5D2B" w14:textId="77777777" w:rsidR="00CA1B7C" w:rsidRDefault="00CA1B7C" w:rsidP="00CA1B7C">
            <w:pPr>
              <w:pStyle w:val="TAL"/>
              <w:rPr>
                <w:rFonts w:eastAsia="Times New Roman"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9020062" w14:textId="77777777" w:rsidR="00CA1B7C" w:rsidRDefault="00CA1B7C" w:rsidP="00CA1B7C">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4CD56733" w14:textId="77777777" w:rsidR="00CA1B7C" w:rsidRDefault="00CA1B7C" w:rsidP="00CA1B7C">
            <w:pPr>
              <w:pStyle w:val="TAL"/>
              <w:rPr>
                <w:lang w:eastAsia="ja-JP"/>
              </w:rPr>
            </w:pPr>
            <w:r>
              <w:rPr>
                <w:lang w:eastAsia="ja-JP"/>
              </w:rPr>
              <w:t>3GPP 38.423 clause 9.2.2.4</w:t>
            </w:r>
          </w:p>
        </w:tc>
        <w:tc>
          <w:tcPr>
            <w:tcW w:w="2518" w:type="dxa"/>
            <w:tcBorders>
              <w:top w:val="single" w:sz="4" w:space="0" w:color="auto"/>
              <w:left w:val="single" w:sz="4" w:space="0" w:color="auto"/>
              <w:bottom w:val="single" w:sz="4" w:space="0" w:color="auto"/>
              <w:right w:val="single" w:sz="4" w:space="0" w:color="auto"/>
            </w:tcBorders>
          </w:tcPr>
          <w:p w14:paraId="31E4E0D3" w14:textId="77777777" w:rsidR="00CA1B7C" w:rsidRDefault="00CA1B7C" w:rsidP="00CA1B7C">
            <w:pPr>
              <w:pStyle w:val="TAL"/>
              <w:rPr>
                <w:lang w:eastAsia="ja-JP"/>
              </w:rPr>
            </w:pPr>
          </w:p>
        </w:tc>
      </w:tr>
      <w:tr w:rsidR="00CA1B7C" w14:paraId="5406BCC6"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5AA10624" w14:textId="77777777" w:rsidR="00CA1B7C" w:rsidRDefault="00CA1B7C" w:rsidP="00CA1B7C">
            <w:pPr>
              <w:pStyle w:val="TAL"/>
              <w:rPr>
                <w:rFonts w:eastAsia="Batang" w:cs="Arial"/>
                <w:lang w:eastAsia="ja-JP"/>
              </w:rPr>
            </w:pPr>
            <w:r>
              <w:rPr>
                <w:rFonts w:cs="Arial"/>
                <w:lang w:eastAsia="ja-JP"/>
              </w:rPr>
              <w:t>Near-RT RIC ID</w:t>
            </w:r>
          </w:p>
        </w:tc>
        <w:tc>
          <w:tcPr>
            <w:tcW w:w="1079" w:type="dxa"/>
            <w:tcBorders>
              <w:top w:val="single" w:sz="4" w:space="0" w:color="auto"/>
              <w:left w:val="single" w:sz="4" w:space="0" w:color="auto"/>
              <w:bottom w:val="single" w:sz="4" w:space="0" w:color="auto"/>
              <w:right w:val="single" w:sz="4" w:space="0" w:color="auto"/>
            </w:tcBorders>
            <w:hideMark/>
          </w:tcPr>
          <w:p w14:paraId="6E758351" w14:textId="77777777" w:rsidR="00CA1B7C" w:rsidRDefault="00CA1B7C" w:rsidP="00CA1B7C">
            <w:pPr>
              <w:pStyle w:val="TAL"/>
              <w:rPr>
                <w:rFonts w:eastAsia="Times New Roman"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D3BBE60" w14:textId="77777777" w:rsidR="00CA1B7C" w:rsidRDefault="00CA1B7C" w:rsidP="00CA1B7C">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68033DC4" w14:textId="77777777" w:rsidR="00CA1B7C" w:rsidRDefault="00CA1B7C" w:rsidP="00CA1B7C">
            <w:pPr>
              <w:pStyle w:val="TAL"/>
              <w:rPr>
                <w:lang w:eastAsia="ja-JP"/>
              </w:rPr>
            </w:pPr>
            <w:r>
              <w:rPr>
                <w:rFonts w:cs="Arial"/>
                <w:lang w:eastAsia="ja-JP"/>
              </w:rPr>
              <w:t>BIT STRING (</w:t>
            </w:r>
            <w:proofErr w:type="gramStart"/>
            <w:r>
              <w:rPr>
                <w:rFonts w:cs="Arial"/>
                <w:lang w:eastAsia="ja-JP"/>
              </w:rPr>
              <w:t>SIZE(</w:t>
            </w:r>
            <w:proofErr w:type="gramEnd"/>
            <w:r>
              <w:rPr>
                <w:rFonts w:cs="Arial"/>
                <w:lang w:eastAsia="ja-JP"/>
              </w:rPr>
              <w:t>20))</w:t>
            </w:r>
          </w:p>
        </w:tc>
        <w:tc>
          <w:tcPr>
            <w:tcW w:w="2518" w:type="dxa"/>
            <w:tcBorders>
              <w:top w:val="single" w:sz="4" w:space="0" w:color="auto"/>
              <w:left w:val="single" w:sz="4" w:space="0" w:color="auto"/>
              <w:bottom w:val="single" w:sz="4" w:space="0" w:color="auto"/>
              <w:right w:val="single" w:sz="4" w:space="0" w:color="auto"/>
            </w:tcBorders>
            <w:hideMark/>
          </w:tcPr>
          <w:p w14:paraId="5F6580B0" w14:textId="77777777" w:rsidR="00CA1B7C" w:rsidRDefault="00CA1B7C" w:rsidP="00CA1B7C">
            <w:pPr>
              <w:pStyle w:val="TAL"/>
              <w:rPr>
                <w:rFonts w:cs="Arial"/>
                <w:szCs w:val="18"/>
                <w:lang w:eastAsia="ja-JP"/>
              </w:rPr>
            </w:pPr>
          </w:p>
        </w:tc>
      </w:tr>
    </w:tbl>
    <w:p w14:paraId="2184D3CB" w14:textId="77777777" w:rsidR="00CA1B7C" w:rsidRPr="00C419B5" w:rsidRDefault="00CA1B7C" w:rsidP="00C419B5">
      <w:pPr>
        <w:pStyle w:val="3"/>
        <w:numPr>
          <w:ilvl w:val="0"/>
          <w:numId w:val="0"/>
        </w:numPr>
        <w:ind w:left="720" w:hanging="720"/>
        <w:rPr>
          <w:lang w:val="en-US"/>
        </w:rPr>
      </w:pPr>
      <w:bookmarkStart w:id="1293" w:name="_Toc31208998"/>
      <w:r w:rsidRPr="00C419B5">
        <w:rPr>
          <w:lang w:val="en-US"/>
        </w:rPr>
        <w:t>9.2.5</w:t>
      </w:r>
      <w:r w:rsidRPr="00C419B5">
        <w:rPr>
          <w:lang w:val="en-US"/>
        </w:rPr>
        <w:tab/>
        <w:t>Time to wait</w:t>
      </w:r>
      <w:bookmarkEnd w:id="1291"/>
      <w:bookmarkEnd w:id="1293"/>
    </w:p>
    <w:p w14:paraId="7FBDE0BE" w14:textId="77777777" w:rsidR="00CA1B7C" w:rsidRPr="005F58F9" w:rsidRDefault="00CA1B7C" w:rsidP="00CA1B7C">
      <w:pPr>
        <w:keepNext/>
      </w:pPr>
      <w:r w:rsidRPr="005F58F9">
        <w:t>This IE defines the minimum allowed waiting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020"/>
        <w:gridCol w:w="2408"/>
      </w:tblGrid>
      <w:tr w:rsidR="00CA1B7C" w:rsidRPr="005F58F9" w14:paraId="70B86A7D" w14:textId="77777777" w:rsidTr="00CA1B7C">
        <w:tc>
          <w:tcPr>
            <w:tcW w:w="2552" w:type="dxa"/>
          </w:tcPr>
          <w:p w14:paraId="3263DC99"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IE/Group Name</w:t>
            </w:r>
          </w:p>
        </w:tc>
        <w:tc>
          <w:tcPr>
            <w:tcW w:w="1134" w:type="dxa"/>
          </w:tcPr>
          <w:p w14:paraId="3C12B1EC"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Presence</w:t>
            </w:r>
          </w:p>
        </w:tc>
        <w:tc>
          <w:tcPr>
            <w:tcW w:w="1242" w:type="dxa"/>
          </w:tcPr>
          <w:p w14:paraId="34408A7E"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Range</w:t>
            </w:r>
          </w:p>
        </w:tc>
        <w:tc>
          <w:tcPr>
            <w:tcW w:w="2020" w:type="dxa"/>
          </w:tcPr>
          <w:p w14:paraId="2B0DE2DC"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IE type and reference</w:t>
            </w:r>
          </w:p>
        </w:tc>
        <w:tc>
          <w:tcPr>
            <w:tcW w:w="2408" w:type="dxa"/>
          </w:tcPr>
          <w:p w14:paraId="4EC4D8A7"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Semantics description</w:t>
            </w:r>
          </w:p>
        </w:tc>
      </w:tr>
      <w:tr w:rsidR="00CA1B7C" w:rsidRPr="005F58F9" w14:paraId="7D4970F3" w14:textId="77777777" w:rsidTr="00CA1B7C">
        <w:tc>
          <w:tcPr>
            <w:tcW w:w="2552" w:type="dxa"/>
          </w:tcPr>
          <w:p w14:paraId="6DDA25DC" w14:textId="77777777" w:rsidR="00CA1B7C" w:rsidRPr="005F58F9" w:rsidRDefault="00CA1B7C" w:rsidP="00CA1B7C">
            <w:pPr>
              <w:keepNext/>
              <w:keepLines/>
              <w:spacing w:after="0"/>
              <w:rPr>
                <w:rFonts w:ascii="Arial" w:hAnsi="Arial"/>
                <w:sz w:val="18"/>
              </w:rPr>
            </w:pPr>
            <w:r w:rsidRPr="005F58F9">
              <w:rPr>
                <w:rFonts w:ascii="Arial" w:hAnsi="Arial"/>
                <w:sz w:val="18"/>
              </w:rPr>
              <w:t>Time to wait</w:t>
            </w:r>
          </w:p>
        </w:tc>
        <w:tc>
          <w:tcPr>
            <w:tcW w:w="1134" w:type="dxa"/>
          </w:tcPr>
          <w:p w14:paraId="64EB4ADA" w14:textId="77777777" w:rsidR="00CA1B7C" w:rsidRPr="005F58F9" w:rsidRDefault="00CA1B7C" w:rsidP="00CA1B7C">
            <w:pPr>
              <w:keepNext/>
              <w:keepLines/>
              <w:spacing w:after="0"/>
              <w:rPr>
                <w:rFonts w:ascii="Arial" w:hAnsi="Arial"/>
                <w:sz w:val="18"/>
              </w:rPr>
            </w:pPr>
            <w:r w:rsidRPr="005F58F9">
              <w:rPr>
                <w:rFonts w:ascii="Arial" w:hAnsi="Arial"/>
                <w:sz w:val="18"/>
              </w:rPr>
              <w:t>M</w:t>
            </w:r>
          </w:p>
        </w:tc>
        <w:tc>
          <w:tcPr>
            <w:tcW w:w="1242" w:type="dxa"/>
          </w:tcPr>
          <w:p w14:paraId="31A3769F" w14:textId="77777777" w:rsidR="00CA1B7C" w:rsidRPr="005F58F9" w:rsidRDefault="00CA1B7C" w:rsidP="00CA1B7C">
            <w:pPr>
              <w:keepNext/>
              <w:keepLines/>
              <w:spacing w:after="0"/>
              <w:rPr>
                <w:rFonts w:ascii="Arial" w:hAnsi="Arial"/>
                <w:sz w:val="18"/>
              </w:rPr>
            </w:pPr>
          </w:p>
        </w:tc>
        <w:tc>
          <w:tcPr>
            <w:tcW w:w="2020" w:type="dxa"/>
          </w:tcPr>
          <w:p w14:paraId="670A7B0A" w14:textId="77777777" w:rsidR="00CA1B7C" w:rsidRPr="005F58F9" w:rsidRDefault="00CA1B7C" w:rsidP="00CA1B7C">
            <w:pPr>
              <w:keepNext/>
              <w:keepLines/>
              <w:spacing w:after="0"/>
              <w:rPr>
                <w:rFonts w:ascii="Arial" w:hAnsi="Arial"/>
                <w:sz w:val="18"/>
              </w:rPr>
            </w:pPr>
            <w:proofErr w:type="gramStart"/>
            <w:r w:rsidRPr="005F58F9">
              <w:rPr>
                <w:rFonts w:ascii="Arial" w:hAnsi="Arial"/>
                <w:sz w:val="18"/>
              </w:rPr>
              <w:t>ENUMERATED(</w:t>
            </w:r>
            <w:proofErr w:type="gramEnd"/>
            <w:r w:rsidRPr="005F58F9">
              <w:rPr>
                <w:rFonts w:ascii="Arial" w:hAnsi="Arial"/>
                <w:sz w:val="18"/>
              </w:rPr>
              <w:t>1s, 2s, 5s, 10s, 20s, 60s)</w:t>
            </w:r>
          </w:p>
        </w:tc>
        <w:tc>
          <w:tcPr>
            <w:tcW w:w="2408" w:type="dxa"/>
          </w:tcPr>
          <w:p w14:paraId="181F2133" w14:textId="77777777" w:rsidR="00CA1B7C" w:rsidRPr="005F58F9" w:rsidRDefault="00CA1B7C" w:rsidP="00CA1B7C">
            <w:pPr>
              <w:keepNext/>
              <w:keepLines/>
              <w:spacing w:after="0"/>
              <w:rPr>
                <w:rFonts w:ascii="Arial" w:hAnsi="Arial"/>
                <w:sz w:val="18"/>
              </w:rPr>
            </w:pPr>
          </w:p>
        </w:tc>
      </w:tr>
    </w:tbl>
    <w:p w14:paraId="057F08CD" w14:textId="77777777" w:rsidR="00CA1B7C" w:rsidRPr="005F58F9" w:rsidRDefault="00CA1B7C" w:rsidP="00CA1B7C"/>
    <w:p w14:paraId="758150F3" w14:textId="0529FD87" w:rsidR="00CA1B7C" w:rsidRPr="00C419B5" w:rsidRDefault="00CA1B7C" w:rsidP="00C419B5">
      <w:pPr>
        <w:pStyle w:val="3"/>
        <w:numPr>
          <w:ilvl w:val="0"/>
          <w:numId w:val="0"/>
        </w:numPr>
        <w:ind w:left="720" w:hanging="720"/>
        <w:rPr>
          <w:lang w:val="en-US"/>
        </w:rPr>
      </w:pPr>
      <w:bookmarkStart w:id="1294" w:name="_Toc31208999"/>
      <w:r w:rsidRPr="00C419B5">
        <w:rPr>
          <w:lang w:val="en-US"/>
        </w:rPr>
        <w:t>9.2.6</w:t>
      </w:r>
      <w:r w:rsidRPr="00C419B5">
        <w:rPr>
          <w:lang w:val="en-US"/>
        </w:rPr>
        <w:tab/>
      </w:r>
      <w:r w:rsidR="00B83F4C">
        <w:rPr>
          <w:lang w:val="en-US"/>
        </w:rPr>
        <w:t xml:space="preserve">Global </w:t>
      </w:r>
      <w:r w:rsidRPr="00C419B5">
        <w:rPr>
          <w:lang w:val="en-US"/>
        </w:rPr>
        <w:t>E2 Node ID</w:t>
      </w:r>
      <w:bookmarkEnd w:id="1294"/>
    </w:p>
    <w:p w14:paraId="7D0B681E" w14:textId="77777777" w:rsidR="00CA1B7C" w:rsidRPr="0090263D" w:rsidRDefault="00CA1B7C" w:rsidP="00CA1B7C">
      <w:pPr>
        <w:keepNext/>
      </w:pPr>
      <w:r w:rsidRPr="0090263D">
        <w:t xml:space="preserve">This IE is used to globally identify an </w:t>
      </w:r>
      <w:r>
        <w:t>E2</w:t>
      </w:r>
      <w:r w:rsidRPr="0090263D">
        <w:t xml:space="preserve"> node.</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CA1B7C" w:rsidRPr="0090263D" w14:paraId="27EE6599" w14:textId="77777777" w:rsidTr="00CA1B7C">
        <w:tc>
          <w:tcPr>
            <w:tcW w:w="2304" w:type="dxa"/>
          </w:tcPr>
          <w:p w14:paraId="39A65231" w14:textId="77777777" w:rsidR="00CA1B7C" w:rsidRPr="0090263D" w:rsidRDefault="00CA1B7C" w:rsidP="00CA1B7C">
            <w:pPr>
              <w:pStyle w:val="TAH"/>
              <w:rPr>
                <w:rFonts w:cs="Arial"/>
                <w:lang w:eastAsia="ja-JP"/>
              </w:rPr>
            </w:pPr>
            <w:r w:rsidRPr="0090263D">
              <w:rPr>
                <w:rFonts w:cs="Arial"/>
                <w:lang w:eastAsia="ja-JP"/>
              </w:rPr>
              <w:t>IE/Group Name</w:t>
            </w:r>
          </w:p>
        </w:tc>
        <w:tc>
          <w:tcPr>
            <w:tcW w:w="1080" w:type="dxa"/>
          </w:tcPr>
          <w:p w14:paraId="3CABEF0D" w14:textId="77777777" w:rsidR="00CA1B7C" w:rsidRPr="0090263D" w:rsidRDefault="00CA1B7C" w:rsidP="00CA1B7C">
            <w:pPr>
              <w:pStyle w:val="TAH"/>
              <w:rPr>
                <w:rFonts w:cs="Arial"/>
                <w:lang w:eastAsia="ja-JP"/>
              </w:rPr>
            </w:pPr>
            <w:r w:rsidRPr="0090263D">
              <w:rPr>
                <w:rFonts w:cs="Arial"/>
                <w:lang w:eastAsia="ja-JP"/>
              </w:rPr>
              <w:t>Presence</w:t>
            </w:r>
          </w:p>
        </w:tc>
        <w:tc>
          <w:tcPr>
            <w:tcW w:w="1080" w:type="dxa"/>
          </w:tcPr>
          <w:p w14:paraId="2AFEA9FA" w14:textId="77777777" w:rsidR="00CA1B7C" w:rsidRPr="0090263D" w:rsidRDefault="00CA1B7C" w:rsidP="00CA1B7C">
            <w:pPr>
              <w:pStyle w:val="TAH"/>
              <w:rPr>
                <w:rFonts w:cs="Arial"/>
                <w:lang w:eastAsia="ja-JP"/>
              </w:rPr>
            </w:pPr>
            <w:r w:rsidRPr="0090263D">
              <w:rPr>
                <w:rFonts w:cs="Arial"/>
                <w:lang w:eastAsia="ja-JP"/>
              </w:rPr>
              <w:t>Range</w:t>
            </w:r>
          </w:p>
        </w:tc>
        <w:tc>
          <w:tcPr>
            <w:tcW w:w="2592" w:type="dxa"/>
          </w:tcPr>
          <w:p w14:paraId="06CBB703" w14:textId="77777777" w:rsidR="00CA1B7C" w:rsidRPr="0090263D" w:rsidRDefault="00CA1B7C" w:rsidP="00CA1B7C">
            <w:pPr>
              <w:pStyle w:val="TAH"/>
              <w:rPr>
                <w:rFonts w:cs="Arial"/>
                <w:lang w:eastAsia="ja-JP"/>
              </w:rPr>
            </w:pPr>
            <w:r w:rsidRPr="0090263D">
              <w:rPr>
                <w:rFonts w:cs="Arial"/>
                <w:lang w:eastAsia="ja-JP"/>
              </w:rPr>
              <w:t>IE type and reference</w:t>
            </w:r>
          </w:p>
        </w:tc>
        <w:tc>
          <w:tcPr>
            <w:tcW w:w="2520" w:type="dxa"/>
          </w:tcPr>
          <w:p w14:paraId="5038A3BD" w14:textId="77777777" w:rsidR="00CA1B7C" w:rsidRPr="0090263D" w:rsidRDefault="00CA1B7C" w:rsidP="00CA1B7C">
            <w:pPr>
              <w:pStyle w:val="TAH"/>
              <w:rPr>
                <w:rFonts w:cs="Arial"/>
                <w:lang w:eastAsia="ja-JP"/>
              </w:rPr>
            </w:pPr>
            <w:r w:rsidRPr="0090263D">
              <w:rPr>
                <w:rFonts w:cs="Arial"/>
                <w:lang w:eastAsia="ja-JP"/>
              </w:rPr>
              <w:t>Semantics description</w:t>
            </w:r>
          </w:p>
        </w:tc>
      </w:tr>
      <w:tr w:rsidR="00CA1B7C" w:rsidRPr="0090263D" w14:paraId="5C4A7E2A" w14:textId="77777777" w:rsidTr="00CA1B7C">
        <w:tc>
          <w:tcPr>
            <w:tcW w:w="2304" w:type="dxa"/>
          </w:tcPr>
          <w:p w14:paraId="7FBC738C" w14:textId="60EE1579" w:rsidR="00CA1B7C" w:rsidRPr="0090263D" w:rsidRDefault="00CA1B7C" w:rsidP="00CA1B7C">
            <w:pPr>
              <w:pStyle w:val="TAL"/>
              <w:rPr>
                <w:rFonts w:eastAsia="Batang" w:cs="Arial"/>
                <w:lang w:eastAsia="ja-JP"/>
              </w:rPr>
            </w:pPr>
            <w:r w:rsidRPr="0090263D">
              <w:rPr>
                <w:rFonts w:cs="Arial"/>
                <w:lang w:eastAsia="ja-JP"/>
              </w:rPr>
              <w:t xml:space="preserve">CHOICE </w:t>
            </w:r>
            <w:r w:rsidR="00B83F4C" w:rsidRPr="004B6126">
              <w:rPr>
                <w:rFonts w:cs="Arial"/>
                <w:i/>
                <w:iCs/>
                <w:lang w:eastAsia="ja-JP"/>
              </w:rPr>
              <w:t xml:space="preserve">Global </w:t>
            </w:r>
            <w:r>
              <w:rPr>
                <w:rFonts w:cs="Arial"/>
                <w:i/>
                <w:lang w:eastAsia="ja-JP"/>
              </w:rPr>
              <w:t>E2</w:t>
            </w:r>
            <w:r w:rsidRPr="0090263D">
              <w:rPr>
                <w:rFonts w:cs="Arial"/>
                <w:i/>
                <w:lang w:eastAsia="ja-JP"/>
              </w:rPr>
              <w:t xml:space="preserve"> </w:t>
            </w:r>
            <w:r w:rsidR="004B6126">
              <w:rPr>
                <w:rFonts w:cs="Arial"/>
                <w:i/>
                <w:lang w:eastAsia="ja-JP"/>
              </w:rPr>
              <w:t>N</w:t>
            </w:r>
            <w:r w:rsidR="004B6126" w:rsidRPr="0090263D">
              <w:rPr>
                <w:rFonts w:cs="Arial"/>
                <w:i/>
                <w:lang w:eastAsia="ja-JP"/>
              </w:rPr>
              <w:t>ode</w:t>
            </w:r>
          </w:p>
        </w:tc>
        <w:tc>
          <w:tcPr>
            <w:tcW w:w="1080" w:type="dxa"/>
          </w:tcPr>
          <w:p w14:paraId="7BA9C14F"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3A69F2DA" w14:textId="77777777" w:rsidR="00CA1B7C" w:rsidRPr="0090263D" w:rsidRDefault="00CA1B7C" w:rsidP="00CA1B7C">
            <w:pPr>
              <w:pStyle w:val="TAL"/>
              <w:rPr>
                <w:i/>
                <w:lang w:eastAsia="ja-JP"/>
              </w:rPr>
            </w:pPr>
          </w:p>
        </w:tc>
        <w:tc>
          <w:tcPr>
            <w:tcW w:w="2592" w:type="dxa"/>
          </w:tcPr>
          <w:p w14:paraId="0D96787B" w14:textId="77777777" w:rsidR="00CA1B7C" w:rsidRPr="0090263D" w:rsidRDefault="00CA1B7C" w:rsidP="00CA1B7C">
            <w:pPr>
              <w:pStyle w:val="TAL"/>
              <w:rPr>
                <w:lang w:eastAsia="ja-JP"/>
              </w:rPr>
            </w:pPr>
          </w:p>
        </w:tc>
        <w:tc>
          <w:tcPr>
            <w:tcW w:w="2520" w:type="dxa"/>
          </w:tcPr>
          <w:p w14:paraId="6098ADA5" w14:textId="77777777" w:rsidR="00CA1B7C" w:rsidRPr="0090263D" w:rsidRDefault="00CA1B7C" w:rsidP="00CA1B7C">
            <w:pPr>
              <w:pStyle w:val="TAL"/>
              <w:rPr>
                <w:rFonts w:cs="Arial"/>
                <w:szCs w:val="18"/>
                <w:lang w:eastAsia="ja-JP"/>
              </w:rPr>
            </w:pPr>
          </w:p>
        </w:tc>
      </w:tr>
      <w:tr w:rsidR="00CA1B7C" w:rsidRPr="0090263D" w14:paraId="16304B9D" w14:textId="77777777" w:rsidTr="00CA1B7C">
        <w:tc>
          <w:tcPr>
            <w:tcW w:w="2304" w:type="dxa"/>
          </w:tcPr>
          <w:p w14:paraId="30D6E853" w14:textId="77777777" w:rsidR="00CA1B7C" w:rsidRPr="0090263D" w:rsidRDefault="00CA1B7C" w:rsidP="00CA1B7C">
            <w:pPr>
              <w:pStyle w:val="TAL"/>
              <w:rPr>
                <w:rFonts w:eastAsia="Batang" w:cs="Arial"/>
                <w:lang w:eastAsia="ja-JP"/>
              </w:rPr>
            </w:pPr>
            <w:r w:rsidRPr="0090263D">
              <w:rPr>
                <w:rFonts w:cs="Arial"/>
                <w:i/>
                <w:iCs/>
                <w:lang w:eastAsia="ja-JP"/>
              </w:rPr>
              <w:t>&gt;gNB</w:t>
            </w:r>
          </w:p>
        </w:tc>
        <w:tc>
          <w:tcPr>
            <w:tcW w:w="1080" w:type="dxa"/>
          </w:tcPr>
          <w:p w14:paraId="3F9B948A" w14:textId="77777777" w:rsidR="00CA1B7C" w:rsidRPr="0090263D" w:rsidRDefault="00CA1B7C" w:rsidP="00CA1B7C">
            <w:pPr>
              <w:pStyle w:val="TAL"/>
              <w:rPr>
                <w:rFonts w:cs="Arial"/>
                <w:lang w:eastAsia="ja-JP"/>
              </w:rPr>
            </w:pPr>
          </w:p>
        </w:tc>
        <w:tc>
          <w:tcPr>
            <w:tcW w:w="1080" w:type="dxa"/>
          </w:tcPr>
          <w:p w14:paraId="4E9E4A8C" w14:textId="77777777" w:rsidR="00CA1B7C" w:rsidRPr="0090263D" w:rsidRDefault="00CA1B7C" w:rsidP="00CA1B7C">
            <w:pPr>
              <w:pStyle w:val="TAL"/>
              <w:rPr>
                <w:i/>
                <w:lang w:eastAsia="ja-JP"/>
              </w:rPr>
            </w:pPr>
          </w:p>
        </w:tc>
        <w:tc>
          <w:tcPr>
            <w:tcW w:w="2592" w:type="dxa"/>
          </w:tcPr>
          <w:p w14:paraId="299EC396" w14:textId="77777777" w:rsidR="00CA1B7C" w:rsidRPr="0090263D" w:rsidRDefault="00CA1B7C" w:rsidP="00CA1B7C">
            <w:pPr>
              <w:pStyle w:val="TAL"/>
              <w:rPr>
                <w:lang w:eastAsia="ja-JP"/>
              </w:rPr>
            </w:pPr>
          </w:p>
        </w:tc>
        <w:tc>
          <w:tcPr>
            <w:tcW w:w="2520" w:type="dxa"/>
          </w:tcPr>
          <w:p w14:paraId="4AC22C74" w14:textId="77777777" w:rsidR="00CA1B7C" w:rsidRPr="0090263D" w:rsidRDefault="00CA1B7C" w:rsidP="00CA1B7C">
            <w:pPr>
              <w:pStyle w:val="TAL"/>
              <w:rPr>
                <w:rFonts w:cs="Arial"/>
                <w:szCs w:val="18"/>
                <w:lang w:eastAsia="ja-JP"/>
              </w:rPr>
            </w:pPr>
          </w:p>
        </w:tc>
      </w:tr>
      <w:tr w:rsidR="00CA1B7C" w:rsidRPr="0090263D" w14:paraId="14A8183A" w14:textId="77777777" w:rsidTr="00CA1B7C">
        <w:tc>
          <w:tcPr>
            <w:tcW w:w="2304" w:type="dxa"/>
          </w:tcPr>
          <w:p w14:paraId="55D187F9" w14:textId="77777777" w:rsidR="00CA1B7C" w:rsidRPr="0090263D" w:rsidRDefault="00CA1B7C" w:rsidP="00CA1B7C">
            <w:pPr>
              <w:pStyle w:val="TAL"/>
              <w:rPr>
                <w:rFonts w:eastAsia="Batang" w:cs="Arial"/>
                <w:lang w:eastAsia="ja-JP"/>
              </w:rPr>
            </w:pPr>
            <w:r>
              <w:rPr>
                <w:rFonts w:cs="Arial"/>
                <w:lang w:eastAsia="ja-JP"/>
              </w:rPr>
              <w:tab/>
            </w:r>
            <w:r w:rsidRPr="0090263D">
              <w:rPr>
                <w:rFonts w:cs="Arial"/>
                <w:lang w:eastAsia="ja-JP"/>
              </w:rPr>
              <w:t>&gt;&gt;Global gNB ID</w:t>
            </w:r>
          </w:p>
        </w:tc>
        <w:tc>
          <w:tcPr>
            <w:tcW w:w="1080" w:type="dxa"/>
          </w:tcPr>
          <w:p w14:paraId="625A2F4D"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38D580A1" w14:textId="77777777" w:rsidR="00CA1B7C" w:rsidRPr="0090263D" w:rsidRDefault="00CA1B7C" w:rsidP="00CA1B7C">
            <w:pPr>
              <w:pStyle w:val="TAL"/>
              <w:rPr>
                <w:i/>
                <w:lang w:eastAsia="ja-JP"/>
              </w:rPr>
            </w:pPr>
          </w:p>
        </w:tc>
        <w:tc>
          <w:tcPr>
            <w:tcW w:w="2592" w:type="dxa"/>
          </w:tcPr>
          <w:p w14:paraId="71B46A4A" w14:textId="77777777" w:rsidR="00CA1B7C" w:rsidRPr="0090263D" w:rsidRDefault="00CA1B7C" w:rsidP="00CA1B7C">
            <w:pPr>
              <w:pStyle w:val="TAL"/>
              <w:rPr>
                <w:lang w:eastAsia="ja-JP"/>
              </w:rPr>
            </w:pPr>
            <w:r>
              <w:rPr>
                <w:lang w:eastAsia="ja-JP"/>
              </w:rPr>
              <w:t>3GPP 38.423 clause 9.2.2.1</w:t>
            </w:r>
          </w:p>
        </w:tc>
        <w:tc>
          <w:tcPr>
            <w:tcW w:w="2520" w:type="dxa"/>
          </w:tcPr>
          <w:p w14:paraId="315E95DD" w14:textId="77777777" w:rsidR="00CA1B7C" w:rsidRPr="0090263D" w:rsidRDefault="00CA1B7C" w:rsidP="00CA1B7C">
            <w:pPr>
              <w:pStyle w:val="TAL"/>
              <w:rPr>
                <w:rFonts w:cs="Arial"/>
                <w:szCs w:val="18"/>
                <w:lang w:eastAsia="ja-JP"/>
              </w:rPr>
            </w:pPr>
          </w:p>
        </w:tc>
      </w:tr>
      <w:tr w:rsidR="00CA1B7C" w:rsidRPr="0090263D" w14:paraId="0D4E7A85" w14:textId="77777777" w:rsidTr="00CA1B7C">
        <w:tc>
          <w:tcPr>
            <w:tcW w:w="2304" w:type="dxa"/>
          </w:tcPr>
          <w:p w14:paraId="0FB633DA" w14:textId="77777777" w:rsidR="00CA1B7C" w:rsidRDefault="00CA1B7C" w:rsidP="00CA1B7C">
            <w:pPr>
              <w:pStyle w:val="TAL"/>
              <w:rPr>
                <w:rFonts w:cs="Arial"/>
                <w:lang w:eastAsia="ja-JP"/>
              </w:rPr>
            </w:pPr>
            <w:r>
              <w:rPr>
                <w:rFonts w:cs="Arial"/>
                <w:lang w:eastAsia="ja-JP"/>
              </w:rPr>
              <w:tab/>
              <w:t>&gt;&gt;</w:t>
            </w:r>
            <w:r w:rsidRPr="00354609">
              <w:rPr>
                <w:rFonts w:cs="Arial"/>
                <w:lang w:eastAsia="ja-JP"/>
              </w:rPr>
              <w:t>gNB-CU-UP ID</w:t>
            </w:r>
          </w:p>
        </w:tc>
        <w:tc>
          <w:tcPr>
            <w:tcW w:w="1080" w:type="dxa"/>
          </w:tcPr>
          <w:p w14:paraId="5BEFF04F" w14:textId="77777777" w:rsidR="00CA1B7C" w:rsidRPr="0090263D" w:rsidRDefault="00CA1B7C" w:rsidP="00CA1B7C">
            <w:pPr>
              <w:pStyle w:val="TAL"/>
              <w:rPr>
                <w:rFonts w:cs="Arial"/>
                <w:lang w:eastAsia="ja-JP"/>
              </w:rPr>
            </w:pPr>
            <w:r>
              <w:rPr>
                <w:rFonts w:cs="Arial"/>
                <w:lang w:eastAsia="ja-JP"/>
              </w:rPr>
              <w:t>O</w:t>
            </w:r>
          </w:p>
        </w:tc>
        <w:tc>
          <w:tcPr>
            <w:tcW w:w="1080" w:type="dxa"/>
          </w:tcPr>
          <w:p w14:paraId="1EE2F6CB" w14:textId="77777777" w:rsidR="00CA1B7C" w:rsidRPr="0090263D" w:rsidRDefault="00CA1B7C" w:rsidP="00CA1B7C">
            <w:pPr>
              <w:pStyle w:val="TAL"/>
              <w:rPr>
                <w:i/>
                <w:lang w:eastAsia="ja-JP"/>
              </w:rPr>
            </w:pPr>
          </w:p>
        </w:tc>
        <w:tc>
          <w:tcPr>
            <w:tcW w:w="2592" w:type="dxa"/>
          </w:tcPr>
          <w:p w14:paraId="04229966" w14:textId="77777777" w:rsidR="00CA1B7C" w:rsidRPr="0090263D" w:rsidRDefault="00CA1B7C" w:rsidP="00CA1B7C">
            <w:pPr>
              <w:pStyle w:val="TAL"/>
              <w:rPr>
                <w:rFonts w:cs="Arial"/>
                <w:lang w:eastAsia="ja-JP"/>
              </w:rPr>
            </w:pPr>
            <w:r>
              <w:rPr>
                <w:rFonts w:cs="Arial"/>
                <w:lang w:eastAsia="ja-JP"/>
              </w:rPr>
              <w:t>3GPP 38.463 clause 9.3.1.15</w:t>
            </w:r>
          </w:p>
        </w:tc>
        <w:tc>
          <w:tcPr>
            <w:tcW w:w="2520" w:type="dxa"/>
          </w:tcPr>
          <w:p w14:paraId="3E6394C1" w14:textId="77777777" w:rsidR="00CA1B7C" w:rsidRPr="0090263D" w:rsidRDefault="00CA1B7C" w:rsidP="00CA1B7C">
            <w:pPr>
              <w:pStyle w:val="TAL"/>
              <w:rPr>
                <w:rFonts w:cs="Arial"/>
                <w:lang w:eastAsia="ja-JP"/>
              </w:rPr>
            </w:pPr>
          </w:p>
        </w:tc>
      </w:tr>
      <w:tr w:rsidR="00CA1B7C" w:rsidRPr="0090263D" w14:paraId="59A90120" w14:textId="77777777" w:rsidTr="00CA1B7C">
        <w:tc>
          <w:tcPr>
            <w:tcW w:w="2304" w:type="dxa"/>
          </w:tcPr>
          <w:p w14:paraId="16BF01F5" w14:textId="77777777" w:rsidR="00CA1B7C" w:rsidRDefault="00CA1B7C" w:rsidP="00CA1B7C">
            <w:pPr>
              <w:pStyle w:val="TAL"/>
              <w:rPr>
                <w:rFonts w:cs="Arial"/>
                <w:lang w:eastAsia="ja-JP"/>
              </w:rPr>
            </w:pPr>
            <w:r>
              <w:rPr>
                <w:rFonts w:cs="Arial"/>
                <w:lang w:eastAsia="ja-JP"/>
              </w:rPr>
              <w:tab/>
              <w:t>&gt;&gt;</w:t>
            </w:r>
            <w:r w:rsidRPr="005F58F9">
              <w:rPr>
                <w:lang w:eastAsia="ja-JP"/>
              </w:rPr>
              <w:t>gNB-DU ID</w:t>
            </w:r>
          </w:p>
        </w:tc>
        <w:tc>
          <w:tcPr>
            <w:tcW w:w="1080" w:type="dxa"/>
          </w:tcPr>
          <w:p w14:paraId="38BACBFA" w14:textId="77777777" w:rsidR="00CA1B7C" w:rsidRPr="0090263D" w:rsidRDefault="00CA1B7C" w:rsidP="00CA1B7C">
            <w:pPr>
              <w:pStyle w:val="TAL"/>
              <w:rPr>
                <w:rFonts w:cs="Arial"/>
                <w:lang w:eastAsia="ja-JP"/>
              </w:rPr>
            </w:pPr>
            <w:r>
              <w:rPr>
                <w:rFonts w:cs="Arial"/>
                <w:lang w:eastAsia="ja-JP"/>
              </w:rPr>
              <w:t>O</w:t>
            </w:r>
          </w:p>
        </w:tc>
        <w:tc>
          <w:tcPr>
            <w:tcW w:w="1080" w:type="dxa"/>
          </w:tcPr>
          <w:p w14:paraId="71300398" w14:textId="77777777" w:rsidR="00CA1B7C" w:rsidRPr="0090263D" w:rsidRDefault="00CA1B7C" w:rsidP="00CA1B7C">
            <w:pPr>
              <w:pStyle w:val="TAL"/>
              <w:rPr>
                <w:i/>
                <w:lang w:eastAsia="ja-JP"/>
              </w:rPr>
            </w:pPr>
          </w:p>
        </w:tc>
        <w:tc>
          <w:tcPr>
            <w:tcW w:w="2592" w:type="dxa"/>
          </w:tcPr>
          <w:p w14:paraId="5A06CCE3" w14:textId="77777777" w:rsidR="00CA1B7C" w:rsidRPr="0090263D" w:rsidRDefault="00CA1B7C" w:rsidP="00CA1B7C">
            <w:pPr>
              <w:pStyle w:val="TAL"/>
              <w:rPr>
                <w:rFonts w:cs="Arial"/>
                <w:lang w:eastAsia="ja-JP"/>
              </w:rPr>
            </w:pPr>
            <w:r>
              <w:rPr>
                <w:rFonts w:cs="Arial"/>
                <w:lang w:eastAsia="ja-JP"/>
              </w:rPr>
              <w:t>3GPP 38.473 clause 9.3.1.9</w:t>
            </w:r>
          </w:p>
        </w:tc>
        <w:tc>
          <w:tcPr>
            <w:tcW w:w="2520" w:type="dxa"/>
          </w:tcPr>
          <w:p w14:paraId="51EF053E" w14:textId="77777777" w:rsidR="00CA1B7C" w:rsidRPr="0090263D" w:rsidRDefault="00CA1B7C" w:rsidP="00CA1B7C">
            <w:pPr>
              <w:pStyle w:val="TAL"/>
              <w:rPr>
                <w:rFonts w:cs="Arial"/>
                <w:lang w:eastAsia="ja-JP"/>
              </w:rPr>
            </w:pPr>
          </w:p>
        </w:tc>
      </w:tr>
      <w:tr w:rsidR="00CA1B7C" w:rsidRPr="0090263D" w14:paraId="33FFD078" w14:textId="77777777" w:rsidTr="00CA1B7C">
        <w:tc>
          <w:tcPr>
            <w:tcW w:w="2304" w:type="dxa"/>
          </w:tcPr>
          <w:p w14:paraId="439D0E27" w14:textId="77777777" w:rsidR="00CA1B7C" w:rsidRDefault="00CA1B7C" w:rsidP="00CA1B7C">
            <w:pPr>
              <w:pStyle w:val="TAL"/>
              <w:rPr>
                <w:rFonts w:cs="Arial"/>
                <w:lang w:eastAsia="ja-JP"/>
              </w:rPr>
            </w:pPr>
            <w:r>
              <w:rPr>
                <w:rFonts w:cs="Arial"/>
                <w:lang w:eastAsia="ja-JP"/>
              </w:rPr>
              <w:t>&gt;en-gNB</w:t>
            </w:r>
          </w:p>
        </w:tc>
        <w:tc>
          <w:tcPr>
            <w:tcW w:w="1080" w:type="dxa"/>
          </w:tcPr>
          <w:p w14:paraId="7B34CCB9" w14:textId="77777777" w:rsidR="00CA1B7C" w:rsidRPr="0090263D" w:rsidRDefault="00CA1B7C" w:rsidP="00CA1B7C">
            <w:pPr>
              <w:pStyle w:val="TAL"/>
              <w:rPr>
                <w:rFonts w:cs="Arial"/>
                <w:lang w:eastAsia="ja-JP"/>
              </w:rPr>
            </w:pPr>
          </w:p>
        </w:tc>
        <w:tc>
          <w:tcPr>
            <w:tcW w:w="1080" w:type="dxa"/>
          </w:tcPr>
          <w:p w14:paraId="339EDE41" w14:textId="77777777" w:rsidR="00CA1B7C" w:rsidRPr="0090263D" w:rsidRDefault="00CA1B7C" w:rsidP="00CA1B7C">
            <w:pPr>
              <w:pStyle w:val="TAL"/>
              <w:rPr>
                <w:i/>
                <w:lang w:eastAsia="ja-JP"/>
              </w:rPr>
            </w:pPr>
          </w:p>
        </w:tc>
        <w:tc>
          <w:tcPr>
            <w:tcW w:w="2592" w:type="dxa"/>
          </w:tcPr>
          <w:p w14:paraId="70C11FA1" w14:textId="77777777" w:rsidR="00CA1B7C" w:rsidRPr="0090263D" w:rsidRDefault="00CA1B7C" w:rsidP="00CA1B7C">
            <w:pPr>
              <w:pStyle w:val="TAL"/>
              <w:rPr>
                <w:rFonts w:cs="Arial"/>
                <w:lang w:eastAsia="ja-JP"/>
              </w:rPr>
            </w:pPr>
          </w:p>
        </w:tc>
        <w:tc>
          <w:tcPr>
            <w:tcW w:w="2520" w:type="dxa"/>
          </w:tcPr>
          <w:p w14:paraId="3BE75049" w14:textId="77777777" w:rsidR="00CA1B7C" w:rsidRPr="0090263D" w:rsidRDefault="00CA1B7C" w:rsidP="00CA1B7C">
            <w:pPr>
              <w:pStyle w:val="TAL"/>
              <w:rPr>
                <w:rFonts w:cs="Arial"/>
                <w:lang w:eastAsia="ja-JP"/>
              </w:rPr>
            </w:pPr>
          </w:p>
        </w:tc>
      </w:tr>
      <w:tr w:rsidR="00CA1B7C" w:rsidRPr="0090263D" w14:paraId="6F9F570B" w14:textId="77777777" w:rsidTr="00CA1B7C">
        <w:tc>
          <w:tcPr>
            <w:tcW w:w="2304" w:type="dxa"/>
          </w:tcPr>
          <w:p w14:paraId="77ED5E29" w14:textId="77777777" w:rsidR="00CA1B7C" w:rsidRPr="0090263D" w:rsidRDefault="00CA1B7C" w:rsidP="00CA1B7C">
            <w:pPr>
              <w:pStyle w:val="TAL"/>
              <w:rPr>
                <w:rFonts w:cs="Arial"/>
                <w:lang w:eastAsia="ja-JP"/>
              </w:rPr>
            </w:pPr>
            <w:r>
              <w:rPr>
                <w:rFonts w:cs="Arial"/>
                <w:lang w:eastAsia="ja-JP"/>
              </w:rPr>
              <w:tab/>
              <w:t>&gt;&gt;Global en-gNB ID</w:t>
            </w:r>
          </w:p>
        </w:tc>
        <w:tc>
          <w:tcPr>
            <w:tcW w:w="1080" w:type="dxa"/>
          </w:tcPr>
          <w:p w14:paraId="6842518A" w14:textId="77777777" w:rsidR="00CA1B7C" w:rsidRPr="0090263D" w:rsidRDefault="00CA1B7C" w:rsidP="00CA1B7C">
            <w:pPr>
              <w:pStyle w:val="TAL"/>
              <w:rPr>
                <w:rFonts w:cs="Arial"/>
                <w:lang w:eastAsia="ja-JP"/>
              </w:rPr>
            </w:pPr>
          </w:p>
        </w:tc>
        <w:tc>
          <w:tcPr>
            <w:tcW w:w="1080" w:type="dxa"/>
          </w:tcPr>
          <w:p w14:paraId="533F04B5" w14:textId="77777777" w:rsidR="00CA1B7C" w:rsidRPr="0090263D" w:rsidRDefault="00CA1B7C" w:rsidP="00CA1B7C">
            <w:pPr>
              <w:pStyle w:val="TAL"/>
              <w:rPr>
                <w:i/>
                <w:lang w:eastAsia="ja-JP"/>
              </w:rPr>
            </w:pPr>
          </w:p>
        </w:tc>
        <w:tc>
          <w:tcPr>
            <w:tcW w:w="2592" w:type="dxa"/>
          </w:tcPr>
          <w:p w14:paraId="33A46AF9" w14:textId="77777777" w:rsidR="00CA1B7C" w:rsidRPr="0090263D" w:rsidRDefault="00CA1B7C" w:rsidP="00CA1B7C">
            <w:pPr>
              <w:pStyle w:val="TAL"/>
              <w:rPr>
                <w:rFonts w:cs="Arial"/>
                <w:lang w:eastAsia="ja-JP"/>
              </w:rPr>
            </w:pPr>
            <w:r>
              <w:rPr>
                <w:lang w:eastAsia="ja-JP"/>
              </w:rPr>
              <w:t>3GPP 36.423 clause 9.2.112</w:t>
            </w:r>
          </w:p>
        </w:tc>
        <w:tc>
          <w:tcPr>
            <w:tcW w:w="2520" w:type="dxa"/>
          </w:tcPr>
          <w:p w14:paraId="45A8966B" w14:textId="77777777" w:rsidR="00CA1B7C" w:rsidRPr="0090263D" w:rsidRDefault="00CA1B7C" w:rsidP="00CA1B7C">
            <w:pPr>
              <w:pStyle w:val="TAL"/>
              <w:rPr>
                <w:rFonts w:cs="Arial"/>
                <w:lang w:eastAsia="ja-JP"/>
              </w:rPr>
            </w:pPr>
          </w:p>
        </w:tc>
      </w:tr>
      <w:tr w:rsidR="00CA1B7C" w:rsidRPr="0090263D" w14:paraId="58B15D9D" w14:textId="77777777" w:rsidTr="00CA1B7C">
        <w:tc>
          <w:tcPr>
            <w:tcW w:w="2304" w:type="dxa"/>
          </w:tcPr>
          <w:p w14:paraId="4EDB2879" w14:textId="77777777" w:rsidR="00CA1B7C" w:rsidRPr="0090263D" w:rsidRDefault="00CA1B7C" w:rsidP="00CA1B7C">
            <w:pPr>
              <w:pStyle w:val="TAL"/>
              <w:rPr>
                <w:rFonts w:cs="Arial"/>
                <w:lang w:eastAsia="ja-JP"/>
              </w:rPr>
            </w:pPr>
            <w:r w:rsidRPr="0090263D">
              <w:rPr>
                <w:rFonts w:cs="Arial"/>
                <w:lang w:eastAsia="ja-JP"/>
              </w:rPr>
              <w:t>&gt;</w:t>
            </w:r>
            <w:r w:rsidRPr="0090263D">
              <w:rPr>
                <w:rFonts w:cs="Arial"/>
                <w:i/>
                <w:lang w:eastAsia="ja-JP"/>
              </w:rPr>
              <w:t>ng-eNB</w:t>
            </w:r>
          </w:p>
        </w:tc>
        <w:tc>
          <w:tcPr>
            <w:tcW w:w="1080" w:type="dxa"/>
          </w:tcPr>
          <w:p w14:paraId="48AC7DF4" w14:textId="77777777" w:rsidR="00CA1B7C" w:rsidRPr="0090263D" w:rsidRDefault="00CA1B7C" w:rsidP="00CA1B7C">
            <w:pPr>
              <w:pStyle w:val="TAL"/>
              <w:rPr>
                <w:rFonts w:cs="Arial"/>
                <w:lang w:eastAsia="ja-JP"/>
              </w:rPr>
            </w:pPr>
          </w:p>
        </w:tc>
        <w:tc>
          <w:tcPr>
            <w:tcW w:w="1080" w:type="dxa"/>
          </w:tcPr>
          <w:p w14:paraId="1C68C4DF" w14:textId="77777777" w:rsidR="00CA1B7C" w:rsidRPr="0090263D" w:rsidRDefault="00CA1B7C" w:rsidP="00CA1B7C">
            <w:pPr>
              <w:pStyle w:val="TAL"/>
              <w:rPr>
                <w:i/>
                <w:lang w:eastAsia="ja-JP"/>
              </w:rPr>
            </w:pPr>
          </w:p>
        </w:tc>
        <w:tc>
          <w:tcPr>
            <w:tcW w:w="2592" w:type="dxa"/>
          </w:tcPr>
          <w:p w14:paraId="7A556092" w14:textId="77777777" w:rsidR="00CA1B7C" w:rsidRPr="0090263D" w:rsidRDefault="00CA1B7C" w:rsidP="00CA1B7C">
            <w:pPr>
              <w:pStyle w:val="TAL"/>
              <w:rPr>
                <w:rFonts w:cs="Arial"/>
                <w:lang w:eastAsia="ja-JP"/>
              </w:rPr>
            </w:pPr>
          </w:p>
        </w:tc>
        <w:tc>
          <w:tcPr>
            <w:tcW w:w="2520" w:type="dxa"/>
          </w:tcPr>
          <w:p w14:paraId="3866BEC5" w14:textId="77777777" w:rsidR="00CA1B7C" w:rsidRPr="0090263D" w:rsidRDefault="00CA1B7C" w:rsidP="00CA1B7C">
            <w:pPr>
              <w:pStyle w:val="TAL"/>
              <w:rPr>
                <w:rFonts w:cs="Arial"/>
                <w:lang w:eastAsia="ja-JP"/>
              </w:rPr>
            </w:pPr>
          </w:p>
        </w:tc>
      </w:tr>
      <w:tr w:rsidR="00CA1B7C" w:rsidRPr="0090263D" w14:paraId="06245F58" w14:textId="77777777" w:rsidTr="00CA1B7C">
        <w:tc>
          <w:tcPr>
            <w:tcW w:w="2304" w:type="dxa"/>
          </w:tcPr>
          <w:p w14:paraId="276125E8" w14:textId="77777777" w:rsidR="00CA1B7C" w:rsidRPr="0090263D" w:rsidRDefault="00CA1B7C" w:rsidP="00CA1B7C">
            <w:pPr>
              <w:pStyle w:val="TAL"/>
              <w:rPr>
                <w:rFonts w:cs="Arial"/>
                <w:lang w:eastAsia="ja-JP"/>
              </w:rPr>
            </w:pPr>
            <w:r>
              <w:rPr>
                <w:rFonts w:cs="Arial"/>
                <w:lang w:eastAsia="ja-JP"/>
              </w:rPr>
              <w:tab/>
            </w:r>
            <w:r w:rsidRPr="0090263D">
              <w:rPr>
                <w:rFonts w:cs="Arial"/>
                <w:lang w:eastAsia="ja-JP"/>
              </w:rPr>
              <w:t>&gt;&gt;Global ng-eNB ID</w:t>
            </w:r>
          </w:p>
        </w:tc>
        <w:tc>
          <w:tcPr>
            <w:tcW w:w="1080" w:type="dxa"/>
          </w:tcPr>
          <w:p w14:paraId="54F7EEE6"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4694E18B" w14:textId="77777777" w:rsidR="00CA1B7C" w:rsidRPr="0090263D" w:rsidRDefault="00CA1B7C" w:rsidP="00CA1B7C">
            <w:pPr>
              <w:pStyle w:val="TAL"/>
              <w:rPr>
                <w:i/>
                <w:lang w:eastAsia="ja-JP"/>
              </w:rPr>
            </w:pPr>
          </w:p>
        </w:tc>
        <w:tc>
          <w:tcPr>
            <w:tcW w:w="2592" w:type="dxa"/>
          </w:tcPr>
          <w:p w14:paraId="589D723A" w14:textId="77777777" w:rsidR="00CA1B7C" w:rsidRPr="0090263D" w:rsidRDefault="00CA1B7C" w:rsidP="00CA1B7C">
            <w:pPr>
              <w:pStyle w:val="TAL"/>
              <w:rPr>
                <w:rFonts w:cs="Arial"/>
                <w:lang w:eastAsia="ja-JP"/>
              </w:rPr>
            </w:pPr>
            <w:r>
              <w:rPr>
                <w:lang w:eastAsia="ja-JP"/>
              </w:rPr>
              <w:t>3GPP 38.423 clause 9.2.2.2</w:t>
            </w:r>
          </w:p>
        </w:tc>
        <w:tc>
          <w:tcPr>
            <w:tcW w:w="2520" w:type="dxa"/>
          </w:tcPr>
          <w:p w14:paraId="2B340805" w14:textId="77777777" w:rsidR="00CA1B7C" w:rsidRPr="0090263D" w:rsidRDefault="00CA1B7C" w:rsidP="00CA1B7C">
            <w:pPr>
              <w:pStyle w:val="TAL"/>
              <w:rPr>
                <w:rFonts w:cs="Arial"/>
                <w:lang w:eastAsia="ja-JP"/>
              </w:rPr>
            </w:pPr>
          </w:p>
        </w:tc>
      </w:tr>
      <w:tr w:rsidR="00CA1B7C" w:rsidRPr="0090263D" w14:paraId="73FBD98A" w14:textId="77777777" w:rsidTr="00CA1B7C">
        <w:tc>
          <w:tcPr>
            <w:tcW w:w="2304" w:type="dxa"/>
          </w:tcPr>
          <w:p w14:paraId="10E64969" w14:textId="77777777" w:rsidR="00CA1B7C" w:rsidRPr="0090263D" w:rsidRDefault="00CA1B7C" w:rsidP="00CA1B7C">
            <w:pPr>
              <w:pStyle w:val="TAL"/>
              <w:rPr>
                <w:rFonts w:cs="Arial"/>
                <w:lang w:eastAsia="ja-JP"/>
              </w:rPr>
            </w:pPr>
            <w:r>
              <w:rPr>
                <w:rFonts w:cs="Arial"/>
                <w:lang w:eastAsia="ja-JP"/>
              </w:rPr>
              <w:t>&gt;eNB</w:t>
            </w:r>
          </w:p>
        </w:tc>
        <w:tc>
          <w:tcPr>
            <w:tcW w:w="1080" w:type="dxa"/>
          </w:tcPr>
          <w:p w14:paraId="6D9AEFD3" w14:textId="77777777" w:rsidR="00CA1B7C" w:rsidRPr="0090263D" w:rsidRDefault="00CA1B7C" w:rsidP="00CA1B7C">
            <w:pPr>
              <w:pStyle w:val="TAL"/>
              <w:rPr>
                <w:rFonts w:cs="Arial"/>
                <w:lang w:eastAsia="ja-JP"/>
              </w:rPr>
            </w:pPr>
          </w:p>
        </w:tc>
        <w:tc>
          <w:tcPr>
            <w:tcW w:w="1080" w:type="dxa"/>
          </w:tcPr>
          <w:p w14:paraId="6BEF51B5" w14:textId="77777777" w:rsidR="00CA1B7C" w:rsidRPr="0090263D" w:rsidRDefault="00CA1B7C" w:rsidP="00CA1B7C">
            <w:pPr>
              <w:pStyle w:val="TAL"/>
              <w:rPr>
                <w:i/>
                <w:lang w:eastAsia="ja-JP"/>
              </w:rPr>
            </w:pPr>
          </w:p>
        </w:tc>
        <w:tc>
          <w:tcPr>
            <w:tcW w:w="2592" w:type="dxa"/>
          </w:tcPr>
          <w:p w14:paraId="571E87DC" w14:textId="77777777" w:rsidR="00CA1B7C" w:rsidRPr="0090263D" w:rsidRDefault="00CA1B7C" w:rsidP="00CA1B7C">
            <w:pPr>
              <w:pStyle w:val="TAL"/>
              <w:rPr>
                <w:rFonts w:cs="Arial"/>
                <w:lang w:eastAsia="ja-JP"/>
              </w:rPr>
            </w:pPr>
          </w:p>
        </w:tc>
        <w:tc>
          <w:tcPr>
            <w:tcW w:w="2520" w:type="dxa"/>
          </w:tcPr>
          <w:p w14:paraId="494EED8B" w14:textId="77777777" w:rsidR="00CA1B7C" w:rsidRPr="0090263D" w:rsidRDefault="00CA1B7C" w:rsidP="00CA1B7C">
            <w:pPr>
              <w:pStyle w:val="TAL"/>
              <w:rPr>
                <w:rFonts w:cs="Arial"/>
                <w:lang w:eastAsia="ja-JP"/>
              </w:rPr>
            </w:pPr>
          </w:p>
        </w:tc>
      </w:tr>
      <w:tr w:rsidR="00CA1B7C" w:rsidRPr="0090263D" w14:paraId="04609CB3" w14:textId="77777777" w:rsidTr="00CA1B7C">
        <w:tc>
          <w:tcPr>
            <w:tcW w:w="2304" w:type="dxa"/>
          </w:tcPr>
          <w:p w14:paraId="1FD5807D" w14:textId="77777777" w:rsidR="00CA1B7C" w:rsidRDefault="00CA1B7C" w:rsidP="00CA1B7C">
            <w:pPr>
              <w:pStyle w:val="TAL"/>
              <w:rPr>
                <w:rFonts w:cs="Arial"/>
                <w:lang w:eastAsia="ja-JP"/>
              </w:rPr>
            </w:pPr>
            <w:r>
              <w:rPr>
                <w:rFonts w:cs="Arial"/>
                <w:lang w:eastAsia="ja-JP"/>
              </w:rPr>
              <w:tab/>
              <w:t>&gt;&gt;Global eNB ID</w:t>
            </w:r>
          </w:p>
        </w:tc>
        <w:tc>
          <w:tcPr>
            <w:tcW w:w="1080" w:type="dxa"/>
          </w:tcPr>
          <w:p w14:paraId="5CAF10E7" w14:textId="77777777" w:rsidR="00CA1B7C" w:rsidRPr="0090263D" w:rsidRDefault="00CA1B7C" w:rsidP="00CA1B7C">
            <w:pPr>
              <w:pStyle w:val="TAL"/>
              <w:rPr>
                <w:rFonts w:cs="Arial"/>
                <w:lang w:eastAsia="ja-JP"/>
              </w:rPr>
            </w:pPr>
            <w:r>
              <w:rPr>
                <w:rFonts w:cs="Arial"/>
                <w:lang w:eastAsia="ja-JP"/>
              </w:rPr>
              <w:t>M</w:t>
            </w:r>
          </w:p>
        </w:tc>
        <w:tc>
          <w:tcPr>
            <w:tcW w:w="1080" w:type="dxa"/>
          </w:tcPr>
          <w:p w14:paraId="4328516C" w14:textId="77777777" w:rsidR="00CA1B7C" w:rsidRPr="0090263D" w:rsidRDefault="00CA1B7C" w:rsidP="00CA1B7C">
            <w:pPr>
              <w:pStyle w:val="TAL"/>
              <w:rPr>
                <w:i/>
                <w:lang w:eastAsia="ja-JP"/>
              </w:rPr>
            </w:pPr>
          </w:p>
        </w:tc>
        <w:tc>
          <w:tcPr>
            <w:tcW w:w="2592" w:type="dxa"/>
          </w:tcPr>
          <w:p w14:paraId="7CC87E76" w14:textId="77777777" w:rsidR="00CA1B7C" w:rsidRPr="0090263D" w:rsidRDefault="00CA1B7C" w:rsidP="00CA1B7C">
            <w:pPr>
              <w:pStyle w:val="TAL"/>
              <w:rPr>
                <w:rFonts w:cs="Arial"/>
                <w:lang w:eastAsia="ja-JP"/>
              </w:rPr>
            </w:pPr>
            <w:r>
              <w:rPr>
                <w:lang w:eastAsia="ja-JP"/>
              </w:rPr>
              <w:t>3GPP 36.423 clause 9.2.22</w:t>
            </w:r>
          </w:p>
        </w:tc>
        <w:tc>
          <w:tcPr>
            <w:tcW w:w="2520" w:type="dxa"/>
          </w:tcPr>
          <w:p w14:paraId="32A87A17" w14:textId="77777777" w:rsidR="00CA1B7C" w:rsidRPr="0090263D" w:rsidRDefault="00CA1B7C" w:rsidP="00CA1B7C">
            <w:pPr>
              <w:pStyle w:val="TAL"/>
              <w:rPr>
                <w:rFonts w:cs="Arial"/>
                <w:lang w:eastAsia="ja-JP"/>
              </w:rPr>
            </w:pPr>
          </w:p>
        </w:tc>
      </w:tr>
    </w:tbl>
    <w:p w14:paraId="0968386D" w14:textId="77777777" w:rsidR="00CA1B7C" w:rsidRDefault="00CA1B7C" w:rsidP="00CA1B7C">
      <w:pPr>
        <w:overflowPunct w:val="0"/>
        <w:autoSpaceDE w:val="0"/>
        <w:autoSpaceDN w:val="0"/>
        <w:adjustRightInd w:val="0"/>
        <w:textAlignment w:val="baseline"/>
        <w:rPr>
          <w:rFonts w:ascii="Arial" w:eastAsia="Times New Roman" w:hAnsi="Arial"/>
          <w:sz w:val="28"/>
          <w:lang w:eastAsia="en-GB"/>
        </w:rPr>
      </w:pPr>
      <w:bookmarkStart w:id="1295" w:name="_Toc525677970"/>
      <w:bookmarkStart w:id="1296" w:name="_Toc6489283"/>
      <w:bookmarkStart w:id="1297" w:name="_Hlk3475910"/>
    </w:p>
    <w:p w14:paraId="7E496651" w14:textId="77777777" w:rsidR="00CA1B7C" w:rsidRPr="00C419B5" w:rsidRDefault="00CA1B7C" w:rsidP="00C419B5">
      <w:pPr>
        <w:pStyle w:val="3"/>
        <w:numPr>
          <w:ilvl w:val="0"/>
          <w:numId w:val="0"/>
        </w:numPr>
        <w:ind w:left="720" w:hanging="720"/>
        <w:rPr>
          <w:lang w:val="en-US"/>
        </w:rPr>
      </w:pPr>
      <w:bookmarkStart w:id="1298" w:name="_Toc31209000"/>
      <w:bookmarkStart w:id="1299" w:name="_Hlk30087634"/>
      <w:r w:rsidRPr="00C419B5">
        <w:rPr>
          <w:lang w:val="en-US"/>
        </w:rPr>
        <w:t>9.2.7</w:t>
      </w:r>
      <w:r w:rsidRPr="00C419B5">
        <w:rPr>
          <w:lang w:val="en-US"/>
        </w:rPr>
        <w:tab/>
        <w:t>RIC Request ID</w:t>
      </w:r>
      <w:bookmarkEnd w:id="1295"/>
      <w:bookmarkEnd w:id="1296"/>
      <w:bookmarkEnd w:id="1298"/>
    </w:p>
    <w:p w14:paraId="60E71E85"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REQUEST ID number.</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90"/>
        <w:gridCol w:w="1220"/>
        <w:gridCol w:w="1843"/>
        <w:gridCol w:w="2551"/>
      </w:tblGrid>
      <w:tr w:rsidR="00CA1B7C" w:rsidRPr="00D933EB" w14:paraId="63F9B378" w14:textId="77777777" w:rsidTr="00CA1B7C">
        <w:tc>
          <w:tcPr>
            <w:tcW w:w="2552" w:type="dxa"/>
          </w:tcPr>
          <w:p w14:paraId="1D8AC02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90" w:type="dxa"/>
          </w:tcPr>
          <w:p w14:paraId="6EF9E72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426180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4475131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5A6B5DC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608532C" w14:textId="77777777" w:rsidTr="00CA1B7C">
        <w:tc>
          <w:tcPr>
            <w:tcW w:w="2552" w:type="dxa"/>
          </w:tcPr>
          <w:p w14:paraId="7D66FF6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Requestor ID</w:t>
            </w:r>
          </w:p>
        </w:tc>
        <w:tc>
          <w:tcPr>
            <w:tcW w:w="1190" w:type="dxa"/>
          </w:tcPr>
          <w:p w14:paraId="7361C39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0899BE0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D1C706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 xml:space="preserve"> 65535)</w:t>
            </w:r>
          </w:p>
        </w:tc>
        <w:tc>
          <w:tcPr>
            <w:tcW w:w="2551" w:type="dxa"/>
          </w:tcPr>
          <w:p w14:paraId="1711196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r w:rsidR="00CA1B7C" w:rsidRPr="00D933EB" w14:paraId="7784C5D4" w14:textId="77777777" w:rsidTr="00CA1B7C">
        <w:tc>
          <w:tcPr>
            <w:tcW w:w="2552" w:type="dxa"/>
          </w:tcPr>
          <w:p w14:paraId="086B6ECB" w14:textId="3BDBF32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RIC </w:t>
            </w:r>
            <w:r w:rsidR="003D4BF0">
              <w:rPr>
                <w:rFonts w:ascii="Arial" w:eastAsia="Times New Roman" w:hAnsi="Arial"/>
                <w:sz w:val="18"/>
                <w:lang w:eastAsia="ja-JP"/>
              </w:rPr>
              <w:t>Instance ID</w:t>
            </w:r>
          </w:p>
        </w:tc>
        <w:tc>
          <w:tcPr>
            <w:tcW w:w="1190" w:type="dxa"/>
          </w:tcPr>
          <w:p w14:paraId="1C8610E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5E4244E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2F594DF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65535)</w:t>
            </w:r>
          </w:p>
        </w:tc>
        <w:tc>
          <w:tcPr>
            <w:tcW w:w="2551" w:type="dxa"/>
          </w:tcPr>
          <w:p w14:paraId="101101F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bookmarkEnd w:id="1297"/>
    </w:tbl>
    <w:p w14:paraId="3BA64E3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612E1DA" w14:textId="77777777" w:rsidR="00CA1B7C" w:rsidRPr="00C419B5" w:rsidRDefault="00CA1B7C" w:rsidP="00C419B5">
      <w:pPr>
        <w:pStyle w:val="3"/>
        <w:numPr>
          <w:ilvl w:val="0"/>
          <w:numId w:val="0"/>
        </w:numPr>
        <w:ind w:left="720" w:hanging="720"/>
        <w:rPr>
          <w:lang w:val="en-US"/>
        </w:rPr>
      </w:pPr>
      <w:bookmarkStart w:id="1300" w:name="_Toc6489284"/>
      <w:bookmarkStart w:id="1301" w:name="_Toc31209001"/>
      <w:bookmarkEnd w:id="1299"/>
      <w:r w:rsidRPr="00C419B5">
        <w:rPr>
          <w:lang w:val="en-US"/>
        </w:rPr>
        <w:t>9.2.8</w:t>
      </w:r>
      <w:r w:rsidRPr="00C419B5">
        <w:rPr>
          <w:lang w:val="en-US"/>
        </w:rPr>
        <w:tab/>
        <w:t>RAN Function ID</w:t>
      </w:r>
      <w:bookmarkEnd w:id="1300"/>
      <w:bookmarkEnd w:id="1301"/>
    </w:p>
    <w:p w14:paraId="4D6F548B"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 xml:space="preserve">RAN </w:t>
      </w:r>
      <w:r w:rsidRPr="00D933EB">
        <w:rPr>
          <w:rFonts w:eastAsia="Times New Roman"/>
          <w:lang w:eastAsia="en-GB"/>
        </w:rPr>
        <w:t>Function ID number</w:t>
      </w:r>
      <w:r>
        <w:rPr>
          <w:rFonts w:eastAsia="Times New Roman"/>
          <w:lang w:eastAsia="en-GB"/>
        </w:rPr>
        <w:t>, to be unique within a given E2 Node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6DD6B716" w14:textId="77777777" w:rsidTr="00CA1B7C">
        <w:tc>
          <w:tcPr>
            <w:tcW w:w="2688" w:type="dxa"/>
          </w:tcPr>
          <w:p w14:paraId="430B252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1D9CF5A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989C3A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2523439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54E4EFF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3C90B4F" w14:textId="77777777" w:rsidTr="00CA1B7C">
        <w:tc>
          <w:tcPr>
            <w:tcW w:w="2688" w:type="dxa"/>
          </w:tcPr>
          <w:p w14:paraId="613AB77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RAN Function ID</w:t>
            </w:r>
          </w:p>
        </w:tc>
        <w:tc>
          <w:tcPr>
            <w:tcW w:w="1080" w:type="dxa"/>
          </w:tcPr>
          <w:p w14:paraId="249CF61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498DFF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7D4CEE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4095)</w:t>
            </w:r>
          </w:p>
        </w:tc>
        <w:tc>
          <w:tcPr>
            <w:tcW w:w="2551" w:type="dxa"/>
          </w:tcPr>
          <w:p w14:paraId="6A11B13B" w14:textId="000BF1E5"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Value 0 reserved for </w:t>
            </w:r>
            <w:r w:rsidR="005E5F2D">
              <w:rPr>
                <w:rFonts w:ascii="Arial" w:eastAsia="Times New Roman" w:hAnsi="Arial"/>
                <w:sz w:val="18"/>
                <w:lang w:eastAsia="ja-JP"/>
              </w:rPr>
              <w:t>Near</w:t>
            </w:r>
            <w:r w:rsidR="00132A21">
              <w:rPr>
                <w:rFonts w:ascii="Arial" w:eastAsia="Times New Roman" w:hAnsi="Arial"/>
                <w:sz w:val="18"/>
                <w:lang w:eastAsia="ja-JP"/>
              </w:rPr>
              <w:t>-</w:t>
            </w:r>
            <w:r>
              <w:rPr>
                <w:rFonts w:ascii="Arial" w:eastAsia="Times New Roman" w:hAnsi="Arial"/>
                <w:sz w:val="18"/>
                <w:lang w:eastAsia="ja-JP"/>
              </w:rPr>
              <w:t>RT RIC internal usage</w:t>
            </w:r>
          </w:p>
        </w:tc>
      </w:tr>
    </w:tbl>
    <w:p w14:paraId="12C3BE9A"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A73D8CF" w14:textId="77777777" w:rsidR="00CA1B7C" w:rsidRPr="00C419B5" w:rsidRDefault="00CA1B7C" w:rsidP="00C419B5">
      <w:pPr>
        <w:pStyle w:val="3"/>
        <w:numPr>
          <w:ilvl w:val="0"/>
          <w:numId w:val="0"/>
        </w:numPr>
        <w:ind w:left="720" w:hanging="720"/>
        <w:rPr>
          <w:lang w:val="en-US"/>
        </w:rPr>
      </w:pPr>
      <w:bookmarkStart w:id="1302" w:name="_Toc6489285"/>
      <w:bookmarkStart w:id="1303" w:name="_Toc31209002"/>
      <w:bookmarkStart w:id="1304" w:name="_Hlk536781295"/>
      <w:r w:rsidRPr="00C419B5">
        <w:rPr>
          <w:lang w:val="en-US"/>
        </w:rPr>
        <w:t>9.2.9</w:t>
      </w:r>
      <w:r w:rsidRPr="00C419B5">
        <w:rPr>
          <w:lang w:val="en-US"/>
        </w:rPr>
        <w:tab/>
        <w:t>RIC Event Trigger Definition</w:t>
      </w:r>
      <w:bookmarkEnd w:id="1302"/>
      <w:bookmarkEnd w:id="1303"/>
    </w:p>
    <w:p w14:paraId="49516640" w14:textId="1A15702C"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RIC</w:t>
      </w:r>
      <w:r w:rsidRPr="00D933EB">
        <w:rPr>
          <w:rFonts w:eastAsia="Times New Roman"/>
          <w:lang w:eastAsia="en-GB"/>
        </w:rPr>
        <w:t xml:space="preserve"> event trigger description</w:t>
      </w:r>
      <w:r w:rsidR="008421CF">
        <w:rPr>
          <w:rFonts w:eastAsia="Times New Roman"/>
          <w:lang w:eastAsia="en-GB"/>
        </w:rPr>
        <w:t xml:space="preserve"> used by the RIC </w:t>
      </w:r>
      <w:r w:rsidR="002E30F1">
        <w:rPr>
          <w:rFonts w:eastAsia="Times New Roman"/>
          <w:lang w:eastAsia="en-GB"/>
        </w:rPr>
        <w:t>Subscription procedure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45EF9B07" w14:textId="77777777" w:rsidTr="00CA1B7C">
        <w:tc>
          <w:tcPr>
            <w:tcW w:w="2688" w:type="dxa"/>
          </w:tcPr>
          <w:p w14:paraId="52CC723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lastRenderedPageBreak/>
              <w:t>IE/Group Name</w:t>
            </w:r>
          </w:p>
        </w:tc>
        <w:tc>
          <w:tcPr>
            <w:tcW w:w="1080" w:type="dxa"/>
          </w:tcPr>
          <w:p w14:paraId="0845FD4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0122BB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5424CC2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22B99E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EB0B9FA" w14:textId="77777777" w:rsidTr="00CA1B7C">
        <w:tc>
          <w:tcPr>
            <w:tcW w:w="2688" w:type="dxa"/>
          </w:tcPr>
          <w:p w14:paraId="141B2F6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Event Trigger Definition</w:t>
            </w:r>
          </w:p>
        </w:tc>
        <w:tc>
          <w:tcPr>
            <w:tcW w:w="1080" w:type="dxa"/>
          </w:tcPr>
          <w:p w14:paraId="71F5CC9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7DB7B99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C56C65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2551" w:type="dxa"/>
            <w:shd w:val="clear" w:color="auto" w:fill="auto"/>
          </w:tcPr>
          <w:p w14:paraId="7804E421" w14:textId="145EABF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bookmarkEnd w:id="1304"/>
    </w:tbl>
    <w:p w14:paraId="0CDB8C8E"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DABEA3E" w14:textId="77777777" w:rsidR="00CA1B7C" w:rsidRPr="00C419B5" w:rsidRDefault="00CA1B7C" w:rsidP="00C419B5">
      <w:pPr>
        <w:pStyle w:val="3"/>
        <w:numPr>
          <w:ilvl w:val="0"/>
          <w:numId w:val="0"/>
        </w:numPr>
        <w:ind w:left="720" w:hanging="720"/>
        <w:rPr>
          <w:lang w:val="en-US"/>
        </w:rPr>
      </w:pPr>
      <w:bookmarkStart w:id="1305" w:name="_Toc6489286"/>
      <w:bookmarkStart w:id="1306" w:name="_Toc31209003"/>
      <w:r w:rsidRPr="00C419B5">
        <w:rPr>
          <w:lang w:val="en-US"/>
        </w:rPr>
        <w:t>9.2.10</w:t>
      </w:r>
      <w:r w:rsidRPr="00C419B5">
        <w:rPr>
          <w:lang w:val="en-US"/>
        </w:rPr>
        <w:tab/>
        <w:t>RIC Action ID</w:t>
      </w:r>
      <w:bookmarkEnd w:id="1305"/>
      <w:bookmarkEnd w:id="1306"/>
    </w:p>
    <w:p w14:paraId="27463161"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Action ID number</w:t>
      </w:r>
      <w:r>
        <w:rPr>
          <w:rFonts w:eastAsia="Times New Roman"/>
          <w:lang w:eastAsia="en-GB"/>
        </w:rPr>
        <w:t>, to be unique within the given RIC Request ID</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3813AE09" w14:textId="77777777" w:rsidTr="00CA1B7C">
        <w:tc>
          <w:tcPr>
            <w:tcW w:w="2688" w:type="dxa"/>
          </w:tcPr>
          <w:p w14:paraId="4AE11C7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390D22D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7FDB13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6A84B6DD"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0068305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95DCFF7" w14:textId="77777777" w:rsidTr="00CA1B7C">
        <w:tc>
          <w:tcPr>
            <w:tcW w:w="2688" w:type="dxa"/>
          </w:tcPr>
          <w:p w14:paraId="660851B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ID</w:t>
            </w:r>
          </w:p>
        </w:tc>
        <w:tc>
          <w:tcPr>
            <w:tcW w:w="1080" w:type="dxa"/>
          </w:tcPr>
          <w:p w14:paraId="68345F9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C43992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856D4E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255)</w:t>
            </w:r>
          </w:p>
        </w:tc>
        <w:tc>
          <w:tcPr>
            <w:tcW w:w="2551" w:type="dxa"/>
          </w:tcPr>
          <w:p w14:paraId="06320E5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2F0009D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F85CE5A" w14:textId="77777777" w:rsidR="00CA1B7C" w:rsidRPr="00C419B5" w:rsidRDefault="00CA1B7C" w:rsidP="00C419B5">
      <w:pPr>
        <w:pStyle w:val="3"/>
        <w:numPr>
          <w:ilvl w:val="0"/>
          <w:numId w:val="0"/>
        </w:numPr>
        <w:ind w:left="720" w:hanging="720"/>
        <w:rPr>
          <w:lang w:val="en-US"/>
        </w:rPr>
      </w:pPr>
      <w:bookmarkStart w:id="1307" w:name="_Toc6489287"/>
      <w:bookmarkStart w:id="1308" w:name="_Toc31209004"/>
      <w:r w:rsidRPr="00C419B5">
        <w:rPr>
          <w:lang w:val="en-US"/>
        </w:rPr>
        <w:t>9.2.11</w:t>
      </w:r>
      <w:r w:rsidRPr="00C419B5">
        <w:rPr>
          <w:lang w:val="en-US"/>
        </w:rPr>
        <w:tab/>
        <w:t>RIC Action Type</w:t>
      </w:r>
      <w:bookmarkEnd w:id="1307"/>
      <w:bookmarkEnd w:id="1308"/>
    </w:p>
    <w:p w14:paraId="3B4A1F59"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Pr>
          <w:rFonts w:eastAsia="Times New Roman"/>
          <w:lang w:eastAsia="en-GB"/>
        </w:rPr>
        <w:t xml:space="preserve">type of </w:t>
      </w:r>
      <w:r w:rsidRPr="00D933EB">
        <w:rPr>
          <w:rFonts w:eastAsia="Times New Roman"/>
          <w:lang w:eastAsia="en-GB"/>
        </w:rPr>
        <w:t xml:space="preserve">action to be </w:t>
      </w:r>
      <w:r>
        <w:rPr>
          <w:rFonts w:eastAsia="Times New Roman"/>
          <w:lang w:eastAsia="en-GB"/>
        </w:rPr>
        <w:t>executed</w:t>
      </w:r>
      <w:r w:rsidRPr="00D933EB">
        <w:rPr>
          <w:rFonts w:eastAsia="Times New Roman"/>
          <w:lang w:eastAsia="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CA1B7C" w:rsidRPr="00D933EB" w14:paraId="6B299696" w14:textId="77777777" w:rsidTr="00CA1B7C">
        <w:tc>
          <w:tcPr>
            <w:tcW w:w="2552" w:type="dxa"/>
          </w:tcPr>
          <w:p w14:paraId="25A16C3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3CC0DCA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4DDEFE9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7ED9B89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85" w:type="dxa"/>
          </w:tcPr>
          <w:p w14:paraId="018BCC4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3BC1520" w14:textId="77777777" w:rsidTr="00CA1B7C">
        <w:tc>
          <w:tcPr>
            <w:tcW w:w="2552" w:type="dxa"/>
          </w:tcPr>
          <w:p w14:paraId="3582F8E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Type</w:t>
            </w:r>
          </w:p>
        </w:tc>
        <w:tc>
          <w:tcPr>
            <w:tcW w:w="1134" w:type="dxa"/>
          </w:tcPr>
          <w:p w14:paraId="7C94417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5EA1246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6FDCAF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(Insert, Report, Policy, …)</w:t>
            </w:r>
          </w:p>
        </w:tc>
        <w:tc>
          <w:tcPr>
            <w:tcW w:w="2585" w:type="dxa"/>
          </w:tcPr>
          <w:p w14:paraId="31617B1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61831216"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C59CF4C" w14:textId="77777777" w:rsidR="00CA1B7C" w:rsidRPr="00C419B5" w:rsidRDefault="00CA1B7C" w:rsidP="00C419B5">
      <w:pPr>
        <w:pStyle w:val="3"/>
        <w:numPr>
          <w:ilvl w:val="0"/>
          <w:numId w:val="0"/>
        </w:numPr>
        <w:ind w:left="720" w:hanging="720"/>
        <w:rPr>
          <w:lang w:val="en-US"/>
        </w:rPr>
      </w:pPr>
      <w:bookmarkStart w:id="1309" w:name="_Toc6489288"/>
      <w:bookmarkStart w:id="1310" w:name="_Toc31209005"/>
      <w:r w:rsidRPr="00C419B5">
        <w:rPr>
          <w:lang w:val="en-US"/>
        </w:rPr>
        <w:t>9.2.12</w:t>
      </w:r>
      <w:r w:rsidRPr="00C419B5">
        <w:rPr>
          <w:lang w:val="en-US"/>
        </w:rPr>
        <w:tab/>
        <w:t>RIC Action Definition</w:t>
      </w:r>
      <w:bookmarkEnd w:id="1309"/>
      <w:bookmarkEnd w:id="1310"/>
    </w:p>
    <w:p w14:paraId="1C7299BD" w14:textId="43362688"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w:t>
      </w:r>
      <w:r>
        <w:rPr>
          <w:rFonts w:eastAsia="Times New Roman"/>
          <w:lang w:eastAsia="en-GB"/>
        </w:rPr>
        <w:t xml:space="preserve">provides parameters to used when executed a </w:t>
      </w:r>
      <w:r w:rsidR="008421CF" w:rsidRPr="00E239A2">
        <w:rPr>
          <w:rFonts w:eastAsia="Times New Roman"/>
          <w:b/>
          <w:lang w:eastAsia="en-GB"/>
        </w:rPr>
        <w:t>REPORT</w:t>
      </w:r>
      <w:r w:rsidR="008421CF">
        <w:rPr>
          <w:rFonts w:eastAsia="Times New Roman"/>
          <w:lang w:eastAsia="en-GB"/>
        </w:rPr>
        <w:t xml:space="preserve">, </w:t>
      </w:r>
      <w:r w:rsidR="008421CF" w:rsidRPr="00E239A2">
        <w:rPr>
          <w:rFonts w:eastAsia="Times New Roman"/>
          <w:b/>
          <w:lang w:eastAsia="en-GB"/>
        </w:rPr>
        <w:t>INSERT</w:t>
      </w:r>
      <w:r w:rsidR="008421CF">
        <w:rPr>
          <w:rFonts w:eastAsia="Times New Roman"/>
          <w:lang w:eastAsia="en-GB"/>
        </w:rPr>
        <w:t xml:space="preserve"> or </w:t>
      </w:r>
      <w:r w:rsidR="008421CF" w:rsidRPr="00E239A2">
        <w:rPr>
          <w:rFonts w:eastAsia="Times New Roman"/>
          <w:b/>
          <w:lang w:eastAsia="en-GB"/>
        </w:rPr>
        <w:t>POLICY</w:t>
      </w:r>
      <w:r w:rsidR="008421CF">
        <w:rPr>
          <w:rFonts w:eastAsia="Times New Roman"/>
          <w:lang w:eastAsia="en-GB"/>
        </w:rPr>
        <w:t xml:space="preserve"> service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7F2B2ECC" w14:textId="77777777" w:rsidTr="00CA1B7C">
        <w:tc>
          <w:tcPr>
            <w:tcW w:w="2688" w:type="dxa"/>
          </w:tcPr>
          <w:p w14:paraId="7380965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271467A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54D9B98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3FAE4E0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1CF50771"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76B99834" w14:textId="77777777" w:rsidTr="00CA1B7C">
        <w:tc>
          <w:tcPr>
            <w:tcW w:w="2688" w:type="dxa"/>
          </w:tcPr>
          <w:p w14:paraId="36AF438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Definition</w:t>
            </w:r>
          </w:p>
        </w:tc>
        <w:tc>
          <w:tcPr>
            <w:tcW w:w="1080" w:type="dxa"/>
          </w:tcPr>
          <w:p w14:paraId="7CBDFF1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1FEFCA8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4D3A823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2551" w:type="dxa"/>
            <w:shd w:val="clear" w:color="auto" w:fill="auto"/>
          </w:tcPr>
          <w:p w14:paraId="58A2C056" w14:textId="1502CE3F"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4910F17C"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A0CFFC9" w14:textId="77777777" w:rsidR="00CA1B7C" w:rsidRPr="00C419B5" w:rsidRDefault="00CA1B7C" w:rsidP="00C419B5">
      <w:pPr>
        <w:pStyle w:val="3"/>
        <w:numPr>
          <w:ilvl w:val="0"/>
          <w:numId w:val="0"/>
        </w:numPr>
        <w:ind w:left="720" w:hanging="720"/>
        <w:rPr>
          <w:lang w:val="en-US"/>
        </w:rPr>
      </w:pPr>
      <w:bookmarkStart w:id="1311" w:name="_Toc6489289"/>
      <w:bookmarkStart w:id="1312" w:name="_Toc31209006"/>
      <w:bookmarkStart w:id="1313" w:name="_Hlk534639204"/>
      <w:r w:rsidRPr="00C419B5">
        <w:rPr>
          <w:lang w:val="en-US"/>
        </w:rPr>
        <w:t>9.2.13</w:t>
      </w:r>
      <w:r w:rsidRPr="00C419B5">
        <w:rPr>
          <w:lang w:val="en-US"/>
        </w:rPr>
        <w:tab/>
        <w:t>RIC Subsequent Action</w:t>
      </w:r>
      <w:bookmarkEnd w:id="1311"/>
      <w:bookmarkEnd w:id="1312"/>
    </w:p>
    <w:p w14:paraId="4FBD7E69"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subsequent action to be taken after completing a particular Action.</w:t>
      </w:r>
      <w:r>
        <w:rPr>
          <w:rFonts w:eastAsia="Times New Roman"/>
          <w:lang w:eastAsia="en-GB"/>
        </w:rPr>
        <w:t xml:space="preserve"> Shall be present when RIC Action Type set to </w:t>
      </w:r>
      <w:r w:rsidRPr="00E239A2">
        <w:rPr>
          <w:rFonts w:eastAsia="Times New Roman"/>
          <w:b/>
          <w:lang w:eastAsia="en-GB"/>
        </w:rPr>
        <w:t>Insert</w:t>
      </w:r>
      <w:r>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CA1B7C" w:rsidRPr="00D933EB" w14:paraId="5A6B0407" w14:textId="77777777" w:rsidTr="00CA1B7C">
        <w:tc>
          <w:tcPr>
            <w:tcW w:w="2552" w:type="dxa"/>
          </w:tcPr>
          <w:p w14:paraId="33A76B6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bookmarkStart w:id="1314" w:name="_Hlk535930989"/>
            <w:r w:rsidRPr="00D933EB">
              <w:rPr>
                <w:rFonts w:ascii="Arial" w:eastAsia="Times New Roman" w:hAnsi="Arial"/>
                <w:b/>
                <w:sz w:val="18"/>
                <w:lang w:eastAsia="ja-JP"/>
              </w:rPr>
              <w:t>IE/Group Name</w:t>
            </w:r>
          </w:p>
        </w:tc>
        <w:tc>
          <w:tcPr>
            <w:tcW w:w="1134" w:type="dxa"/>
          </w:tcPr>
          <w:p w14:paraId="38D0C99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3CD2073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606B714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85" w:type="dxa"/>
          </w:tcPr>
          <w:p w14:paraId="14E6197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bookmarkEnd w:id="1314"/>
      <w:tr w:rsidR="00CA1B7C" w:rsidRPr="00D933EB" w14:paraId="72886C05" w14:textId="77777777" w:rsidTr="00CA1B7C">
        <w:tc>
          <w:tcPr>
            <w:tcW w:w="2552" w:type="dxa"/>
          </w:tcPr>
          <w:p w14:paraId="568663A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Subsequent Action Type</w:t>
            </w:r>
          </w:p>
        </w:tc>
        <w:tc>
          <w:tcPr>
            <w:tcW w:w="1134" w:type="dxa"/>
          </w:tcPr>
          <w:p w14:paraId="7CAAA33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3945284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2D2668B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(Continue, Halt, …)</w:t>
            </w:r>
          </w:p>
        </w:tc>
        <w:tc>
          <w:tcPr>
            <w:tcW w:w="2585" w:type="dxa"/>
          </w:tcPr>
          <w:p w14:paraId="358CB85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r w:rsidR="00CA1B7C" w:rsidRPr="00D933EB" w14:paraId="1C565199" w14:textId="77777777" w:rsidTr="00CA1B7C">
        <w:tc>
          <w:tcPr>
            <w:tcW w:w="2552" w:type="dxa"/>
          </w:tcPr>
          <w:p w14:paraId="76A4DF2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Time to Wait</w:t>
            </w:r>
          </w:p>
        </w:tc>
        <w:tc>
          <w:tcPr>
            <w:tcW w:w="1134" w:type="dxa"/>
          </w:tcPr>
          <w:p w14:paraId="2E126F6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w:t>
            </w:r>
          </w:p>
        </w:tc>
        <w:tc>
          <w:tcPr>
            <w:tcW w:w="1242" w:type="dxa"/>
          </w:tcPr>
          <w:p w14:paraId="14499DB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734254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(zero, 1ms, 2ms, 5ms, 10ms, 20ms, 30ms, 40ms, 50ms, 100ms, 200ms, 500ms, 1s, 2s, 5s, 10s, 20s, 60s, …)</w:t>
            </w:r>
          </w:p>
        </w:tc>
        <w:tc>
          <w:tcPr>
            <w:tcW w:w="2585" w:type="dxa"/>
          </w:tcPr>
          <w:p w14:paraId="5687370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Required when required Wait greater than zero.  </w:t>
            </w:r>
          </w:p>
        </w:tc>
      </w:tr>
      <w:bookmarkEnd w:id="1292"/>
      <w:bookmarkEnd w:id="1313"/>
    </w:tbl>
    <w:p w14:paraId="36851673"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ABB18A3" w14:textId="77777777" w:rsidR="00CA1B7C" w:rsidRPr="00C419B5" w:rsidRDefault="00CA1B7C" w:rsidP="00C419B5">
      <w:pPr>
        <w:pStyle w:val="3"/>
        <w:numPr>
          <w:ilvl w:val="0"/>
          <w:numId w:val="0"/>
        </w:numPr>
        <w:ind w:left="720" w:hanging="720"/>
        <w:rPr>
          <w:lang w:val="en-US"/>
        </w:rPr>
      </w:pPr>
      <w:bookmarkStart w:id="1315" w:name="_Toc6489291"/>
      <w:bookmarkStart w:id="1316" w:name="_Toc31209007"/>
      <w:r w:rsidRPr="00C419B5">
        <w:rPr>
          <w:lang w:val="en-US"/>
        </w:rPr>
        <w:t>9.2.14</w:t>
      </w:r>
      <w:r w:rsidRPr="00C419B5">
        <w:rPr>
          <w:lang w:val="en-US"/>
        </w:rPr>
        <w:tab/>
        <w:t>RIC Indication Sequence Number (SN)</w:t>
      </w:r>
      <w:bookmarkEnd w:id="1315"/>
      <w:bookmarkEnd w:id="1316"/>
    </w:p>
    <w:p w14:paraId="66ACFD67"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Indication Sequence Number (SN).</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936"/>
        <w:gridCol w:w="2977"/>
        <w:gridCol w:w="1701"/>
      </w:tblGrid>
      <w:tr w:rsidR="00CA1B7C" w:rsidRPr="00D933EB" w14:paraId="5870CD37" w14:textId="77777777" w:rsidTr="00CA1B7C">
        <w:tc>
          <w:tcPr>
            <w:tcW w:w="2688" w:type="dxa"/>
          </w:tcPr>
          <w:p w14:paraId="1582509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435B0B4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936" w:type="dxa"/>
          </w:tcPr>
          <w:p w14:paraId="16CC426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977" w:type="dxa"/>
          </w:tcPr>
          <w:p w14:paraId="351CA9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78C9D0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D9A1296" w14:textId="77777777" w:rsidTr="00CA1B7C">
        <w:tc>
          <w:tcPr>
            <w:tcW w:w="2688" w:type="dxa"/>
          </w:tcPr>
          <w:p w14:paraId="7A7D8F3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SN</w:t>
            </w:r>
          </w:p>
        </w:tc>
        <w:tc>
          <w:tcPr>
            <w:tcW w:w="1080" w:type="dxa"/>
          </w:tcPr>
          <w:p w14:paraId="3DED3CA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936" w:type="dxa"/>
          </w:tcPr>
          <w:p w14:paraId="513D9C2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977" w:type="dxa"/>
          </w:tcPr>
          <w:p w14:paraId="439B6B5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w:t>
            </w:r>
            <w:proofErr w:type="gramStart"/>
            <w:r w:rsidRPr="00D933EB">
              <w:rPr>
                <w:rFonts w:ascii="Arial" w:eastAsia="Times New Roman" w:hAnsi="Arial"/>
                <w:sz w:val="18"/>
                <w:lang w:eastAsia="ja-JP"/>
              </w:rPr>
              <w:t>0..</w:t>
            </w:r>
            <w:proofErr w:type="gramEnd"/>
            <w:r w:rsidRPr="00D933EB">
              <w:rPr>
                <w:rFonts w:ascii="Arial" w:eastAsia="Times New Roman" w:hAnsi="Arial"/>
                <w:sz w:val="18"/>
                <w:lang w:eastAsia="ja-JP"/>
              </w:rPr>
              <w:t>65535)</w:t>
            </w:r>
          </w:p>
        </w:tc>
        <w:tc>
          <w:tcPr>
            <w:tcW w:w="1701" w:type="dxa"/>
          </w:tcPr>
          <w:p w14:paraId="3C70C74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2AC7E0E1"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10AF027" w14:textId="77777777" w:rsidR="00CA1B7C" w:rsidRPr="00C419B5" w:rsidRDefault="00CA1B7C" w:rsidP="00C419B5">
      <w:pPr>
        <w:pStyle w:val="3"/>
        <w:numPr>
          <w:ilvl w:val="0"/>
          <w:numId w:val="0"/>
        </w:numPr>
        <w:ind w:left="720" w:hanging="720"/>
        <w:rPr>
          <w:lang w:val="en-US"/>
        </w:rPr>
      </w:pPr>
      <w:bookmarkStart w:id="1317" w:name="_Toc6489292"/>
      <w:bookmarkStart w:id="1318" w:name="_Toc31209008"/>
      <w:r w:rsidRPr="00C419B5">
        <w:rPr>
          <w:lang w:val="en-US"/>
        </w:rPr>
        <w:lastRenderedPageBreak/>
        <w:t>9.2.15</w:t>
      </w:r>
      <w:r w:rsidRPr="00C419B5">
        <w:rPr>
          <w:lang w:val="en-US"/>
        </w:rPr>
        <w:tab/>
        <w:t>RIC Indication Type</w:t>
      </w:r>
      <w:bookmarkEnd w:id="1317"/>
      <w:bookmarkEnd w:id="1318"/>
    </w:p>
    <w:p w14:paraId="2BABEEE5"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Indication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4F852536" w14:textId="77777777" w:rsidTr="00CA1B7C">
        <w:tc>
          <w:tcPr>
            <w:tcW w:w="2552" w:type="dxa"/>
          </w:tcPr>
          <w:p w14:paraId="7DF8A22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46719FA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1006189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54EA33A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37CD06A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AB481BD" w14:textId="77777777" w:rsidTr="00CA1B7C">
        <w:tc>
          <w:tcPr>
            <w:tcW w:w="2552" w:type="dxa"/>
          </w:tcPr>
          <w:p w14:paraId="41F15BB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Type</w:t>
            </w:r>
          </w:p>
        </w:tc>
        <w:tc>
          <w:tcPr>
            <w:tcW w:w="1134" w:type="dxa"/>
          </w:tcPr>
          <w:p w14:paraId="63583FD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4B95019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2E6A5DA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(Insert, Report, …)</w:t>
            </w:r>
          </w:p>
        </w:tc>
        <w:tc>
          <w:tcPr>
            <w:tcW w:w="1735" w:type="dxa"/>
          </w:tcPr>
          <w:p w14:paraId="41970C0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59E227C5"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41C90EC" w14:textId="77777777" w:rsidR="00CA1B7C" w:rsidRPr="00C419B5" w:rsidRDefault="00CA1B7C" w:rsidP="00C419B5">
      <w:pPr>
        <w:pStyle w:val="3"/>
        <w:numPr>
          <w:ilvl w:val="0"/>
          <w:numId w:val="0"/>
        </w:numPr>
        <w:ind w:left="720" w:hanging="720"/>
        <w:rPr>
          <w:lang w:val="en-US"/>
        </w:rPr>
      </w:pPr>
      <w:bookmarkStart w:id="1319" w:name="_Toc6489293"/>
      <w:bookmarkStart w:id="1320" w:name="_Toc31209009"/>
      <w:r w:rsidRPr="00C419B5">
        <w:rPr>
          <w:lang w:val="en-US"/>
        </w:rPr>
        <w:t>9.2.16</w:t>
      </w:r>
      <w:r w:rsidRPr="00C419B5">
        <w:rPr>
          <w:lang w:val="en-US"/>
        </w:rPr>
        <w:tab/>
        <w:t>RIC Indication message</w:t>
      </w:r>
      <w:bookmarkEnd w:id="1319"/>
      <w:bookmarkEnd w:id="1320"/>
    </w:p>
    <w:p w14:paraId="66F09E33"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message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6D51643F" w14:textId="77777777" w:rsidTr="00CA1B7C">
        <w:tc>
          <w:tcPr>
            <w:tcW w:w="2688" w:type="dxa"/>
          </w:tcPr>
          <w:p w14:paraId="37F1FD0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5984714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8FA56B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46DD342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F2659D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E7B5F0F" w14:textId="77777777" w:rsidTr="00CA1B7C">
        <w:tc>
          <w:tcPr>
            <w:tcW w:w="2688" w:type="dxa"/>
          </w:tcPr>
          <w:p w14:paraId="667FA83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message</w:t>
            </w:r>
          </w:p>
        </w:tc>
        <w:tc>
          <w:tcPr>
            <w:tcW w:w="1080" w:type="dxa"/>
          </w:tcPr>
          <w:p w14:paraId="4A6626F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4BF1C6C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156342C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1C0532D2" w14:textId="77616B5E"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2DFA81D7"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E53E234" w14:textId="77777777" w:rsidR="00CA1B7C" w:rsidRPr="00C419B5" w:rsidRDefault="00CA1B7C" w:rsidP="00C419B5">
      <w:pPr>
        <w:pStyle w:val="3"/>
        <w:numPr>
          <w:ilvl w:val="0"/>
          <w:numId w:val="0"/>
        </w:numPr>
        <w:ind w:left="720" w:hanging="720"/>
        <w:rPr>
          <w:lang w:val="en-US"/>
        </w:rPr>
      </w:pPr>
      <w:bookmarkStart w:id="1321" w:name="_Toc6489294"/>
      <w:bookmarkStart w:id="1322" w:name="_Toc31209010"/>
      <w:r w:rsidRPr="00C419B5">
        <w:rPr>
          <w:lang w:val="en-US"/>
        </w:rPr>
        <w:t>9.2.17</w:t>
      </w:r>
      <w:r w:rsidRPr="00C419B5">
        <w:rPr>
          <w:lang w:val="en-US"/>
        </w:rPr>
        <w:tab/>
        <w:t>RIC Indication header</w:t>
      </w:r>
      <w:bookmarkEnd w:id="1321"/>
      <w:bookmarkEnd w:id="1322"/>
    </w:p>
    <w:p w14:paraId="7319E192"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header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63544B7A" w14:textId="77777777" w:rsidTr="00CA1B7C">
        <w:tc>
          <w:tcPr>
            <w:tcW w:w="2688" w:type="dxa"/>
          </w:tcPr>
          <w:p w14:paraId="42EF817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7946B3E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8719B6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963DEF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776E739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A1299BC" w14:textId="77777777" w:rsidTr="00CA1B7C">
        <w:tc>
          <w:tcPr>
            <w:tcW w:w="2688" w:type="dxa"/>
          </w:tcPr>
          <w:p w14:paraId="33E0846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header</w:t>
            </w:r>
          </w:p>
        </w:tc>
        <w:tc>
          <w:tcPr>
            <w:tcW w:w="1080" w:type="dxa"/>
          </w:tcPr>
          <w:p w14:paraId="474336C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789983A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345D68B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7E8687BF" w14:textId="6601FDCE"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06A071C8"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439A6C6" w14:textId="77777777" w:rsidR="00CA1B7C" w:rsidRPr="00C419B5" w:rsidRDefault="00CA1B7C" w:rsidP="00C419B5">
      <w:pPr>
        <w:pStyle w:val="3"/>
        <w:numPr>
          <w:ilvl w:val="0"/>
          <w:numId w:val="0"/>
        </w:numPr>
        <w:ind w:left="720" w:hanging="720"/>
        <w:rPr>
          <w:lang w:val="en-US"/>
        </w:rPr>
      </w:pPr>
      <w:bookmarkStart w:id="1323" w:name="_Toc6489295"/>
      <w:bookmarkStart w:id="1324" w:name="_Toc31209011"/>
      <w:r w:rsidRPr="00C419B5">
        <w:rPr>
          <w:lang w:val="en-US"/>
        </w:rPr>
        <w:t>9.2.18</w:t>
      </w:r>
      <w:r w:rsidRPr="00C419B5">
        <w:rPr>
          <w:lang w:val="en-US"/>
        </w:rPr>
        <w:tab/>
        <w:t>RIC Call Process ID</w:t>
      </w:r>
      <w:bookmarkEnd w:id="1323"/>
      <w:bookmarkEnd w:id="1324"/>
    </w:p>
    <w:p w14:paraId="42BFDEB5"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w:t>
      </w:r>
      <w:r>
        <w:rPr>
          <w:rFonts w:eastAsia="Times New Roman"/>
          <w:lang w:eastAsia="en-GB"/>
        </w:rPr>
        <w:t xml:space="preserve">RIC </w:t>
      </w:r>
      <w:r w:rsidRPr="00D933EB">
        <w:rPr>
          <w:rFonts w:eastAsia="Times New Roman"/>
          <w:lang w:eastAsia="en-GB"/>
        </w:rPr>
        <w:t xml:space="preserve">Call Process ID, meaning shall be unique within a given Function on a given </w:t>
      </w:r>
      <w:r>
        <w:rPr>
          <w:rFonts w:eastAsia="Times New Roman"/>
          <w:lang w:eastAsia="en-GB"/>
        </w:rPr>
        <w:t>E2 Node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3FCD5D09" w14:textId="77777777" w:rsidTr="00CA1B7C">
        <w:tc>
          <w:tcPr>
            <w:tcW w:w="2688" w:type="dxa"/>
          </w:tcPr>
          <w:p w14:paraId="55CFAB5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1AEDA79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A43040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67FF496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47AFD6B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0EDCB21" w14:textId="77777777" w:rsidTr="00CA1B7C">
        <w:tc>
          <w:tcPr>
            <w:tcW w:w="2688" w:type="dxa"/>
          </w:tcPr>
          <w:p w14:paraId="4476F65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Call Process ID</w:t>
            </w:r>
          </w:p>
        </w:tc>
        <w:tc>
          <w:tcPr>
            <w:tcW w:w="1080" w:type="dxa"/>
          </w:tcPr>
          <w:p w14:paraId="22D539C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6917514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3E95E88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tcPr>
          <w:p w14:paraId="18069E26" w14:textId="5245A538" w:rsidR="00CA1B7C" w:rsidRPr="00D933EB" w:rsidRDefault="003266F1"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4D969B16"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5C87CA0" w14:textId="77777777" w:rsidR="00CA1B7C" w:rsidRPr="00C419B5" w:rsidRDefault="00CA1B7C" w:rsidP="00C419B5">
      <w:pPr>
        <w:pStyle w:val="3"/>
        <w:numPr>
          <w:ilvl w:val="0"/>
          <w:numId w:val="0"/>
        </w:numPr>
        <w:ind w:left="720" w:hanging="720"/>
        <w:rPr>
          <w:lang w:val="en-US"/>
        </w:rPr>
      </w:pPr>
      <w:bookmarkStart w:id="1325" w:name="_Toc6489296"/>
      <w:bookmarkStart w:id="1326" w:name="_Toc31209012"/>
      <w:r w:rsidRPr="00C419B5">
        <w:rPr>
          <w:lang w:val="en-US"/>
        </w:rPr>
        <w:t>9.2.19</w:t>
      </w:r>
      <w:r w:rsidRPr="00C419B5">
        <w:rPr>
          <w:lang w:val="en-US"/>
        </w:rPr>
        <w:tab/>
        <w:t>RIC Control message</w:t>
      </w:r>
      <w:bookmarkEnd w:id="1325"/>
      <w:bookmarkEnd w:id="1326"/>
    </w:p>
    <w:p w14:paraId="1761D39B" w14:textId="469F4D54"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w:t>
      </w:r>
      <w:r w:rsidR="008421CF">
        <w:rPr>
          <w:rFonts w:eastAsia="Times New Roman"/>
          <w:lang w:eastAsia="en-GB"/>
        </w:rPr>
        <w:t xml:space="preserve"> RIC control message for the</w:t>
      </w:r>
      <w:r w:rsidRPr="00D933EB">
        <w:rPr>
          <w:rFonts w:eastAsia="Times New Roman"/>
          <w:lang w:eastAsia="en-GB"/>
        </w:rPr>
        <w:t xml:space="preserve"> RIC CONTROL </w:t>
      </w:r>
      <w:r w:rsidR="008421CF">
        <w:rPr>
          <w:rFonts w:eastAsia="Times New Roman"/>
          <w:lang w:eastAsia="en-GB"/>
        </w:rPr>
        <w:t>procedure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554DBDF5" w14:textId="77777777" w:rsidTr="00CA1B7C">
        <w:tc>
          <w:tcPr>
            <w:tcW w:w="2688" w:type="dxa"/>
          </w:tcPr>
          <w:p w14:paraId="1EFF8DB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4CED80D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E74E1F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750DB87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A6A911D"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4A513BB" w14:textId="77777777" w:rsidTr="00CA1B7C">
        <w:tc>
          <w:tcPr>
            <w:tcW w:w="2688" w:type="dxa"/>
          </w:tcPr>
          <w:p w14:paraId="227D313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Message</w:t>
            </w:r>
          </w:p>
        </w:tc>
        <w:tc>
          <w:tcPr>
            <w:tcW w:w="1080" w:type="dxa"/>
          </w:tcPr>
          <w:p w14:paraId="37D6540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461DE0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2990158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1795B09C" w14:textId="41F85F2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2BF2DC9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1F04E5F8" w14:textId="77777777" w:rsidR="00CA1B7C" w:rsidRPr="00C419B5" w:rsidRDefault="00CA1B7C" w:rsidP="00C419B5">
      <w:pPr>
        <w:pStyle w:val="3"/>
        <w:numPr>
          <w:ilvl w:val="0"/>
          <w:numId w:val="0"/>
        </w:numPr>
        <w:ind w:left="720" w:hanging="720"/>
        <w:rPr>
          <w:lang w:val="en-US"/>
        </w:rPr>
      </w:pPr>
      <w:bookmarkStart w:id="1327" w:name="_Toc6489297"/>
      <w:bookmarkStart w:id="1328" w:name="_Toc31209013"/>
      <w:r w:rsidRPr="00C419B5">
        <w:rPr>
          <w:lang w:val="en-US"/>
        </w:rPr>
        <w:t>9.2.20</w:t>
      </w:r>
      <w:r w:rsidRPr="00C419B5">
        <w:rPr>
          <w:lang w:val="en-US"/>
        </w:rPr>
        <w:tab/>
        <w:t>RIC Control header</w:t>
      </w:r>
      <w:bookmarkEnd w:id="1327"/>
      <w:bookmarkEnd w:id="1328"/>
    </w:p>
    <w:p w14:paraId="19F72A85" w14:textId="4E4DCCD0"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RIC </w:t>
      </w:r>
      <w:r w:rsidR="008421CF">
        <w:rPr>
          <w:rFonts w:eastAsia="Times New Roman"/>
          <w:lang w:eastAsia="en-GB"/>
        </w:rPr>
        <w:t xml:space="preserve">control </w:t>
      </w:r>
      <w:proofErr w:type="gramStart"/>
      <w:r w:rsidR="008421CF">
        <w:rPr>
          <w:rFonts w:eastAsia="Times New Roman"/>
          <w:lang w:eastAsia="en-GB"/>
        </w:rPr>
        <w:t xml:space="preserve">header </w:t>
      </w:r>
      <w:r w:rsidRPr="00D933EB">
        <w:rPr>
          <w:rFonts w:eastAsia="Times New Roman"/>
          <w:lang w:eastAsia="en-GB"/>
        </w:rPr>
        <w:t xml:space="preserve"> used</w:t>
      </w:r>
      <w:proofErr w:type="gramEnd"/>
      <w:r w:rsidRPr="00D933EB">
        <w:rPr>
          <w:rFonts w:eastAsia="Times New Roman"/>
          <w:lang w:eastAsia="en-GB"/>
        </w:rPr>
        <w:t xml:space="preserve"> for </w:t>
      </w:r>
      <w:r w:rsidR="008421CF">
        <w:rPr>
          <w:rFonts w:eastAsia="Times New Roman"/>
          <w:lang w:eastAsia="en-GB"/>
        </w:rPr>
        <w:t>CONTROL</w:t>
      </w:r>
      <w:r w:rsidRPr="00D933EB">
        <w:rPr>
          <w:rFonts w:eastAsia="Times New Roman"/>
          <w:lang w:eastAsia="en-GB"/>
        </w:rPr>
        <w:t xml:space="preserve">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2FE00E1E" w14:textId="77777777" w:rsidTr="00CA1B7C">
        <w:tc>
          <w:tcPr>
            <w:tcW w:w="2688" w:type="dxa"/>
          </w:tcPr>
          <w:p w14:paraId="3A26F87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lastRenderedPageBreak/>
              <w:t>IE/Group Name</w:t>
            </w:r>
          </w:p>
        </w:tc>
        <w:tc>
          <w:tcPr>
            <w:tcW w:w="1080" w:type="dxa"/>
          </w:tcPr>
          <w:p w14:paraId="041710B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3E9701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D7DBE8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4C03264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2E123626" w14:textId="77777777" w:rsidTr="00CA1B7C">
        <w:tc>
          <w:tcPr>
            <w:tcW w:w="2688" w:type="dxa"/>
          </w:tcPr>
          <w:p w14:paraId="418A61B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header</w:t>
            </w:r>
          </w:p>
        </w:tc>
        <w:tc>
          <w:tcPr>
            <w:tcW w:w="1080" w:type="dxa"/>
          </w:tcPr>
          <w:p w14:paraId="74D2F0D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5B6E0F4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shd w:val="clear" w:color="auto" w:fill="auto"/>
          </w:tcPr>
          <w:p w14:paraId="284D8A1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41B73FAA" w14:textId="5D83306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0BB41E09"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17F0E4A9" w14:textId="77777777" w:rsidR="00CA1B7C" w:rsidRPr="00C419B5" w:rsidRDefault="00CA1B7C" w:rsidP="00C419B5">
      <w:pPr>
        <w:pStyle w:val="3"/>
        <w:numPr>
          <w:ilvl w:val="0"/>
          <w:numId w:val="0"/>
        </w:numPr>
        <w:ind w:left="720" w:hanging="720"/>
        <w:rPr>
          <w:lang w:val="en-US"/>
        </w:rPr>
      </w:pPr>
      <w:bookmarkStart w:id="1329" w:name="_Toc6489298"/>
      <w:bookmarkStart w:id="1330" w:name="_Toc31209014"/>
      <w:r w:rsidRPr="00C419B5">
        <w:rPr>
          <w:lang w:val="en-US"/>
        </w:rPr>
        <w:t>9.2.21</w:t>
      </w:r>
      <w:r w:rsidRPr="00C419B5">
        <w:rPr>
          <w:lang w:val="en-US"/>
        </w:rPr>
        <w:tab/>
        <w:t>RIC Control Ack Request</w:t>
      </w:r>
      <w:bookmarkEnd w:id="1329"/>
      <w:bookmarkEnd w:id="1330"/>
    </w:p>
    <w:p w14:paraId="0F80F360" w14:textId="5A2FD7B4"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w:t>
      </w:r>
      <w:r w:rsidR="005F7F54">
        <w:rPr>
          <w:rFonts w:eastAsia="Times New Roman"/>
          <w:lang w:eastAsia="en-GB"/>
        </w:rPr>
        <w:t xml:space="preserve">whether and when the </w:t>
      </w:r>
      <w:r w:rsidR="005F7F54">
        <w:rPr>
          <w:lang w:eastAsia="ja-JP"/>
        </w:rPr>
        <w:t xml:space="preserve">RIC CONTROL ACKNOWLEDGE message </w:t>
      </w:r>
      <w:r w:rsidR="00880227">
        <w:rPr>
          <w:lang w:eastAsia="ja-JP"/>
        </w:rPr>
        <w:t>should be replied</w:t>
      </w:r>
      <w:r w:rsidR="005F7F54">
        <w:rPr>
          <w:lang w:eastAsia="ja-JP"/>
        </w:rPr>
        <w:t xml:space="preserve"> as described in the below table</w:t>
      </w:r>
      <w:r w:rsidRPr="00D933EB">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029A0A89" w14:textId="77777777" w:rsidTr="00CA1B7C">
        <w:tc>
          <w:tcPr>
            <w:tcW w:w="2552" w:type="dxa"/>
          </w:tcPr>
          <w:p w14:paraId="6105646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26E94B3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5EF72C4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4B69D16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3593CFD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7CCE994" w14:textId="77777777" w:rsidTr="00CA1B7C">
        <w:tc>
          <w:tcPr>
            <w:tcW w:w="2552" w:type="dxa"/>
          </w:tcPr>
          <w:p w14:paraId="6A92D48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Ack Request</w:t>
            </w:r>
          </w:p>
        </w:tc>
        <w:tc>
          <w:tcPr>
            <w:tcW w:w="1134" w:type="dxa"/>
          </w:tcPr>
          <w:p w14:paraId="1DF11A9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4594E20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7BAFE69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(NoAck, Ack, NAck, …)</w:t>
            </w:r>
          </w:p>
        </w:tc>
        <w:tc>
          <w:tcPr>
            <w:tcW w:w="1735" w:type="dxa"/>
          </w:tcPr>
          <w:p w14:paraId="262EADC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3B29C781" w14:textId="77777777" w:rsidR="00CA1B7C" w:rsidRDefault="00CA1B7C" w:rsidP="00CA1B7C">
      <w:pPr>
        <w:overflowPunct w:val="0"/>
        <w:autoSpaceDE w:val="0"/>
        <w:autoSpaceDN w:val="0"/>
        <w:adjustRightInd w:val="0"/>
        <w:textAlignment w:val="baseline"/>
        <w:rPr>
          <w:rFonts w:eastAsia="Times New Roman"/>
          <w:lang w:eastAsia="en-GB"/>
        </w:rPr>
      </w:pPr>
    </w:p>
    <w:p w14:paraId="4CD7798D" w14:textId="77777777" w:rsidR="00CA1B7C" w:rsidRPr="005F58F9" w:rsidRDefault="00CA1B7C" w:rsidP="00CA1B7C">
      <w:pPr>
        <w:numPr>
          <w:ilvl w:val="12"/>
          <w:numId w:val="0"/>
        </w:numPr>
      </w:pPr>
      <w:r w:rsidRPr="005F58F9">
        <w:t>The meaning of the different values is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663A9BB6" w14:textId="77777777" w:rsidTr="00CA1B7C">
        <w:tc>
          <w:tcPr>
            <w:tcW w:w="3118" w:type="dxa"/>
          </w:tcPr>
          <w:p w14:paraId="015F0053" w14:textId="77777777" w:rsidR="00CA1B7C" w:rsidRPr="005F58F9" w:rsidRDefault="00CA1B7C" w:rsidP="00CA1B7C">
            <w:pPr>
              <w:pStyle w:val="TAH"/>
              <w:rPr>
                <w:lang w:eastAsia="ja-JP"/>
              </w:rPr>
            </w:pPr>
            <w:r>
              <w:rPr>
                <w:lang w:eastAsia="ja-JP"/>
              </w:rPr>
              <w:t>RIC Service</w:t>
            </w:r>
            <w:r w:rsidRPr="005F58F9">
              <w:rPr>
                <w:lang w:eastAsia="ja-JP"/>
              </w:rPr>
              <w:t xml:space="preserve"> cause</w:t>
            </w:r>
          </w:p>
        </w:tc>
        <w:tc>
          <w:tcPr>
            <w:tcW w:w="5175" w:type="dxa"/>
          </w:tcPr>
          <w:p w14:paraId="349C2B6C" w14:textId="77777777" w:rsidR="00CA1B7C" w:rsidRPr="005F58F9" w:rsidRDefault="00CA1B7C" w:rsidP="00CA1B7C">
            <w:pPr>
              <w:pStyle w:val="TAH"/>
              <w:rPr>
                <w:lang w:eastAsia="ja-JP"/>
              </w:rPr>
            </w:pPr>
            <w:r w:rsidRPr="005F58F9">
              <w:rPr>
                <w:lang w:eastAsia="ja-JP"/>
              </w:rPr>
              <w:t>Meaning</w:t>
            </w:r>
          </w:p>
        </w:tc>
      </w:tr>
      <w:tr w:rsidR="00CA1B7C" w:rsidRPr="005F58F9" w14:paraId="135498AC" w14:textId="77777777" w:rsidTr="00CA1B7C">
        <w:tc>
          <w:tcPr>
            <w:tcW w:w="3118" w:type="dxa"/>
          </w:tcPr>
          <w:p w14:paraId="71747369" w14:textId="77777777" w:rsidR="00CA1B7C" w:rsidRPr="005F58F9" w:rsidRDefault="00CA1B7C" w:rsidP="00CA1B7C">
            <w:pPr>
              <w:pStyle w:val="TAL"/>
              <w:rPr>
                <w:lang w:eastAsia="ja-JP"/>
              </w:rPr>
            </w:pPr>
            <w:r>
              <w:rPr>
                <w:lang w:eastAsia="ja-JP"/>
              </w:rPr>
              <w:t>NoAck</w:t>
            </w:r>
          </w:p>
        </w:tc>
        <w:tc>
          <w:tcPr>
            <w:tcW w:w="5175" w:type="dxa"/>
          </w:tcPr>
          <w:p w14:paraId="1B7C8705" w14:textId="77777777" w:rsidR="00CA1B7C" w:rsidRPr="005F58F9" w:rsidRDefault="00CA1B7C" w:rsidP="00CA1B7C">
            <w:pPr>
              <w:pStyle w:val="TAL"/>
              <w:rPr>
                <w:lang w:eastAsia="ja-JP"/>
              </w:rPr>
            </w:pPr>
            <w:r>
              <w:rPr>
                <w:lang w:eastAsia="ja-JP"/>
              </w:rPr>
              <w:t>Optional RIC Control Acknowledgement is not required</w:t>
            </w:r>
          </w:p>
        </w:tc>
      </w:tr>
      <w:tr w:rsidR="00CA1B7C" w:rsidRPr="001D1BE9" w14:paraId="5E3D9270" w14:textId="77777777" w:rsidTr="00CA1B7C">
        <w:tc>
          <w:tcPr>
            <w:tcW w:w="3118" w:type="dxa"/>
            <w:tcBorders>
              <w:top w:val="single" w:sz="4" w:space="0" w:color="auto"/>
              <w:left w:val="single" w:sz="4" w:space="0" w:color="auto"/>
              <w:bottom w:val="single" w:sz="4" w:space="0" w:color="auto"/>
              <w:right w:val="single" w:sz="4" w:space="0" w:color="auto"/>
            </w:tcBorders>
          </w:tcPr>
          <w:p w14:paraId="2F71A766" w14:textId="77777777" w:rsidR="00CA1B7C" w:rsidRPr="001D1BE9" w:rsidRDefault="00CA1B7C" w:rsidP="00CA1B7C">
            <w:pPr>
              <w:pStyle w:val="TAL"/>
              <w:rPr>
                <w:lang w:eastAsia="ja-JP"/>
              </w:rPr>
            </w:pPr>
            <w:r>
              <w:rPr>
                <w:lang w:eastAsia="ja-JP"/>
              </w:rPr>
              <w:t>Ack</w:t>
            </w:r>
          </w:p>
        </w:tc>
        <w:tc>
          <w:tcPr>
            <w:tcW w:w="5175" w:type="dxa"/>
            <w:tcBorders>
              <w:top w:val="single" w:sz="4" w:space="0" w:color="auto"/>
              <w:left w:val="single" w:sz="4" w:space="0" w:color="auto"/>
              <w:bottom w:val="single" w:sz="4" w:space="0" w:color="auto"/>
              <w:right w:val="single" w:sz="4" w:space="0" w:color="auto"/>
            </w:tcBorders>
          </w:tcPr>
          <w:p w14:paraId="362FAE46" w14:textId="77777777" w:rsidR="00CA1B7C" w:rsidRPr="001D1BE9" w:rsidRDefault="00CA1B7C" w:rsidP="00CA1B7C">
            <w:pPr>
              <w:pStyle w:val="TAL"/>
              <w:rPr>
                <w:lang w:eastAsia="ja-JP"/>
              </w:rPr>
            </w:pPr>
            <w:r>
              <w:rPr>
                <w:lang w:eastAsia="ja-JP"/>
              </w:rPr>
              <w:t>Optional RIC Control Acknowledgement is required</w:t>
            </w:r>
          </w:p>
        </w:tc>
      </w:tr>
      <w:tr w:rsidR="00CA1B7C" w:rsidRPr="001D1BE9" w14:paraId="532F8416" w14:textId="77777777" w:rsidTr="00CA1B7C">
        <w:tc>
          <w:tcPr>
            <w:tcW w:w="3118" w:type="dxa"/>
            <w:tcBorders>
              <w:top w:val="single" w:sz="4" w:space="0" w:color="auto"/>
              <w:left w:val="single" w:sz="4" w:space="0" w:color="auto"/>
              <w:bottom w:val="single" w:sz="4" w:space="0" w:color="auto"/>
              <w:right w:val="single" w:sz="4" w:space="0" w:color="auto"/>
            </w:tcBorders>
          </w:tcPr>
          <w:p w14:paraId="7B27B8D0" w14:textId="390DC457" w:rsidR="00CA1B7C" w:rsidRPr="00990E93" w:rsidRDefault="00B237B4" w:rsidP="00CA1B7C">
            <w:pPr>
              <w:pStyle w:val="TAL"/>
              <w:rPr>
                <w:lang w:eastAsia="ja-JP"/>
              </w:rPr>
            </w:pPr>
            <w:r>
              <w:rPr>
                <w:lang w:eastAsia="ja-JP"/>
              </w:rPr>
              <w:t>NAck</w:t>
            </w:r>
          </w:p>
        </w:tc>
        <w:tc>
          <w:tcPr>
            <w:tcW w:w="5175" w:type="dxa"/>
            <w:tcBorders>
              <w:top w:val="single" w:sz="4" w:space="0" w:color="auto"/>
              <w:left w:val="single" w:sz="4" w:space="0" w:color="auto"/>
              <w:bottom w:val="single" w:sz="4" w:space="0" w:color="auto"/>
              <w:right w:val="single" w:sz="4" w:space="0" w:color="auto"/>
            </w:tcBorders>
          </w:tcPr>
          <w:p w14:paraId="3DE9F381" w14:textId="77777777" w:rsidR="00CA1B7C" w:rsidRPr="001D1BE9" w:rsidRDefault="00CA1B7C" w:rsidP="00CA1B7C">
            <w:pPr>
              <w:pStyle w:val="TAL"/>
              <w:rPr>
                <w:lang w:eastAsia="ja-JP"/>
              </w:rPr>
            </w:pPr>
            <w:r>
              <w:rPr>
                <w:lang w:eastAsia="ja-JP"/>
              </w:rPr>
              <w:t>Optional RIC Control Acknowledgement is only required to report failure</w:t>
            </w:r>
          </w:p>
        </w:tc>
      </w:tr>
    </w:tbl>
    <w:p w14:paraId="60EB333B"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3A194636" w14:textId="77777777" w:rsidR="00CA1B7C" w:rsidRPr="00C419B5" w:rsidRDefault="00CA1B7C" w:rsidP="00C419B5">
      <w:pPr>
        <w:pStyle w:val="3"/>
        <w:numPr>
          <w:ilvl w:val="0"/>
          <w:numId w:val="0"/>
        </w:numPr>
        <w:ind w:left="720" w:hanging="720"/>
        <w:rPr>
          <w:lang w:val="en-US"/>
        </w:rPr>
      </w:pPr>
      <w:bookmarkStart w:id="1331" w:name="_Toc6489299"/>
      <w:bookmarkStart w:id="1332" w:name="_Toc31209015"/>
      <w:bookmarkStart w:id="1333" w:name="_Toc6489300"/>
      <w:r w:rsidRPr="00C419B5">
        <w:rPr>
          <w:lang w:val="en-US"/>
        </w:rPr>
        <w:t>9.2.22</w:t>
      </w:r>
      <w:r w:rsidRPr="00C419B5">
        <w:rPr>
          <w:lang w:val="en-US"/>
        </w:rPr>
        <w:tab/>
        <w:t>RIC Control Status</w:t>
      </w:r>
      <w:bookmarkEnd w:id="1331"/>
      <w:bookmarkEnd w:id="1332"/>
    </w:p>
    <w:p w14:paraId="76A74F0B" w14:textId="787302DF"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sidR="00541953">
        <w:rPr>
          <w:rFonts w:eastAsia="Times New Roman"/>
          <w:lang w:eastAsia="en-GB"/>
        </w:rPr>
        <w:t>status of the requested RIC Control procedure</w:t>
      </w:r>
      <w:r w:rsidRPr="00D933EB">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4F63E037" w14:textId="77777777" w:rsidTr="00CA1B7C">
        <w:tc>
          <w:tcPr>
            <w:tcW w:w="2552" w:type="dxa"/>
          </w:tcPr>
          <w:p w14:paraId="0B90598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3BC64AC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412EC45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3A2F7C4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4AC054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E82EEFF" w14:textId="77777777" w:rsidTr="00CA1B7C">
        <w:tc>
          <w:tcPr>
            <w:tcW w:w="2552" w:type="dxa"/>
          </w:tcPr>
          <w:p w14:paraId="459D71C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Status</w:t>
            </w:r>
          </w:p>
        </w:tc>
        <w:tc>
          <w:tcPr>
            <w:tcW w:w="1134" w:type="dxa"/>
          </w:tcPr>
          <w:p w14:paraId="4421AF7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5B54299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46CD424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(Success, Rejected, Failed …)</w:t>
            </w:r>
          </w:p>
        </w:tc>
        <w:tc>
          <w:tcPr>
            <w:tcW w:w="1735" w:type="dxa"/>
          </w:tcPr>
          <w:p w14:paraId="4B747A4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10178F3F"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2DF18DC" w14:textId="77777777" w:rsidR="00CA1B7C" w:rsidRPr="00C419B5" w:rsidRDefault="00CA1B7C" w:rsidP="00C419B5">
      <w:pPr>
        <w:pStyle w:val="3"/>
        <w:numPr>
          <w:ilvl w:val="0"/>
          <w:numId w:val="0"/>
        </w:numPr>
        <w:ind w:left="720" w:hanging="720"/>
        <w:rPr>
          <w:lang w:val="en-US"/>
        </w:rPr>
      </w:pPr>
      <w:bookmarkStart w:id="1334" w:name="_Toc31209016"/>
      <w:r w:rsidRPr="00C419B5">
        <w:rPr>
          <w:lang w:val="en-US"/>
        </w:rPr>
        <w:t>9.2.23</w:t>
      </w:r>
      <w:r w:rsidRPr="00C419B5">
        <w:rPr>
          <w:lang w:val="en-US"/>
        </w:rPr>
        <w:tab/>
        <w:t>RAN Function Definition</w:t>
      </w:r>
      <w:bookmarkEnd w:id="1333"/>
      <w:bookmarkEnd w:id="1334"/>
    </w:p>
    <w:p w14:paraId="73C999DE" w14:textId="67486306"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RAN Function Definition</w:t>
      </w:r>
      <w:r w:rsidR="00541953">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2699AAAE" w14:textId="77777777" w:rsidTr="00CA1B7C">
        <w:tc>
          <w:tcPr>
            <w:tcW w:w="2688" w:type="dxa"/>
          </w:tcPr>
          <w:p w14:paraId="1820D3D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3E6C5C4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5E1D53A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61F268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1415E25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99E1DAF" w14:textId="77777777" w:rsidTr="00CA1B7C">
        <w:tc>
          <w:tcPr>
            <w:tcW w:w="2688" w:type="dxa"/>
          </w:tcPr>
          <w:p w14:paraId="7035A51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RAN Function Definition</w:t>
            </w:r>
          </w:p>
        </w:tc>
        <w:tc>
          <w:tcPr>
            <w:tcW w:w="1080" w:type="dxa"/>
          </w:tcPr>
          <w:p w14:paraId="550B089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235593B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shd w:val="clear" w:color="auto" w:fill="auto"/>
          </w:tcPr>
          <w:p w14:paraId="251003C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726CF91F" w14:textId="4726052D" w:rsidR="00CA1B7C" w:rsidRPr="001904F8" w:rsidRDefault="00CA1B7C" w:rsidP="00CA1B7C">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sidRPr="001904F8">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1904F8">
              <w:rPr>
                <w:rFonts w:ascii="Arial" w:eastAsia="Times New Roman" w:hAnsi="Arial"/>
                <w:sz w:val="18"/>
                <w:lang w:eastAsia="ja-JP"/>
              </w:rPr>
              <w:t xml:space="preserve"> E2 Service Model [3]</w:t>
            </w:r>
          </w:p>
        </w:tc>
      </w:tr>
    </w:tbl>
    <w:p w14:paraId="21E5B37E" w14:textId="254E1F51" w:rsidR="00CA1B7C" w:rsidRDefault="00CA1B7C" w:rsidP="00CA1B7C">
      <w:pPr>
        <w:overflowPunct w:val="0"/>
        <w:autoSpaceDE w:val="0"/>
        <w:autoSpaceDN w:val="0"/>
        <w:adjustRightInd w:val="0"/>
        <w:textAlignment w:val="baseline"/>
        <w:rPr>
          <w:rFonts w:eastAsia="Times New Roman"/>
          <w:lang w:eastAsia="en-GB"/>
        </w:rPr>
      </w:pPr>
    </w:p>
    <w:p w14:paraId="72B172D7" w14:textId="77777777" w:rsidR="006757F7" w:rsidRDefault="006757F7" w:rsidP="006757F7">
      <w:pPr>
        <w:pStyle w:val="3"/>
        <w:numPr>
          <w:ilvl w:val="0"/>
          <w:numId w:val="0"/>
        </w:numPr>
        <w:tabs>
          <w:tab w:val="left" w:pos="720"/>
        </w:tabs>
        <w:ind w:left="720" w:hanging="720"/>
        <w:rPr>
          <w:lang w:val="en-US"/>
        </w:rPr>
      </w:pPr>
      <w:bookmarkStart w:id="1335" w:name="_Toc31209017"/>
      <w:r>
        <w:rPr>
          <w:lang w:val="en-US"/>
        </w:rPr>
        <w:t>9.2.24</w:t>
      </w:r>
      <w:r>
        <w:rPr>
          <w:lang w:val="en-US"/>
        </w:rPr>
        <w:tab/>
        <w:t>RAN Function Revision</w:t>
      </w:r>
      <w:bookmarkEnd w:id="1335"/>
    </w:p>
    <w:p w14:paraId="1C8F8995" w14:textId="0EEBBD03" w:rsidR="006757F7" w:rsidRDefault="006757F7" w:rsidP="006757F7">
      <w:pPr>
        <w:overflowPunct w:val="0"/>
        <w:autoSpaceDE w:val="0"/>
        <w:autoSpaceDN w:val="0"/>
        <w:adjustRightInd w:val="0"/>
        <w:textAlignment w:val="baseline"/>
        <w:rPr>
          <w:rFonts w:eastAsia="Times New Roman"/>
          <w:lang w:eastAsia="en-GB"/>
        </w:rPr>
      </w:pPr>
      <w:r>
        <w:rPr>
          <w:rFonts w:eastAsia="Times New Roman"/>
          <w:lang w:eastAsia="en-GB"/>
        </w:rPr>
        <w:t xml:space="preserve">This information element carries the RAN Function </w:t>
      </w:r>
      <w:r w:rsidR="00541953">
        <w:rPr>
          <w:rFonts w:eastAsia="Times New Roman"/>
          <w:lang w:eastAsia="en-GB"/>
        </w:rPr>
        <w:t>Revision.</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6757F7" w14:paraId="106BA1E6" w14:textId="77777777" w:rsidTr="005273A9">
        <w:tc>
          <w:tcPr>
            <w:tcW w:w="2688" w:type="dxa"/>
            <w:tcBorders>
              <w:top w:val="single" w:sz="4" w:space="0" w:color="auto"/>
              <w:left w:val="single" w:sz="4" w:space="0" w:color="auto"/>
              <w:bottom w:val="single" w:sz="4" w:space="0" w:color="auto"/>
              <w:right w:val="single" w:sz="4" w:space="0" w:color="auto"/>
            </w:tcBorders>
            <w:hideMark/>
          </w:tcPr>
          <w:p w14:paraId="499DED20"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A9EAFDA"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44CD261F"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0D3C4AA2"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5D07D462"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6757F7" w14:paraId="605BFC56" w14:textId="77777777" w:rsidTr="005273A9">
        <w:tc>
          <w:tcPr>
            <w:tcW w:w="2688" w:type="dxa"/>
            <w:tcBorders>
              <w:top w:val="single" w:sz="4" w:space="0" w:color="auto"/>
              <w:left w:val="single" w:sz="4" w:space="0" w:color="auto"/>
              <w:bottom w:val="single" w:sz="4" w:space="0" w:color="auto"/>
              <w:right w:val="single" w:sz="4" w:space="0" w:color="auto"/>
            </w:tcBorders>
            <w:hideMark/>
          </w:tcPr>
          <w:p w14:paraId="0C2EB66C"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RAN Function Revision</w:t>
            </w:r>
          </w:p>
        </w:tc>
        <w:tc>
          <w:tcPr>
            <w:tcW w:w="1080" w:type="dxa"/>
            <w:tcBorders>
              <w:top w:val="single" w:sz="4" w:space="0" w:color="auto"/>
              <w:left w:val="single" w:sz="4" w:space="0" w:color="auto"/>
              <w:bottom w:val="single" w:sz="4" w:space="0" w:color="auto"/>
              <w:right w:val="single" w:sz="4" w:space="0" w:color="auto"/>
            </w:tcBorders>
            <w:hideMark/>
          </w:tcPr>
          <w:p w14:paraId="7718F3BF"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134BCE2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5E30EAC3" w14:textId="6032168B"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INTEGER (</w:t>
            </w:r>
            <w:proofErr w:type="gramStart"/>
            <w:r>
              <w:rPr>
                <w:rFonts w:ascii="Arial" w:eastAsia="Times New Roman" w:hAnsi="Arial"/>
                <w:sz w:val="18"/>
                <w:lang w:eastAsia="ja-JP"/>
              </w:rPr>
              <w:t>0..</w:t>
            </w:r>
            <w:proofErr w:type="gramEnd"/>
            <w:r>
              <w:rPr>
                <w:rFonts w:ascii="Arial" w:eastAsia="Times New Roman" w:hAnsi="Arial"/>
                <w:sz w:val="18"/>
                <w:lang w:eastAsia="ja-JP"/>
              </w:rPr>
              <w:t>4095)</w:t>
            </w:r>
          </w:p>
        </w:tc>
        <w:tc>
          <w:tcPr>
            <w:tcW w:w="1701" w:type="dxa"/>
            <w:tcBorders>
              <w:top w:val="single" w:sz="4" w:space="0" w:color="auto"/>
              <w:left w:val="single" w:sz="4" w:space="0" w:color="auto"/>
              <w:bottom w:val="single" w:sz="4" w:space="0" w:color="auto"/>
              <w:right w:val="single" w:sz="4" w:space="0" w:color="auto"/>
            </w:tcBorders>
            <w:hideMark/>
          </w:tcPr>
          <w:p w14:paraId="15AB1BF3"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highlight w:val="yellow"/>
                <w:lang w:eastAsia="ja-JP"/>
              </w:rPr>
            </w:pPr>
          </w:p>
        </w:tc>
      </w:tr>
    </w:tbl>
    <w:p w14:paraId="43EC5EE3" w14:textId="70F13C80" w:rsidR="006757F7" w:rsidRDefault="006757F7" w:rsidP="006757F7">
      <w:pPr>
        <w:overflowPunct w:val="0"/>
        <w:autoSpaceDE w:val="0"/>
        <w:autoSpaceDN w:val="0"/>
        <w:adjustRightInd w:val="0"/>
        <w:textAlignment w:val="baseline"/>
        <w:rPr>
          <w:rFonts w:eastAsia="Times New Roman"/>
          <w:lang w:eastAsia="en-GB"/>
        </w:rPr>
      </w:pPr>
    </w:p>
    <w:p w14:paraId="01CEECDD" w14:textId="2E7361E4" w:rsidR="004D5021" w:rsidRDefault="004D5021" w:rsidP="004D5021">
      <w:pPr>
        <w:pStyle w:val="3"/>
        <w:numPr>
          <w:ilvl w:val="0"/>
          <w:numId w:val="0"/>
        </w:numPr>
        <w:tabs>
          <w:tab w:val="left" w:pos="720"/>
        </w:tabs>
        <w:ind w:left="720" w:hanging="720"/>
        <w:rPr>
          <w:lang w:val="en-US"/>
        </w:rPr>
      </w:pPr>
      <w:bookmarkStart w:id="1336" w:name="_Toc31209018"/>
      <w:r>
        <w:rPr>
          <w:lang w:val="en-US"/>
        </w:rPr>
        <w:t>9.2.25</w:t>
      </w:r>
      <w:r>
        <w:rPr>
          <w:lang w:val="en-US"/>
        </w:rPr>
        <w:tab/>
        <w:t>RIC Control Outcome</w:t>
      </w:r>
      <w:bookmarkEnd w:id="1336"/>
    </w:p>
    <w:p w14:paraId="7A618631" w14:textId="23393006" w:rsidR="004D5021" w:rsidRDefault="004D5021" w:rsidP="004D5021">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RIC Control Outcome</w:t>
      </w:r>
      <w:r w:rsidR="00541953">
        <w:rPr>
          <w:rFonts w:eastAsia="Times New Roman"/>
          <w:lang w:eastAsia="en-GB"/>
        </w:rPr>
        <w:t>.</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4D5021" w14:paraId="5089C6F8" w14:textId="77777777" w:rsidTr="004D5021">
        <w:tc>
          <w:tcPr>
            <w:tcW w:w="2688" w:type="dxa"/>
            <w:tcBorders>
              <w:top w:val="single" w:sz="4" w:space="0" w:color="auto"/>
              <w:left w:val="single" w:sz="4" w:space="0" w:color="auto"/>
              <w:bottom w:val="single" w:sz="4" w:space="0" w:color="auto"/>
              <w:right w:val="single" w:sz="4" w:space="0" w:color="auto"/>
            </w:tcBorders>
            <w:hideMark/>
          </w:tcPr>
          <w:p w14:paraId="0A65F094"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hideMark/>
          </w:tcPr>
          <w:p w14:paraId="03CB2208"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22E52C3A"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4CDE8410"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0F7D2F3C"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4D5021" w14:paraId="080918CC" w14:textId="77777777" w:rsidTr="004D5021">
        <w:tc>
          <w:tcPr>
            <w:tcW w:w="2688" w:type="dxa"/>
            <w:tcBorders>
              <w:top w:val="single" w:sz="4" w:space="0" w:color="auto"/>
              <w:left w:val="single" w:sz="4" w:space="0" w:color="auto"/>
              <w:bottom w:val="single" w:sz="4" w:space="0" w:color="auto"/>
              <w:right w:val="single" w:sz="4" w:space="0" w:color="auto"/>
            </w:tcBorders>
            <w:hideMark/>
          </w:tcPr>
          <w:p w14:paraId="50A2FE72"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80" w:type="dxa"/>
            <w:tcBorders>
              <w:top w:val="single" w:sz="4" w:space="0" w:color="auto"/>
              <w:left w:val="single" w:sz="4" w:space="0" w:color="auto"/>
              <w:bottom w:val="single" w:sz="4" w:space="0" w:color="auto"/>
              <w:right w:val="single" w:sz="4" w:space="0" w:color="auto"/>
            </w:tcBorders>
            <w:hideMark/>
          </w:tcPr>
          <w:p w14:paraId="180839E7"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0EA20845"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7923FF20"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OCTET STRING</w:t>
            </w:r>
          </w:p>
        </w:tc>
        <w:tc>
          <w:tcPr>
            <w:tcW w:w="1701" w:type="dxa"/>
            <w:tcBorders>
              <w:top w:val="single" w:sz="4" w:space="0" w:color="auto"/>
              <w:left w:val="single" w:sz="4" w:space="0" w:color="auto"/>
              <w:bottom w:val="single" w:sz="4" w:space="0" w:color="auto"/>
              <w:right w:val="single" w:sz="4" w:space="0" w:color="auto"/>
            </w:tcBorders>
            <w:hideMark/>
          </w:tcPr>
          <w:p w14:paraId="74FF7A70" w14:textId="76D1D590" w:rsidR="004D5021" w:rsidRDefault="004D5021">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Pr>
                <w:rFonts w:ascii="Arial" w:eastAsia="Times New Roman" w:hAnsi="Arial"/>
                <w:sz w:val="18"/>
                <w:lang w:eastAsia="ja-JP"/>
              </w:rPr>
              <w:t xml:space="preserve"> E2 Service Model [3]</w:t>
            </w:r>
          </w:p>
        </w:tc>
      </w:tr>
    </w:tbl>
    <w:p w14:paraId="71AAFF0C" w14:textId="77777777" w:rsidR="004D5021" w:rsidRDefault="004D5021" w:rsidP="006757F7">
      <w:pPr>
        <w:overflowPunct w:val="0"/>
        <w:autoSpaceDE w:val="0"/>
        <w:autoSpaceDN w:val="0"/>
        <w:adjustRightInd w:val="0"/>
        <w:textAlignment w:val="baseline"/>
        <w:rPr>
          <w:rFonts w:eastAsia="Times New Roman"/>
          <w:lang w:eastAsia="en-GB"/>
        </w:rPr>
      </w:pPr>
    </w:p>
    <w:p w14:paraId="3B7A0CBB" w14:textId="25C66F84" w:rsidR="00BC7F2F" w:rsidRDefault="00A3440D" w:rsidP="00BC7F2F">
      <w:pPr>
        <w:pStyle w:val="3"/>
        <w:numPr>
          <w:ilvl w:val="0"/>
          <w:numId w:val="0"/>
        </w:numPr>
        <w:ind w:left="720" w:hanging="720"/>
        <w:rPr>
          <w:lang w:val="en-US"/>
        </w:rPr>
      </w:pPr>
      <w:r>
        <w:rPr>
          <w:lang w:val="en-US"/>
        </w:rPr>
        <w:t>9.2.26</w:t>
      </w:r>
      <w:r w:rsidR="00BC7F2F">
        <w:rPr>
          <w:lang w:val="en-US"/>
        </w:rPr>
        <w:tab/>
        <w:t xml:space="preserve">E2 Node </w:t>
      </w:r>
      <w:r w:rsidR="00FB0327">
        <w:rPr>
          <w:lang w:val="en-US"/>
        </w:rPr>
        <w:t>C</w:t>
      </w:r>
      <w:r w:rsidR="00BC7F2F">
        <w:rPr>
          <w:lang w:val="en-US"/>
        </w:rPr>
        <w:t xml:space="preserve">omponent </w:t>
      </w:r>
      <w:r w:rsidR="00FB0327">
        <w:rPr>
          <w:lang w:val="en-US"/>
        </w:rPr>
        <w:t>T</w:t>
      </w:r>
      <w:r w:rsidR="00BC7F2F">
        <w:rPr>
          <w:lang w:val="en-US"/>
        </w:rPr>
        <w:t>ype</w:t>
      </w:r>
    </w:p>
    <w:p w14:paraId="544734BB" w14:textId="48B0DE63" w:rsidR="00BC7F2F" w:rsidRDefault="00BC7F2F" w:rsidP="00BC7F2F">
      <w:pPr>
        <w:keepNext/>
      </w:pPr>
      <w:r>
        <w:t>This IE is used to identify an E2 node component</w:t>
      </w:r>
      <w:r w:rsidR="00FB0327">
        <w:t xml:space="preserve"> type</w:t>
      </w:r>
      <w:r>
        <w:t>.</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3E3A6C57"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ABECFC3" w14:textId="77777777" w:rsidR="00BC7F2F" w:rsidRDefault="00BC7F2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15353FEA" w14:textId="77777777" w:rsidR="00BC7F2F" w:rsidRDefault="00BC7F2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36E19FD7" w14:textId="77777777" w:rsidR="00BC7F2F" w:rsidRDefault="00BC7F2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08BDDEEA" w14:textId="77777777" w:rsidR="00BC7F2F" w:rsidRDefault="00BC7F2F">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771D6862" w14:textId="77777777" w:rsidR="00BC7F2F" w:rsidRDefault="00BC7F2F">
            <w:pPr>
              <w:pStyle w:val="TAH"/>
              <w:rPr>
                <w:rFonts w:cs="Arial"/>
                <w:lang w:eastAsia="ja-JP"/>
              </w:rPr>
            </w:pPr>
            <w:r>
              <w:rPr>
                <w:rFonts w:cs="Arial"/>
                <w:lang w:eastAsia="ja-JP"/>
              </w:rPr>
              <w:t>Semantics description</w:t>
            </w:r>
          </w:p>
        </w:tc>
      </w:tr>
      <w:tr w:rsidR="00BC7F2F" w14:paraId="284BC98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625B1F71" w14:textId="77777777" w:rsidR="00BC7F2F" w:rsidRDefault="00BC7F2F">
            <w:pPr>
              <w:pStyle w:val="TAL"/>
              <w:rPr>
                <w:rFonts w:cs="Arial"/>
                <w:lang w:eastAsia="ja-JP"/>
              </w:rPr>
            </w:pPr>
            <w:r>
              <w:rPr>
                <w:rFonts w:cs="Arial"/>
                <w:lang w:eastAsia="ja-JP"/>
              </w:rPr>
              <w:t>E2 node component type</w:t>
            </w:r>
          </w:p>
        </w:tc>
        <w:tc>
          <w:tcPr>
            <w:tcW w:w="1079" w:type="dxa"/>
            <w:tcBorders>
              <w:top w:val="single" w:sz="4" w:space="0" w:color="auto"/>
              <w:left w:val="single" w:sz="4" w:space="0" w:color="auto"/>
              <w:bottom w:val="single" w:sz="4" w:space="0" w:color="auto"/>
              <w:right w:val="single" w:sz="4" w:space="0" w:color="auto"/>
            </w:tcBorders>
            <w:hideMark/>
          </w:tcPr>
          <w:p w14:paraId="5CD22A16" w14:textId="77777777" w:rsidR="00BC7F2F" w:rsidRDefault="00BC7F2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05A56763" w14:textId="77777777" w:rsidR="00BC7F2F" w:rsidRDefault="00BC7F2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357BE8D4" w14:textId="77777777" w:rsidR="00BC7F2F" w:rsidRDefault="00BC7F2F">
            <w:pPr>
              <w:pStyle w:val="TAL"/>
              <w:rPr>
                <w:lang w:eastAsia="ja-JP"/>
              </w:rPr>
            </w:pPr>
            <w:r>
              <w:rPr>
                <w:rFonts w:eastAsia="Times New Roman"/>
                <w:lang w:eastAsia="ja-JP"/>
              </w:rPr>
              <w:t>ENUMERATED (gNB, gNB-CU-UP, gNB-DU, en-gNB, eNB, ng-eNB, …)</w:t>
            </w:r>
          </w:p>
        </w:tc>
        <w:tc>
          <w:tcPr>
            <w:tcW w:w="2518" w:type="dxa"/>
            <w:tcBorders>
              <w:top w:val="single" w:sz="4" w:space="0" w:color="auto"/>
              <w:left w:val="single" w:sz="4" w:space="0" w:color="auto"/>
              <w:bottom w:val="single" w:sz="4" w:space="0" w:color="auto"/>
              <w:right w:val="single" w:sz="4" w:space="0" w:color="auto"/>
            </w:tcBorders>
          </w:tcPr>
          <w:p w14:paraId="6D9FD8C4" w14:textId="77777777" w:rsidR="00BC7F2F" w:rsidRDefault="00BC7F2F">
            <w:pPr>
              <w:pStyle w:val="TAL"/>
              <w:rPr>
                <w:rFonts w:cs="Arial"/>
                <w:szCs w:val="18"/>
                <w:lang w:eastAsia="ja-JP"/>
              </w:rPr>
            </w:pPr>
          </w:p>
        </w:tc>
      </w:tr>
    </w:tbl>
    <w:p w14:paraId="1F94AE80" w14:textId="75466E4B" w:rsidR="00BC7F2F" w:rsidRDefault="00BC7F2F" w:rsidP="00BC7F2F">
      <w:pPr>
        <w:overflowPunct w:val="0"/>
        <w:autoSpaceDE w:val="0"/>
        <w:autoSpaceDN w:val="0"/>
        <w:adjustRightInd w:val="0"/>
        <w:textAlignment w:val="baseline"/>
        <w:rPr>
          <w:rFonts w:eastAsia="Times New Roman"/>
          <w:lang w:eastAsia="en-GB"/>
        </w:rPr>
      </w:pPr>
    </w:p>
    <w:p w14:paraId="2166164A" w14:textId="6E0FEEEF" w:rsidR="00BC7F2F" w:rsidRDefault="00A3440D" w:rsidP="00BC7F2F">
      <w:pPr>
        <w:pStyle w:val="3"/>
        <w:numPr>
          <w:ilvl w:val="0"/>
          <w:numId w:val="0"/>
        </w:numPr>
        <w:ind w:left="720" w:hanging="720"/>
        <w:rPr>
          <w:lang w:val="en-US"/>
        </w:rPr>
      </w:pPr>
      <w:r>
        <w:rPr>
          <w:lang w:val="en-US"/>
        </w:rPr>
        <w:t>9.2.27</w:t>
      </w:r>
      <w:r w:rsidR="00BC7F2F">
        <w:rPr>
          <w:lang w:val="en-US"/>
        </w:rPr>
        <w:tab/>
        <w:t xml:space="preserve">E2 Node </w:t>
      </w:r>
      <w:r w:rsidR="00FB0327">
        <w:rPr>
          <w:lang w:val="en-US"/>
        </w:rPr>
        <w:t>C</w:t>
      </w:r>
      <w:r w:rsidR="00BC7F2F">
        <w:rPr>
          <w:lang w:val="en-US"/>
        </w:rPr>
        <w:t xml:space="preserve">omponent </w:t>
      </w:r>
      <w:r w:rsidR="00FB0327">
        <w:rPr>
          <w:lang w:val="en-US"/>
        </w:rPr>
        <w:t>C</w:t>
      </w:r>
      <w:r w:rsidR="00BC7F2F">
        <w:rPr>
          <w:lang w:val="en-US"/>
        </w:rPr>
        <w:t xml:space="preserve">onfiguration </w:t>
      </w:r>
      <w:r w:rsidR="00FB0327">
        <w:rPr>
          <w:lang w:val="en-US"/>
        </w:rPr>
        <w:t>U</w:t>
      </w:r>
      <w:r w:rsidR="00BC7F2F">
        <w:rPr>
          <w:lang w:val="en-US"/>
        </w:rPr>
        <w:t xml:space="preserve">pdate </w:t>
      </w:r>
    </w:p>
    <w:p w14:paraId="6471D120" w14:textId="77777777" w:rsidR="00BC7F2F" w:rsidRDefault="00BC7F2F" w:rsidP="00BC7F2F">
      <w:pPr>
        <w:keepNext/>
      </w:pPr>
      <w:r>
        <w:t>This IE is used to carry the E2 Node component configuration update information of a specific E2 Node component.  In all cases the information is a data structure defined by the appropriate 3GPP specification and carried as an OCTET STRING.</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1C9ACBB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D7093F6" w14:textId="77777777" w:rsidR="00BC7F2F" w:rsidRDefault="00BC7F2F">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62E92E50" w14:textId="77777777" w:rsidR="00BC7F2F" w:rsidRDefault="00BC7F2F">
            <w:pPr>
              <w:pStyle w:val="TAH"/>
              <w:rPr>
                <w:rFonts w:cs="Arial"/>
                <w:lang w:eastAsia="ja-JP"/>
              </w:rPr>
            </w:pPr>
            <w:r>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26A2AD46" w14:textId="77777777" w:rsidR="00BC7F2F" w:rsidRDefault="00BC7F2F">
            <w:pPr>
              <w:pStyle w:val="TAH"/>
              <w:rPr>
                <w:rFonts w:cs="Arial"/>
                <w:lang w:eastAsia="ja-JP"/>
              </w:rPr>
            </w:pPr>
            <w:r>
              <w:rPr>
                <w:rFonts w:cs="Arial"/>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49DE13B9" w14:textId="77777777" w:rsidR="00BC7F2F" w:rsidRDefault="00BC7F2F">
            <w:pPr>
              <w:pStyle w:val="TAH"/>
              <w:rPr>
                <w:rFonts w:cs="Arial"/>
                <w:lang w:eastAsia="ja-JP"/>
              </w:rPr>
            </w:pPr>
            <w:r>
              <w:rPr>
                <w:rFonts w:cs="Arial"/>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67A76A02" w14:textId="77777777" w:rsidR="00BC7F2F" w:rsidRDefault="00BC7F2F">
            <w:pPr>
              <w:pStyle w:val="TAH"/>
              <w:rPr>
                <w:rFonts w:cs="Arial"/>
                <w:lang w:eastAsia="ja-JP"/>
              </w:rPr>
            </w:pPr>
            <w:r>
              <w:rPr>
                <w:rFonts w:cs="Arial"/>
                <w:lang w:eastAsia="ja-JP"/>
              </w:rPr>
              <w:t>Semantics description</w:t>
            </w:r>
          </w:p>
        </w:tc>
      </w:tr>
      <w:tr w:rsidR="00BC7F2F" w14:paraId="42DAB6FE"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985B7B1" w14:textId="77777777" w:rsidR="00BC7F2F" w:rsidRDefault="00BC7F2F">
            <w:pPr>
              <w:pStyle w:val="TAL"/>
              <w:rPr>
                <w:rFonts w:eastAsia="Batang" w:cs="Arial"/>
                <w:lang w:eastAsia="ja-JP"/>
              </w:rPr>
            </w:pPr>
            <w:r>
              <w:rPr>
                <w:rFonts w:cs="Arial"/>
                <w:lang w:eastAsia="ja-JP"/>
              </w:rPr>
              <w:t xml:space="preserve">CHOICE </w:t>
            </w:r>
            <w:r>
              <w:rPr>
                <w:rFonts w:cs="Arial"/>
                <w:i/>
                <w:lang w:eastAsia="ja-JP"/>
              </w:rPr>
              <w:t>E2 node component type</w:t>
            </w:r>
          </w:p>
        </w:tc>
        <w:tc>
          <w:tcPr>
            <w:tcW w:w="1080" w:type="dxa"/>
            <w:tcBorders>
              <w:top w:val="single" w:sz="4" w:space="0" w:color="auto"/>
              <w:left w:val="single" w:sz="4" w:space="0" w:color="auto"/>
              <w:bottom w:val="single" w:sz="4" w:space="0" w:color="auto"/>
              <w:right w:val="single" w:sz="4" w:space="0" w:color="auto"/>
            </w:tcBorders>
            <w:hideMark/>
          </w:tcPr>
          <w:p w14:paraId="19E4F272" w14:textId="77777777" w:rsidR="00BC7F2F" w:rsidRDefault="00BC7F2F">
            <w:pPr>
              <w:pStyle w:val="TAL"/>
              <w:rPr>
                <w:rFonts w:cs="Arial"/>
                <w:lang w:eastAsia="ja-JP"/>
              </w:rPr>
            </w:pPr>
            <w:r>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F35BDAD"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4BBA93E0" w14:textId="77777777" w:rsidR="00BC7F2F" w:rsidRDefault="00BC7F2F">
            <w:pPr>
              <w:pStyle w:val="TAL"/>
              <w:rPr>
                <w:lang w:eastAsia="ja-JP"/>
              </w:rPr>
            </w:pPr>
          </w:p>
        </w:tc>
        <w:tc>
          <w:tcPr>
            <w:tcW w:w="2520" w:type="dxa"/>
            <w:tcBorders>
              <w:top w:val="single" w:sz="4" w:space="0" w:color="auto"/>
              <w:left w:val="single" w:sz="4" w:space="0" w:color="auto"/>
              <w:bottom w:val="single" w:sz="4" w:space="0" w:color="auto"/>
              <w:right w:val="single" w:sz="4" w:space="0" w:color="auto"/>
            </w:tcBorders>
          </w:tcPr>
          <w:p w14:paraId="4FC7E64B" w14:textId="77777777" w:rsidR="00BC7F2F" w:rsidRDefault="00BC7F2F">
            <w:pPr>
              <w:pStyle w:val="TAL"/>
              <w:rPr>
                <w:rFonts w:cs="Arial"/>
                <w:szCs w:val="18"/>
                <w:lang w:eastAsia="ja-JP"/>
              </w:rPr>
            </w:pPr>
          </w:p>
        </w:tc>
      </w:tr>
      <w:tr w:rsidR="00BC7F2F" w14:paraId="0E1C6C5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5BAB0FC1" w14:textId="77777777" w:rsidR="00BC7F2F" w:rsidRDefault="00BC7F2F">
            <w:pPr>
              <w:pStyle w:val="TAL"/>
              <w:rPr>
                <w:rFonts w:eastAsia="Batang" w:cs="Arial"/>
                <w:lang w:eastAsia="ja-JP"/>
              </w:rPr>
            </w:pPr>
            <w:r>
              <w:rPr>
                <w:rFonts w:cs="Arial"/>
                <w:i/>
                <w:iCs/>
                <w:lang w:eastAsia="ja-JP"/>
              </w:rPr>
              <w:t>&gt;gNB</w:t>
            </w:r>
          </w:p>
        </w:tc>
        <w:tc>
          <w:tcPr>
            <w:tcW w:w="1080" w:type="dxa"/>
            <w:tcBorders>
              <w:top w:val="single" w:sz="4" w:space="0" w:color="auto"/>
              <w:left w:val="single" w:sz="4" w:space="0" w:color="auto"/>
              <w:bottom w:val="single" w:sz="4" w:space="0" w:color="auto"/>
              <w:right w:val="single" w:sz="4" w:space="0" w:color="auto"/>
            </w:tcBorders>
          </w:tcPr>
          <w:p w14:paraId="4C884504"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22CC857E"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1B2A00DA" w14:textId="77777777" w:rsidR="00BC7F2F" w:rsidRDefault="00BC7F2F">
            <w:pPr>
              <w:pStyle w:val="TAL"/>
              <w:rPr>
                <w:lang w:eastAsia="ja-JP"/>
              </w:rPr>
            </w:pPr>
          </w:p>
        </w:tc>
        <w:tc>
          <w:tcPr>
            <w:tcW w:w="2520" w:type="dxa"/>
            <w:tcBorders>
              <w:top w:val="single" w:sz="4" w:space="0" w:color="auto"/>
              <w:left w:val="single" w:sz="4" w:space="0" w:color="auto"/>
              <w:bottom w:val="single" w:sz="4" w:space="0" w:color="auto"/>
              <w:right w:val="single" w:sz="4" w:space="0" w:color="auto"/>
            </w:tcBorders>
          </w:tcPr>
          <w:p w14:paraId="356F6903" w14:textId="77777777" w:rsidR="00BC7F2F" w:rsidRDefault="00BC7F2F">
            <w:pPr>
              <w:pStyle w:val="TAL"/>
              <w:rPr>
                <w:rFonts w:cs="Arial"/>
                <w:szCs w:val="18"/>
                <w:lang w:eastAsia="ja-JP"/>
              </w:rPr>
            </w:pPr>
          </w:p>
        </w:tc>
      </w:tr>
      <w:tr w:rsidR="00BC7F2F" w14:paraId="795B9D0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373F2D4" w14:textId="744E4A19" w:rsidR="00BC7F2F" w:rsidRDefault="00BC7F2F">
            <w:pPr>
              <w:pStyle w:val="TAL"/>
              <w:ind w:left="284"/>
              <w:rPr>
                <w:rFonts w:eastAsia="Batang" w:cs="Arial"/>
                <w:lang w:eastAsia="ja-JP"/>
              </w:rPr>
            </w:pPr>
            <w:r>
              <w:rPr>
                <w:rFonts w:cs="Arial"/>
                <w:lang w:eastAsia="ja-JP"/>
              </w:rPr>
              <w:t>&gt;&gt;NGAP gNB-CU-CP configuration update</w:t>
            </w:r>
          </w:p>
        </w:tc>
        <w:tc>
          <w:tcPr>
            <w:tcW w:w="1080" w:type="dxa"/>
            <w:tcBorders>
              <w:top w:val="single" w:sz="4" w:space="0" w:color="auto"/>
              <w:left w:val="single" w:sz="4" w:space="0" w:color="auto"/>
              <w:bottom w:val="single" w:sz="4" w:space="0" w:color="auto"/>
              <w:right w:val="single" w:sz="4" w:space="0" w:color="auto"/>
            </w:tcBorders>
            <w:hideMark/>
          </w:tcPr>
          <w:p w14:paraId="4237B0F1"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D8BE630"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2B0ABB12"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5B7704A" w14:textId="77777777" w:rsidR="00BC7F2F" w:rsidRDefault="00BC7F2F">
            <w:pPr>
              <w:pStyle w:val="TAL"/>
              <w:rPr>
                <w:rFonts w:cs="Arial"/>
                <w:szCs w:val="18"/>
                <w:lang w:eastAsia="ja-JP"/>
              </w:rPr>
            </w:pPr>
            <w:r>
              <w:rPr>
                <w:lang w:eastAsia="ja-JP"/>
              </w:rPr>
              <w:t>Content defined by 3GPP 38.413 clause 9.2.6.4</w:t>
            </w:r>
          </w:p>
        </w:tc>
      </w:tr>
      <w:tr w:rsidR="00BC7F2F" w14:paraId="5C211A1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AA4D137" w14:textId="77777777" w:rsidR="00BC7F2F" w:rsidRDefault="00BC7F2F">
            <w:pPr>
              <w:pStyle w:val="TAL"/>
              <w:ind w:left="284"/>
              <w:rPr>
                <w:rFonts w:cs="Arial"/>
                <w:lang w:eastAsia="ja-JP"/>
              </w:rPr>
            </w:pPr>
            <w:r>
              <w:rPr>
                <w:rFonts w:cs="Arial"/>
                <w:lang w:eastAsia="ja-JP"/>
              </w:rPr>
              <w:t xml:space="preserve">&gt;&gt; XnAP gNB CU-CP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2FFB0E90"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D6A6D26"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06EA258C"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FAF1E0F" w14:textId="77777777" w:rsidR="00BC7F2F" w:rsidRDefault="00BC7F2F">
            <w:pPr>
              <w:pStyle w:val="TAL"/>
              <w:rPr>
                <w:rFonts w:cs="Arial"/>
                <w:lang w:eastAsia="ja-JP"/>
              </w:rPr>
            </w:pPr>
            <w:r>
              <w:rPr>
                <w:rFonts w:cs="Arial"/>
                <w:lang w:eastAsia="ja-JP"/>
              </w:rPr>
              <w:t>Content defined by 3GPP 38.423 clause 9.1.3.4</w:t>
            </w:r>
          </w:p>
        </w:tc>
      </w:tr>
      <w:tr w:rsidR="00BC7F2F" w14:paraId="363B1DF9"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CF39D41" w14:textId="77777777" w:rsidR="00BC7F2F" w:rsidRDefault="00BC7F2F">
            <w:pPr>
              <w:pStyle w:val="TAL"/>
              <w:ind w:left="284"/>
              <w:rPr>
                <w:rFonts w:cs="Arial"/>
                <w:lang w:eastAsia="ja-JP"/>
              </w:rPr>
            </w:pPr>
            <w:r>
              <w:rPr>
                <w:rFonts w:cs="Arial"/>
                <w:lang w:eastAsia="ja-JP"/>
              </w:rPr>
              <w:t xml:space="preserve">&gt;&gt;E1AP gNB-CU-UP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28E4B4D6"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8FA30B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612B8E15"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EF69EE8" w14:textId="77777777" w:rsidR="00BC7F2F" w:rsidRDefault="00BC7F2F">
            <w:pPr>
              <w:pStyle w:val="TAL"/>
              <w:rPr>
                <w:rFonts w:cs="Arial"/>
                <w:lang w:eastAsia="ja-JP"/>
              </w:rPr>
            </w:pPr>
            <w:r>
              <w:rPr>
                <w:rFonts w:cs="Arial"/>
                <w:lang w:eastAsia="ja-JP"/>
              </w:rPr>
              <w:t>Content defined by 3GPP 38.463 clause 9.2.1.10</w:t>
            </w:r>
          </w:p>
        </w:tc>
      </w:tr>
      <w:tr w:rsidR="00BC7F2F" w14:paraId="2201949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F99E52" w14:textId="77777777" w:rsidR="00BC7F2F" w:rsidRDefault="00BC7F2F">
            <w:pPr>
              <w:pStyle w:val="TAL"/>
              <w:ind w:left="284"/>
              <w:rPr>
                <w:rFonts w:cs="Arial"/>
                <w:lang w:eastAsia="ja-JP"/>
              </w:rPr>
            </w:pPr>
            <w:r>
              <w:rPr>
                <w:rFonts w:cs="Arial"/>
                <w:lang w:eastAsia="ja-JP"/>
              </w:rPr>
              <w:t xml:space="preserve">&gt;&gt;F1AP </w:t>
            </w:r>
            <w:r>
              <w:rPr>
                <w:lang w:eastAsia="ja-JP"/>
              </w:rPr>
              <w:t xml:space="preserve">gNB-DU </w:t>
            </w:r>
            <w:r>
              <w:rPr>
                <w:rFonts w:cs="Arial"/>
                <w:lang w:eastAsia="ja-JP"/>
              </w:rPr>
              <w:t xml:space="preserve">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473B607E"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BF19E29"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0F4D6350"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26E7B46E" w14:textId="77777777" w:rsidR="00BC7F2F" w:rsidRDefault="00BC7F2F">
            <w:pPr>
              <w:pStyle w:val="TAL"/>
              <w:rPr>
                <w:rFonts w:cs="Arial"/>
                <w:lang w:eastAsia="ja-JP"/>
              </w:rPr>
            </w:pPr>
            <w:r>
              <w:rPr>
                <w:rFonts w:cs="Arial"/>
                <w:lang w:eastAsia="ja-JP"/>
              </w:rPr>
              <w:t>Content defined by 3GPP 38.473 clause 9.2.1.7</w:t>
            </w:r>
          </w:p>
        </w:tc>
      </w:tr>
      <w:tr w:rsidR="00BC7F2F" w14:paraId="552CB08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31AD1F6C" w14:textId="77777777" w:rsidR="00BC7F2F" w:rsidRDefault="00BC7F2F">
            <w:pPr>
              <w:pStyle w:val="TAL"/>
              <w:rPr>
                <w:rFonts w:cs="Arial"/>
                <w:lang w:eastAsia="ja-JP"/>
              </w:rPr>
            </w:pPr>
            <w:r>
              <w:rPr>
                <w:rFonts w:cs="Arial"/>
                <w:lang w:eastAsia="ja-JP"/>
              </w:rPr>
              <w:t>&gt;en-gNB</w:t>
            </w:r>
          </w:p>
        </w:tc>
        <w:tc>
          <w:tcPr>
            <w:tcW w:w="1080" w:type="dxa"/>
            <w:tcBorders>
              <w:top w:val="single" w:sz="4" w:space="0" w:color="auto"/>
              <w:left w:val="single" w:sz="4" w:space="0" w:color="auto"/>
              <w:bottom w:val="single" w:sz="4" w:space="0" w:color="auto"/>
              <w:right w:val="single" w:sz="4" w:space="0" w:color="auto"/>
            </w:tcBorders>
          </w:tcPr>
          <w:p w14:paraId="599B342C"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322D4FD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0F5C5BAC"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65359F49" w14:textId="77777777" w:rsidR="00BC7F2F" w:rsidRDefault="00BC7F2F">
            <w:pPr>
              <w:pStyle w:val="TAL"/>
              <w:rPr>
                <w:rFonts w:cs="Arial"/>
                <w:lang w:eastAsia="ja-JP"/>
              </w:rPr>
            </w:pPr>
          </w:p>
        </w:tc>
      </w:tr>
      <w:tr w:rsidR="00BC7F2F" w14:paraId="6DD79EAB"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E7BF771" w14:textId="77777777" w:rsidR="00BC7F2F" w:rsidRDefault="00BC7F2F">
            <w:pPr>
              <w:pStyle w:val="TAL"/>
              <w:ind w:left="284"/>
              <w:rPr>
                <w:rFonts w:cs="Arial"/>
                <w:lang w:eastAsia="ja-JP"/>
              </w:rPr>
            </w:pPr>
            <w:r>
              <w:rPr>
                <w:rFonts w:cs="Arial"/>
                <w:lang w:eastAsia="ja-JP"/>
              </w:rPr>
              <w:t xml:space="preserve">&gt;&gt;X2AP en-gNB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4D074D4"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C1ECD7F"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34BE4ADE"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034AF64D" w14:textId="77777777" w:rsidR="00BC7F2F" w:rsidRDefault="00BC7F2F">
            <w:pPr>
              <w:pStyle w:val="TAL"/>
              <w:rPr>
                <w:rFonts w:cs="Arial"/>
                <w:lang w:eastAsia="ja-JP"/>
              </w:rPr>
            </w:pPr>
            <w:r>
              <w:rPr>
                <w:rFonts w:cs="Arial"/>
                <w:lang w:eastAsia="ja-JP"/>
              </w:rPr>
              <w:t>Content defined by 3GPP 36.423 clause 9.1.2.8</w:t>
            </w:r>
          </w:p>
        </w:tc>
      </w:tr>
      <w:tr w:rsidR="00BC7F2F" w14:paraId="1C05589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03EEF6E5" w14:textId="77777777" w:rsidR="00BC7F2F" w:rsidRDefault="00BC7F2F">
            <w:pPr>
              <w:pStyle w:val="TAL"/>
              <w:rPr>
                <w:rFonts w:cs="Arial"/>
                <w:lang w:eastAsia="ja-JP"/>
              </w:rPr>
            </w:pPr>
            <w:r>
              <w:rPr>
                <w:rFonts w:cs="Arial"/>
                <w:lang w:eastAsia="ja-JP"/>
              </w:rPr>
              <w:t>&gt;</w:t>
            </w:r>
            <w:r>
              <w:rPr>
                <w:rFonts w:cs="Arial"/>
                <w:i/>
                <w:lang w:eastAsia="ja-JP"/>
              </w:rPr>
              <w:t>ng-eNB</w:t>
            </w:r>
          </w:p>
        </w:tc>
        <w:tc>
          <w:tcPr>
            <w:tcW w:w="1080" w:type="dxa"/>
            <w:tcBorders>
              <w:top w:val="single" w:sz="4" w:space="0" w:color="auto"/>
              <w:left w:val="single" w:sz="4" w:space="0" w:color="auto"/>
              <w:bottom w:val="single" w:sz="4" w:space="0" w:color="auto"/>
              <w:right w:val="single" w:sz="4" w:space="0" w:color="auto"/>
            </w:tcBorders>
          </w:tcPr>
          <w:p w14:paraId="01826179"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01E20DDE"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583AA5E3"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5CFAC932" w14:textId="77777777" w:rsidR="00BC7F2F" w:rsidRDefault="00BC7F2F">
            <w:pPr>
              <w:pStyle w:val="TAL"/>
              <w:rPr>
                <w:rFonts w:cs="Arial"/>
                <w:lang w:eastAsia="ja-JP"/>
              </w:rPr>
            </w:pPr>
          </w:p>
        </w:tc>
      </w:tr>
      <w:tr w:rsidR="00BC7F2F" w14:paraId="03A6A43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2428AB" w14:textId="7A7D83E9" w:rsidR="00BC7F2F" w:rsidRDefault="00BC7F2F">
            <w:pPr>
              <w:pStyle w:val="TAL"/>
              <w:ind w:left="284"/>
              <w:rPr>
                <w:rFonts w:cs="Arial"/>
                <w:lang w:eastAsia="ja-JP"/>
              </w:rPr>
            </w:pPr>
            <w:r>
              <w:rPr>
                <w:rFonts w:cs="Arial"/>
                <w:lang w:eastAsia="ja-JP"/>
              </w:rPr>
              <w:t>&gt;&gt;NGAP ng-eNB configuration update</w:t>
            </w:r>
          </w:p>
        </w:tc>
        <w:tc>
          <w:tcPr>
            <w:tcW w:w="1080" w:type="dxa"/>
            <w:tcBorders>
              <w:top w:val="single" w:sz="4" w:space="0" w:color="auto"/>
              <w:left w:val="single" w:sz="4" w:space="0" w:color="auto"/>
              <w:bottom w:val="single" w:sz="4" w:space="0" w:color="auto"/>
              <w:right w:val="single" w:sz="4" w:space="0" w:color="auto"/>
            </w:tcBorders>
            <w:hideMark/>
          </w:tcPr>
          <w:p w14:paraId="4A38E81C"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042D58A9"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AAF00BE"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06BC5F74" w14:textId="77777777" w:rsidR="00BC7F2F" w:rsidRDefault="00BC7F2F">
            <w:pPr>
              <w:pStyle w:val="TAL"/>
              <w:rPr>
                <w:rFonts w:cs="Arial"/>
                <w:lang w:eastAsia="ja-JP"/>
              </w:rPr>
            </w:pPr>
            <w:r>
              <w:rPr>
                <w:lang w:eastAsia="ja-JP"/>
              </w:rPr>
              <w:t>Content defined by 3GPP 38.413 clause 9.2.6.4</w:t>
            </w:r>
          </w:p>
        </w:tc>
      </w:tr>
      <w:tr w:rsidR="00BC7F2F" w14:paraId="09051183"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AF74307" w14:textId="3C3A71F6" w:rsidR="00BC7F2F" w:rsidRDefault="00BC7F2F">
            <w:pPr>
              <w:pStyle w:val="TAL"/>
              <w:ind w:left="284"/>
              <w:rPr>
                <w:rFonts w:cs="Arial"/>
                <w:lang w:eastAsia="ja-JP"/>
              </w:rPr>
            </w:pPr>
            <w:r>
              <w:rPr>
                <w:rFonts w:cs="Arial"/>
                <w:lang w:eastAsia="ja-JP"/>
              </w:rPr>
              <w:t xml:space="preserve">&gt;&gt;XnAP ng-eNB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AD323FB"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118361D"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8E0DFF5"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45FCA9A6" w14:textId="77777777" w:rsidR="00BC7F2F" w:rsidRDefault="00BC7F2F">
            <w:pPr>
              <w:pStyle w:val="TAL"/>
              <w:rPr>
                <w:rFonts w:cs="Arial"/>
                <w:lang w:eastAsia="ja-JP"/>
              </w:rPr>
            </w:pPr>
            <w:r>
              <w:rPr>
                <w:rFonts w:cs="Arial"/>
                <w:lang w:eastAsia="ja-JP"/>
              </w:rPr>
              <w:t>Content defined by 3GPP 38.423 clause 9.1.3.4</w:t>
            </w:r>
          </w:p>
        </w:tc>
      </w:tr>
      <w:tr w:rsidR="00BC7F2F" w14:paraId="601986BF"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27D77A7" w14:textId="77777777" w:rsidR="00BC7F2F" w:rsidRDefault="00BC7F2F">
            <w:pPr>
              <w:pStyle w:val="TAL"/>
              <w:rPr>
                <w:rFonts w:cs="Arial"/>
                <w:lang w:eastAsia="ja-JP"/>
              </w:rPr>
            </w:pPr>
            <w:r>
              <w:rPr>
                <w:rFonts w:cs="Arial"/>
                <w:lang w:eastAsia="ja-JP"/>
              </w:rPr>
              <w:t>&gt;eNB</w:t>
            </w:r>
          </w:p>
        </w:tc>
        <w:tc>
          <w:tcPr>
            <w:tcW w:w="1080" w:type="dxa"/>
            <w:tcBorders>
              <w:top w:val="single" w:sz="4" w:space="0" w:color="auto"/>
              <w:left w:val="single" w:sz="4" w:space="0" w:color="auto"/>
              <w:bottom w:val="single" w:sz="4" w:space="0" w:color="auto"/>
              <w:right w:val="single" w:sz="4" w:space="0" w:color="auto"/>
            </w:tcBorders>
          </w:tcPr>
          <w:p w14:paraId="426409D3"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12D9BA6C"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45D181BF"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116B654A" w14:textId="77777777" w:rsidR="00BC7F2F" w:rsidRDefault="00BC7F2F">
            <w:pPr>
              <w:pStyle w:val="TAL"/>
              <w:rPr>
                <w:rFonts w:cs="Arial"/>
                <w:lang w:eastAsia="ja-JP"/>
              </w:rPr>
            </w:pPr>
          </w:p>
        </w:tc>
      </w:tr>
      <w:tr w:rsidR="00BC7F2F" w14:paraId="3DA8EBD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E533670" w14:textId="2932CEFF" w:rsidR="00BC7F2F" w:rsidRDefault="00BC7F2F">
            <w:pPr>
              <w:pStyle w:val="TAL"/>
              <w:ind w:left="284"/>
              <w:rPr>
                <w:rFonts w:cs="Arial"/>
                <w:lang w:eastAsia="ja-JP"/>
              </w:rPr>
            </w:pPr>
            <w:r>
              <w:rPr>
                <w:rFonts w:cs="Arial"/>
                <w:lang w:eastAsia="ja-JP"/>
              </w:rPr>
              <w:t xml:space="preserve">&gt;&gt;S1AP </w:t>
            </w:r>
            <w:proofErr w:type="gramStart"/>
            <w:r>
              <w:rPr>
                <w:rFonts w:cs="Arial"/>
                <w:lang w:eastAsia="ja-JP"/>
              </w:rPr>
              <w:t>eNB  configuration</w:t>
            </w:r>
            <w:proofErr w:type="gramEnd"/>
            <w:r>
              <w:rPr>
                <w:rFonts w:cs="Arial"/>
                <w:lang w:eastAsia="ja-JP"/>
              </w:rPr>
              <w:t xml:space="preserve"> update </w:t>
            </w:r>
          </w:p>
        </w:tc>
        <w:tc>
          <w:tcPr>
            <w:tcW w:w="1080" w:type="dxa"/>
            <w:tcBorders>
              <w:top w:val="single" w:sz="4" w:space="0" w:color="auto"/>
              <w:left w:val="single" w:sz="4" w:space="0" w:color="auto"/>
              <w:bottom w:val="single" w:sz="4" w:space="0" w:color="auto"/>
              <w:right w:val="single" w:sz="4" w:space="0" w:color="auto"/>
            </w:tcBorders>
            <w:hideMark/>
          </w:tcPr>
          <w:p w14:paraId="695C337D"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11302338"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7EC3E8E4"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3CCA72F5" w14:textId="77777777" w:rsidR="00BC7F2F" w:rsidRDefault="00BC7F2F">
            <w:pPr>
              <w:pStyle w:val="TAL"/>
              <w:rPr>
                <w:rFonts w:cs="Arial"/>
                <w:lang w:eastAsia="ja-JP"/>
              </w:rPr>
            </w:pPr>
            <w:r>
              <w:rPr>
                <w:rFonts w:cs="Arial"/>
                <w:lang w:eastAsia="ja-JP"/>
              </w:rPr>
              <w:t>Content defined by 3GPP 36.413 clause 9.1.8.7</w:t>
            </w:r>
          </w:p>
        </w:tc>
      </w:tr>
      <w:tr w:rsidR="00BC7F2F" w14:paraId="4724E873"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6D1C02" w14:textId="77777777" w:rsidR="00BC7F2F" w:rsidRDefault="00BC7F2F">
            <w:pPr>
              <w:pStyle w:val="TAL"/>
              <w:ind w:left="284"/>
              <w:rPr>
                <w:rFonts w:cs="Arial"/>
                <w:lang w:eastAsia="ja-JP"/>
              </w:rPr>
            </w:pPr>
            <w:r>
              <w:rPr>
                <w:rFonts w:cs="Arial"/>
                <w:lang w:eastAsia="ja-JP"/>
              </w:rPr>
              <w:t>&gt;&gt;X2AP eNB config update</w:t>
            </w:r>
          </w:p>
        </w:tc>
        <w:tc>
          <w:tcPr>
            <w:tcW w:w="1080" w:type="dxa"/>
            <w:tcBorders>
              <w:top w:val="single" w:sz="4" w:space="0" w:color="auto"/>
              <w:left w:val="single" w:sz="4" w:space="0" w:color="auto"/>
              <w:bottom w:val="single" w:sz="4" w:space="0" w:color="auto"/>
              <w:right w:val="single" w:sz="4" w:space="0" w:color="auto"/>
            </w:tcBorders>
            <w:hideMark/>
          </w:tcPr>
          <w:p w14:paraId="38D83E56"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5ADC3944"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4D8DBF3E"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1EE89AF" w14:textId="77777777" w:rsidR="00BC7F2F" w:rsidRDefault="00BC7F2F">
            <w:pPr>
              <w:pStyle w:val="TAL"/>
              <w:rPr>
                <w:rFonts w:cs="Arial"/>
                <w:lang w:eastAsia="ja-JP"/>
              </w:rPr>
            </w:pPr>
            <w:r>
              <w:rPr>
                <w:rFonts w:cs="Arial"/>
                <w:lang w:eastAsia="ja-JP"/>
              </w:rPr>
              <w:t>Content defined by 3GPP 36.423 clause 9.1.2.8</w:t>
            </w:r>
          </w:p>
        </w:tc>
      </w:tr>
    </w:tbl>
    <w:p w14:paraId="2A023866" w14:textId="5B19D5A7" w:rsidR="00BC7F2F" w:rsidRDefault="00BC7F2F" w:rsidP="00BC7F2F">
      <w:pPr>
        <w:overflowPunct w:val="0"/>
        <w:autoSpaceDE w:val="0"/>
        <w:autoSpaceDN w:val="0"/>
        <w:adjustRightInd w:val="0"/>
        <w:textAlignment w:val="baseline"/>
        <w:rPr>
          <w:rFonts w:eastAsia="Times New Roman"/>
          <w:lang w:eastAsia="en-GB"/>
        </w:rPr>
      </w:pPr>
    </w:p>
    <w:p w14:paraId="6085EAE0" w14:textId="0350F61B" w:rsidR="00BC7F2F" w:rsidRDefault="00A3440D" w:rsidP="00BC7F2F">
      <w:pPr>
        <w:pStyle w:val="3"/>
        <w:numPr>
          <w:ilvl w:val="0"/>
          <w:numId w:val="0"/>
        </w:numPr>
        <w:ind w:left="720" w:hanging="720"/>
        <w:rPr>
          <w:lang w:val="en-US"/>
        </w:rPr>
      </w:pPr>
      <w:bookmarkStart w:id="1337" w:name="_Hlk44577066"/>
      <w:r>
        <w:rPr>
          <w:lang w:val="en-US"/>
        </w:rPr>
        <w:t>9.2.28</w:t>
      </w:r>
      <w:r w:rsidR="00BC7F2F">
        <w:rPr>
          <w:lang w:val="en-US"/>
        </w:rPr>
        <w:tab/>
        <w:t xml:space="preserve">E2 Node </w:t>
      </w:r>
      <w:r w:rsidR="00FB0327">
        <w:rPr>
          <w:lang w:val="en-US"/>
        </w:rPr>
        <w:t>C</w:t>
      </w:r>
      <w:r w:rsidR="00BC7F2F">
        <w:rPr>
          <w:lang w:val="en-US"/>
        </w:rPr>
        <w:t xml:space="preserve">omponent </w:t>
      </w:r>
      <w:r w:rsidR="00FB0327">
        <w:rPr>
          <w:lang w:val="en-US"/>
        </w:rPr>
        <w:t>C</w:t>
      </w:r>
      <w:r w:rsidR="00BC7F2F">
        <w:rPr>
          <w:lang w:val="en-US"/>
        </w:rPr>
        <w:t xml:space="preserve">onfiguration </w:t>
      </w:r>
      <w:r w:rsidR="00FB0327">
        <w:rPr>
          <w:lang w:val="en-US"/>
        </w:rPr>
        <w:t>U</w:t>
      </w:r>
      <w:r w:rsidR="00BC7F2F">
        <w:rPr>
          <w:lang w:val="en-US"/>
        </w:rPr>
        <w:t xml:space="preserve">pdate </w:t>
      </w:r>
      <w:r w:rsidR="00FB0327">
        <w:rPr>
          <w:lang w:val="en-US"/>
        </w:rPr>
        <w:t>A</w:t>
      </w:r>
      <w:r w:rsidR="00BC7F2F">
        <w:rPr>
          <w:lang w:val="en-US"/>
        </w:rPr>
        <w:t>cknowledge</w:t>
      </w:r>
    </w:p>
    <w:p w14:paraId="0C906AD2" w14:textId="77777777" w:rsidR="00BC7F2F" w:rsidRDefault="00BC7F2F" w:rsidP="00BC7F2F">
      <w:pPr>
        <w:keepNext/>
      </w:pPr>
      <w:r>
        <w:t xml:space="preserve">This IE is used to carry the E2 Node component configuration update acknowledge of a specific E2 Node component.  </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6DA55DA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B5EACCB" w14:textId="77777777" w:rsidR="00BC7F2F" w:rsidRDefault="00BC7F2F">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1A17AB8F" w14:textId="77777777" w:rsidR="00BC7F2F" w:rsidRDefault="00BC7F2F">
            <w:pPr>
              <w:pStyle w:val="TAH"/>
              <w:rPr>
                <w:rFonts w:cs="Arial"/>
                <w:lang w:eastAsia="ja-JP"/>
              </w:rPr>
            </w:pPr>
            <w:r>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191D4F30" w14:textId="77777777" w:rsidR="00BC7F2F" w:rsidRDefault="00BC7F2F">
            <w:pPr>
              <w:pStyle w:val="TAH"/>
              <w:rPr>
                <w:rFonts w:cs="Arial"/>
                <w:lang w:eastAsia="ja-JP"/>
              </w:rPr>
            </w:pPr>
            <w:r>
              <w:rPr>
                <w:rFonts w:cs="Arial"/>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1473ADCC" w14:textId="77777777" w:rsidR="00BC7F2F" w:rsidRDefault="00BC7F2F">
            <w:pPr>
              <w:pStyle w:val="TAH"/>
              <w:rPr>
                <w:rFonts w:cs="Arial"/>
                <w:lang w:eastAsia="ja-JP"/>
              </w:rPr>
            </w:pPr>
            <w:r>
              <w:rPr>
                <w:rFonts w:cs="Arial"/>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34DF17EB" w14:textId="77777777" w:rsidR="00BC7F2F" w:rsidRDefault="00BC7F2F">
            <w:pPr>
              <w:pStyle w:val="TAH"/>
              <w:rPr>
                <w:rFonts w:cs="Arial"/>
                <w:lang w:eastAsia="ja-JP"/>
              </w:rPr>
            </w:pPr>
            <w:r>
              <w:rPr>
                <w:rFonts w:cs="Arial"/>
                <w:lang w:eastAsia="ja-JP"/>
              </w:rPr>
              <w:t>Semantics description</w:t>
            </w:r>
          </w:p>
        </w:tc>
      </w:tr>
      <w:tr w:rsidR="00BC7F2F" w14:paraId="468CEB8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C077E60" w14:textId="77777777" w:rsidR="00BC7F2F" w:rsidRDefault="00BC7F2F">
            <w:pPr>
              <w:pStyle w:val="TAL"/>
              <w:rPr>
                <w:rFonts w:cs="Arial"/>
                <w:lang w:eastAsia="ja-JP"/>
              </w:rPr>
            </w:pPr>
            <w:r>
              <w:rPr>
                <w:rFonts w:cs="Arial"/>
                <w:lang w:eastAsia="ja-JP"/>
              </w:rPr>
              <w:t>Outcome</w:t>
            </w:r>
          </w:p>
        </w:tc>
        <w:tc>
          <w:tcPr>
            <w:tcW w:w="1080" w:type="dxa"/>
            <w:tcBorders>
              <w:top w:val="single" w:sz="4" w:space="0" w:color="auto"/>
              <w:left w:val="single" w:sz="4" w:space="0" w:color="auto"/>
              <w:bottom w:val="single" w:sz="4" w:space="0" w:color="auto"/>
              <w:right w:val="single" w:sz="4" w:space="0" w:color="auto"/>
            </w:tcBorders>
            <w:hideMark/>
          </w:tcPr>
          <w:p w14:paraId="4688227C" w14:textId="77777777" w:rsidR="00BC7F2F" w:rsidRDefault="00BC7F2F">
            <w:pPr>
              <w:pStyle w:val="TAL"/>
              <w:rPr>
                <w:rFonts w:cs="Arial"/>
                <w:lang w:eastAsia="ja-JP"/>
              </w:rPr>
            </w:pPr>
            <w:r>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F9FC164"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ECB0B11" w14:textId="77777777" w:rsidR="00BC7F2F" w:rsidRDefault="00BC7F2F">
            <w:pPr>
              <w:pStyle w:val="TAL"/>
              <w:rPr>
                <w:lang w:eastAsia="ja-JP"/>
              </w:rPr>
            </w:pPr>
            <w:r>
              <w:rPr>
                <w:lang w:eastAsia="ja-JP"/>
              </w:rPr>
              <w:t xml:space="preserve">ENUMERATED (success, </w:t>
            </w:r>
            <w:proofErr w:type="gramStart"/>
            <w:r>
              <w:rPr>
                <w:lang w:eastAsia="ja-JP"/>
              </w:rPr>
              <w:t>failure,…</w:t>
            </w:r>
            <w:proofErr w:type="gramEnd"/>
            <w:r>
              <w:rPr>
                <w:lang w:eastAsia="ja-JP"/>
              </w:rPr>
              <w:t>)</w:t>
            </w:r>
          </w:p>
        </w:tc>
        <w:tc>
          <w:tcPr>
            <w:tcW w:w="2520" w:type="dxa"/>
            <w:tcBorders>
              <w:top w:val="single" w:sz="4" w:space="0" w:color="auto"/>
              <w:left w:val="single" w:sz="4" w:space="0" w:color="auto"/>
              <w:bottom w:val="single" w:sz="4" w:space="0" w:color="auto"/>
              <w:right w:val="single" w:sz="4" w:space="0" w:color="auto"/>
            </w:tcBorders>
          </w:tcPr>
          <w:p w14:paraId="2E748130" w14:textId="77777777" w:rsidR="00BC7F2F" w:rsidRDefault="00BC7F2F">
            <w:pPr>
              <w:pStyle w:val="TAL"/>
              <w:rPr>
                <w:rFonts w:cs="Arial"/>
                <w:szCs w:val="18"/>
                <w:lang w:eastAsia="ja-JP"/>
              </w:rPr>
            </w:pPr>
          </w:p>
        </w:tc>
      </w:tr>
      <w:tr w:rsidR="00BC7F2F" w14:paraId="67F517B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73357E8" w14:textId="77777777" w:rsidR="00BC7F2F" w:rsidRDefault="00BC7F2F">
            <w:pPr>
              <w:pStyle w:val="TAL"/>
              <w:rPr>
                <w:rFonts w:cs="Arial"/>
                <w:lang w:eastAsia="ja-JP"/>
              </w:rPr>
            </w:pPr>
            <w:r>
              <w:rPr>
                <w:rFonts w:cs="Arial"/>
                <w:lang w:eastAsia="ja-JP"/>
              </w:rPr>
              <w:t>Cause</w:t>
            </w:r>
          </w:p>
        </w:tc>
        <w:tc>
          <w:tcPr>
            <w:tcW w:w="1080" w:type="dxa"/>
            <w:tcBorders>
              <w:top w:val="single" w:sz="4" w:space="0" w:color="auto"/>
              <w:left w:val="single" w:sz="4" w:space="0" w:color="auto"/>
              <w:bottom w:val="single" w:sz="4" w:space="0" w:color="auto"/>
              <w:right w:val="single" w:sz="4" w:space="0" w:color="auto"/>
            </w:tcBorders>
            <w:hideMark/>
          </w:tcPr>
          <w:p w14:paraId="77C020EA"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0BBB5B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C36AE9A" w14:textId="77777777" w:rsidR="00BC7F2F" w:rsidRDefault="00BC7F2F">
            <w:pPr>
              <w:pStyle w:val="TAL"/>
              <w:rPr>
                <w:lang w:eastAsia="ja-JP"/>
              </w:rPr>
            </w:pPr>
            <w:r>
              <w:rPr>
                <w:lang w:eastAsia="ja-JP"/>
              </w:rPr>
              <w:t>9.2.1</w:t>
            </w:r>
          </w:p>
        </w:tc>
        <w:tc>
          <w:tcPr>
            <w:tcW w:w="2520" w:type="dxa"/>
            <w:tcBorders>
              <w:top w:val="single" w:sz="4" w:space="0" w:color="auto"/>
              <w:left w:val="single" w:sz="4" w:space="0" w:color="auto"/>
              <w:bottom w:val="single" w:sz="4" w:space="0" w:color="auto"/>
              <w:right w:val="single" w:sz="4" w:space="0" w:color="auto"/>
            </w:tcBorders>
            <w:hideMark/>
          </w:tcPr>
          <w:p w14:paraId="38D53F95" w14:textId="77777777" w:rsidR="00BC7F2F" w:rsidRDefault="00BC7F2F">
            <w:pPr>
              <w:pStyle w:val="TAL"/>
              <w:rPr>
                <w:rFonts w:cs="Arial"/>
                <w:szCs w:val="18"/>
                <w:lang w:eastAsia="ja-JP"/>
              </w:rPr>
            </w:pPr>
            <w:r>
              <w:rPr>
                <w:rFonts w:cs="Arial"/>
                <w:szCs w:val="18"/>
                <w:lang w:eastAsia="ja-JP"/>
              </w:rPr>
              <w:t>Cause for failure</w:t>
            </w:r>
          </w:p>
        </w:tc>
        <w:bookmarkEnd w:id="1337"/>
      </w:tr>
    </w:tbl>
    <w:p w14:paraId="409B8020" w14:textId="23DE015C" w:rsidR="00BC7F2F" w:rsidRDefault="00BC7F2F" w:rsidP="00BC7F2F">
      <w:pPr>
        <w:pStyle w:val="ab"/>
      </w:pPr>
      <w:r>
        <w:t xml:space="preserve"> </w:t>
      </w:r>
    </w:p>
    <w:p w14:paraId="092648B4" w14:textId="77777777" w:rsidR="00BC7F2F" w:rsidRDefault="00BC7F2F" w:rsidP="00BC7F2F">
      <w:pPr>
        <w:overflowPunct w:val="0"/>
        <w:autoSpaceDE w:val="0"/>
        <w:autoSpaceDN w:val="0"/>
        <w:adjustRightInd w:val="0"/>
        <w:textAlignment w:val="baseline"/>
        <w:rPr>
          <w:rFonts w:eastAsia="Times New Roman"/>
          <w:lang w:eastAsia="en-GB"/>
        </w:rPr>
      </w:pPr>
    </w:p>
    <w:p w14:paraId="39521B47" w14:textId="0F8AFB09" w:rsidR="00D5518A" w:rsidRPr="00BC7F2F" w:rsidRDefault="00A3440D" w:rsidP="00BC7F2F">
      <w:pPr>
        <w:pStyle w:val="3"/>
        <w:numPr>
          <w:ilvl w:val="0"/>
          <w:numId w:val="0"/>
        </w:numPr>
        <w:tabs>
          <w:tab w:val="left" w:pos="720"/>
        </w:tabs>
        <w:rPr>
          <w:lang w:val="en-US"/>
        </w:rPr>
      </w:pPr>
      <w:r>
        <w:rPr>
          <w:lang w:val="en-US"/>
        </w:rPr>
        <w:lastRenderedPageBreak/>
        <w:t>9.2.29</w:t>
      </w:r>
      <w:r w:rsidR="00D5518A" w:rsidRPr="00BC7F2F">
        <w:rPr>
          <w:lang w:val="en-US"/>
        </w:rPr>
        <w:tab/>
        <w:t>Transport Layer Information</w:t>
      </w:r>
    </w:p>
    <w:p w14:paraId="1DED35B5" w14:textId="77777777" w:rsidR="00D5518A" w:rsidRDefault="00D5518A" w:rsidP="00D5518A">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Near-RT RIC address and optionally port number to be used by an 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1842"/>
        <w:gridCol w:w="2549"/>
      </w:tblGrid>
      <w:tr w:rsidR="00D5518A" w14:paraId="2F9F74CE"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30321C19"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D6CBF88"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1FFC6CB8"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31E39E0B"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2551" w:type="dxa"/>
            <w:tcBorders>
              <w:top w:val="single" w:sz="4" w:space="0" w:color="auto"/>
              <w:left w:val="single" w:sz="4" w:space="0" w:color="auto"/>
              <w:bottom w:val="single" w:sz="4" w:space="0" w:color="auto"/>
              <w:right w:val="single" w:sz="4" w:space="0" w:color="auto"/>
            </w:tcBorders>
            <w:hideMark/>
          </w:tcPr>
          <w:p w14:paraId="0432E59D"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D5518A" w14:paraId="36DB0B31"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1350C23A"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Transport Layer Address</w:t>
            </w:r>
          </w:p>
        </w:tc>
        <w:tc>
          <w:tcPr>
            <w:tcW w:w="1080" w:type="dxa"/>
            <w:tcBorders>
              <w:top w:val="single" w:sz="4" w:space="0" w:color="auto"/>
              <w:left w:val="single" w:sz="4" w:space="0" w:color="auto"/>
              <w:bottom w:val="single" w:sz="4" w:space="0" w:color="auto"/>
              <w:right w:val="single" w:sz="4" w:space="0" w:color="auto"/>
            </w:tcBorders>
            <w:hideMark/>
          </w:tcPr>
          <w:p w14:paraId="1C37F82D"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2A38864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55851B6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BIT STRING (</w:t>
            </w:r>
            <w:proofErr w:type="gramStart"/>
            <w:r>
              <w:rPr>
                <w:rFonts w:ascii="Arial" w:eastAsia="Times New Roman" w:hAnsi="Arial"/>
                <w:sz w:val="18"/>
                <w:lang w:eastAsia="ja-JP"/>
              </w:rPr>
              <w:t>SIZE(</w:t>
            </w:r>
            <w:proofErr w:type="gramEnd"/>
            <w:r>
              <w:rPr>
                <w:rFonts w:ascii="Arial" w:eastAsia="Times New Roman" w:hAnsi="Arial"/>
                <w:sz w:val="18"/>
                <w:lang w:eastAsia="ja-JP"/>
              </w:rPr>
              <w:t>1..160,…))</w:t>
            </w:r>
          </w:p>
        </w:tc>
        <w:tc>
          <w:tcPr>
            <w:tcW w:w="2551" w:type="dxa"/>
            <w:tcBorders>
              <w:top w:val="single" w:sz="4" w:space="0" w:color="auto"/>
              <w:left w:val="single" w:sz="4" w:space="0" w:color="auto"/>
              <w:bottom w:val="single" w:sz="4" w:space="0" w:color="auto"/>
              <w:right w:val="single" w:sz="4" w:space="0" w:color="auto"/>
            </w:tcBorders>
            <w:hideMark/>
          </w:tcPr>
          <w:p w14:paraId="6E7919A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To be passed to transport layer without interpretation</w:t>
            </w:r>
          </w:p>
        </w:tc>
      </w:tr>
      <w:tr w:rsidR="00D5518A" w14:paraId="44320B28"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0C492EB2"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Transport Layer Port</w:t>
            </w:r>
          </w:p>
        </w:tc>
        <w:tc>
          <w:tcPr>
            <w:tcW w:w="1080" w:type="dxa"/>
            <w:tcBorders>
              <w:top w:val="single" w:sz="4" w:space="0" w:color="auto"/>
              <w:left w:val="single" w:sz="4" w:space="0" w:color="auto"/>
              <w:bottom w:val="single" w:sz="4" w:space="0" w:color="auto"/>
              <w:right w:val="single" w:sz="4" w:space="0" w:color="auto"/>
            </w:tcBorders>
            <w:hideMark/>
          </w:tcPr>
          <w:p w14:paraId="6E91189C"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220" w:type="dxa"/>
            <w:tcBorders>
              <w:top w:val="single" w:sz="4" w:space="0" w:color="auto"/>
              <w:left w:val="single" w:sz="4" w:space="0" w:color="auto"/>
              <w:bottom w:val="single" w:sz="4" w:space="0" w:color="auto"/>
              <w:right w:val="single" w:sz="4" w:space="0" w:color="auto"/>
            </w:tcBorders>
          </w:tcPr>
          <w:p w14:paraId="4F6A107B"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3307299B"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BIT STRING (</w:t>
            </w:r>
            <w:proofErr w:type="gramStart"/>
            <w:r>
              <w:rPr>
                <w:rFonts w:ascii="Arial" w:eastAsia="Times New Roman" w:hAnsi="Arial"/>
                <w:sz w:val="18"/>
                <w:lang w:eastAsia="ja-JP"/>
              </w:rPr>
              <w:t>SIZE(</w:t>
            </w:r>
            <w:proofErr w:type="gramEnd"/>
            <w:r>
              <w:rPr>
                <w:rFonts w:ascii="Arial" w:eastAsia="Times New Roman" w:hAnsi="Arial"/>
                <w:sz w:val="18"/>
                <w:lang w:eastAsia="ja-JP"/>
              </w:rPr>
              <w:t>16))</w:t>
            </w:r>
          </w:p>
        </w:tc>
        <w:tc>
          <w:tcPr>
            <w:tcW w:w="2551" w:type="dxa"/>
            <w:tcBorders>
              <w:top w:val="single" w:sz="4" w:space="0" w:color="auto"/>
              <w:left w:val="single" w:sz="4" w:space="0" w:color="auto"/>
              <w:bottom w:val="single" w:sz="4" w:space="0" w:color="auto"/>
              <w:right w:val="single" w:sz="4" w:space="0" w:color="auto"/>
            </w:tcBorders>
            <w:hideMark/>
          </w:tcPr>
          <w:p w14:paraId="34D400D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To be passed to transport layer without interpretation</w:t>
            </w:r>
          </w:p>
        </w:tc>
      </w:tr>
    </w:tbl>
    <w:p w14:paraId="4EE2D473" w14:textId="77777777" w:rsidR="00D5518A" w:rsidRDefault="00D5518A" w:rsidP="00D5518A">
      <w:pPr>
        <w:spacing w:after="0"/>
        <w:jc w:val="center"/>
        <w:rPr>
          <w:rFonts w:eastAsiaTheme="minorEastAsia"/>
          <w:lang w:eastAsia="zh-CN"/>
        </w:rPr>
      </w:pPr>
    </w:p>
    <w:p w14:paraId="6EFD0E3A" w14:textId="6B742BF2" w:rsidR="00D5518A" w:rsidRPr="004474CC" w:rsidRDefault="00A3440D" w:rsidP="004474CC">
      <w:pPr>
        <w:pStyle w:val="3"/>
        <w:numPr>
          <w:ilvl w:val="0"/>
          <w:numId w:val="0"/>
        </w:numPr>
        <w:tabs>
          <w:tab w:val="left" w:pos="720"/>
        </w:tabs>
        <w:rPr>
          <w:lang w:val="en-US"/>
        </w:rPr>
      </w:pPr>
      <w:r>
        <w:rPr>
          <w:lang w:val="en-US"/>
        </w:rPr>
        <w:t>9.2.30</w:t>
      </w:r>
      <w:r w:rsidR="00D5518A" w:rsidRPr="004474CC">
        <w:rPr>
          <w:lang w:val="en-US"/>
        </w:rPr>
        <w:tab/>
        <w:t>TNL Association Usage</w:t>
      </w:r>
    </w:p>
    <w:p w14:paraId="7D17A7B9" w14:textId="77777777" w:rsidR="00D5518A" w:rsidRDefault="00D5518A" w:rsidP="00D5518A">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TNL association usage.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1842"/>
        <w:gridCol w:w="2549"/>
      </w:tblGrid>
      <w:tr w:rsidR="00D5518A" w14:paraId="32B9BA3D"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0F8A70B3"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D124CAE"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52149E41"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7C0804CB"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2551" w:type="dxa"/>
            <w:tcBorders>
              <w:top w:val="single" w:sz="4" w:space="0" w:color="auto"/>
              <w:left w:val="single" w:sz="4" w:space="0" w:color="auto"/>
              <w:bottom w:val="single" w:sz="4" w:space="0" w:color="auto"/>
              <w:right w:val="single" w:sz="4" w:space="0" w:color="auto"/>
            </w:tcBorders>
            <w:hideMark/>
          </w:tcPr>
          <w:p w14:paraId="5AACD023"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D5518A" w14:paraId="29D1E270"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1A2A82BD"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TNL Association Usage</w:t>
            </w:r>
          </w:p>
        </w:tc>
        <w:tc>
          <w:tcPr>
            <w:tcW w:w="1080" w:type="dxa"/>
            <w:tcBorders>
              <w:top w:val="single" w:sz="4" w:space="0" w:color="auto"/>
              <w:left w:val="single" w:sz="4" w:space="0" w:color="auto"/>
              <w:bottom w:val="single" w:sz="4" w:space="0" w:color="auto"/>
              <w:right w:val="single" w:sz="4" w:space="0" w:color="auto"/>
            </w:tcBorders>
            <w:hideMark/>
          </w:tcPr>
          <w:p w14:paraId="6BE6588F"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7EE06639"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01BE97B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ENUMERATED (ric service, support functions, </w:t>
            </w:r>
            <w:proofErr w:type="gramStart"/>
            <w:r>
              <w:rPr>
                <w:rFonts w:ascii="Arial" w:eastAsia="Times New Roman" w:hAnsi="Arial"/>
                <w:sz w:val="18"/>
                <w:lang w:eastAsia="ja-JP"/>
              </w:rPr>
              <w:t>both,..</w:t>
            </w:r>
            <w:proofErr w:type="gramEnd"/>
            <w:r>
              <w:rPr>
                <w:rFonts w:ascii="Arial" w:eastAsia="Times New Roman" w:hAnsi="Arial"/>
                <w:sz w:val="18"/>
                <w:lang w:eastAsia="ja-JP"/>
              </w:rPr>
              <w:t>)</w:t>
            </w:r>
          </w:p>
        </w:tc>
        <w:tc>
          <w:tcPr>
            <w:tcW w:w="2551" w:type="dxa"/>
            <w:tcBorders>
              <w:top w:val="single" w:sz="4" w:space="0" w:color="auto"/>
              <w:left w:val="single" w:sz="4" w:space="0" w:color="auto"/>
              <w:bottom w:val="single" w:sz="4" w:space="0" w:color="auto"/>
              <w:right w:val="single" w:sz="4" w:space="0" w:color="auto"/>
            </w:tcBorders>
            <w:hideMark/>
          </w:tcPr>
          <w:p w14:paraId="07CEF67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Indicates whether E2 connection to be used for RIC services only, or E2 support functions only, or both</w:t>
            </w:r>
          </w:p>
        </w:tc>
      </w:tr>
    </w:tbl>
    <w:p w14:paraId="73E8BDCA" w14:textId="77777777" w:rsidR="00D5518A" w:rsidRDefault="00D5518A" w:rsidP="00D5518A">
      <w:pPr>
        <w:spacing w:after="0"/>
        <w:jc w:val="center"/>
        <w:rPr>
          <w:rFonts w:eastAsiaTheme="minorEastAsia"/>
          <w:lang w:eastAsia="zh-CN"/>
        </w:rPr>
      </w:pPr>
    </w:p>
    <w:p w14:paraId="32D7FE02" w14:textId="5AD16CE6" w:rsidR="00C03E14" w:rsidRDefault="00C03E14" w:rsidP="00C03E14">
      <w:pPr>
        <w:pStyle w:val="3"/>
        <w:numPr>
          <w:ilvl w:val="0"/>
          <w:numId w:val="0"/>
        </w:numPr>
        <w:tabs>
          <w:tab w:val="left" w:pos="720"/>
        </w:tabs>
        <w:ind w:left="720" w:hanging="720"/>
        <w:rPr>
          <w:lang w:val="en-US"/>
        </w:rPr>
      </w:pPr>
      <w:r>
        <w:rPr>
          <w:lang w:val="en-US"/>
        </w:rPr>
        <w:t>9.2.31</w:t>
      </w:r>
      <w:r>
        <w:rPr>
          <w:lang w:val="en-US"/>
        </w:rPr>
        <w:tab/>
        <w:t>RAN Function OID</w:t>
      </w:r>
    </w:p>
    <w:p w14:paraId="23385497" w14:textId="77777777" w:rsidR="00C03E14" w:rsidRDefault="00C03E14" w:rsidP="00C03E14">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RAN Function OID</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C03E14" w14:paraId="0DF040FC" w14:textId="77777777" w:rsidTr="00E409DB">
        <w:tc>
          <w:tcPr>
            <w:tcW w:w="2686" w:type="dxa"/>
            <w:tcBorders>
              <w:top w:val="single" w:sz="4" w:space="0" w:color="auto"/>
              <w:left w:val="single" w:sz="4" w:space="0" w:color="auto"/>
              <w:bottom w:val="single" w:sz="4" w:space="0" w:color="auto"/>
              <w:right w:val="single" w:sz="4" w:space="0" w:color="auto"/>
            </w:tcBorders>
            <w:hideMark/>
          </w:tcPr>
          <w:p w14:paraId="4311F1BB"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2737AB6"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4337618C"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3EA61200"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0" w:type="dxa"/>
            <w:tcBorders>
              <w:top w:val="single" w:sz="4" w:space="0" w:color="auto"/>
              <w:left w:val="single" w:sz="4" w:space="0" w:color="auto"/>
              <w:bottom w:val="single" w:sz="4" w:space="0" w:color="auto"/>
              <w:right w:val="single" w:sz="4" w:space="0" w:color="auto"/>
            </w:tcBorders>
            <w:hideMark/>
          </w:tcPr>
          <w:p w14:paraId="040D5130"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C03E14" w14:paraId="291C6523" w14:textId="77777777" w:rsidTr="00E409DB">
        <w:tc>
          <w:tcPr>
            <w:tcW w:w="2686" w:type="dxa"/>
            <w:tcBorders>
              <w:top w:val="single" w:sz="4" w:space="0" w:color="auto"/>
              <w:left w:val="single" w:sz="4" w:space="0" w:color="auto"/>
              <w:bottom w:val="single" w:sz="4" w:space="0" w:color="auto"/>
              <w:right w:val="single" w:sz="4" w:space="0" w:color="auto"/>
            </w:tcBorders>
            <w:hideMark/>
          </w:tcPr>
          <w:p w14:paraId="54F9ACE8"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RAN Function Service Model OID</w:t>
            </w:r>
          </w:p>
        </w:tc>
        <w:tc>
          <w:tcPr>
            <w:tcW w:w="1079" w:type="dxa"/>
            <w:tcBorders>
              <w:top w:val="single" w:sz="4" w:space="0" w:color="auto"/>
              <w:left w:val="single" w:sz="4" w:space="0" w:color="auto"/>
              <w:bottom w:val="single" w:sz="4" w:space="0" w:color="auto"/>
              <w:right w:val="single" w:sz="4" w:space="0" w:color="auto"/>
            </w:tcBorders>
            <w:hideMark/>
          </w:tcPr>
          <w:p w14:paraId="096B2450"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M</w:t>
            </w:r>
          </w:p>
        </w:tc>
        <w:tc>
          <w:tcPr>
            <w:tcW w:w="1219" w:type="dxa"/>
            <w:tcBorders>
              <w:top w:val="single" w:sz="4" w:space="0" w:color="auto"/>
              <w:left w:val="single" w:sz="4" w:space="0" w:color="auto"/>
              <w:bottom w:val="single" w:sz="4" w:space="0" w:color="auto"/>
              <w:right w:val="single" w:sz="4" w:space="0" w:color="auto"/>
            </w:tcBorders>
          </w:tcPr>
          <w:p w14:paraId="6E5CD758"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7ABE3357"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proofErr w:type="gramStart"/>
            <w:r w:rsidRPr="00B777C6">
              <w:t>PrintableString(</w:t>
            </w:r>
            <w:proofErr w:type="gramEnd"/>
            <w:r w:rsidRPr="00B777C6">
              <w:t>SIZE(1..1000,...))</w:t>
            </w:r>
          </w:p>
        </w:tc>
        <w:tc>
          <w:tcPr>
            <w:tcW w:w="1700" w:type="dxa"/>
            <w:tcBorders>
              <w:top w:val="single" w:sz="4" w:space="0" w:color="auto"/>
              <w:left w:val="single" w:sz="4" w:space="0" w:color="auto"/>
              <w:bottom w:val="single" w:sz="4" w:space="0" w:color="auto"/>
              <w:right w:val="single" w:sz="4" w:space="0" w:color="auto"/>
            </w:tcBorders>
            <w:hideMark/>
          </w:tcPr>
          <w:p w14:paraId="6DC491D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sidRPr="00B777C6">
              <w:t>Object Identifier of th</w:t>
            </w:r>
            <w:r>
              <w:t>e</w:t>
            </w:r>
            <w:r w:rsidRPr="00B777C6">
              <w:t xml:space="preserve"> specific </w:t>
            </w:r>
            <w:r>
              <w:t>RAN Function definition</w:t>
            </w:r>
            <w:r w:rsidRPr="00B777C6">
              <w:t>.  Formatted as per OID (</w:t>
            </w:r>
            <w:r>
              <w:t xml:space="preserve">e.g. </w:t>
            </w:r>
            <w:r w:rsidRPr="00B777C6">
              <w:t>1.3.6.1.4.1.53148.1.2.1 for E2SM-NI)</w:t>
            </w:r>
          </w:p>
        </w:tc>
      </w:tr>
    </w:tbl>
    <w:p w14:paraId="41143ACC" w14:textId="6EBD08B9" w:rsidR="006757F7" w:rsidRDefault="006757F7" w:rsidP="00CA1B7C">
      <w:pPr>
        <w:overflowPunct w:val="0"/>
        <w:autoSpaceDE w:val="0"/>
        <w:autoSpaceDN w:val="0"/>
        <w:adjustRightInd w:val="0"/>
        <w:textAlignment w:val="baseline"/>
        <w:rPr>
          <w:rFonts w:eastAsia="Times New Roman"/>
          <w:lang w:eastAsia="en-GB"/>
        </w:rPr>
      </w:pPr>
    </w:p>
    <w:p w14:paraId="7AEB3041" w14:textId="69EA1C4C" w:rsidR="00FB0327" w:rsidRDefault="00FB0327" w:rsidP="00FB0327">
      <w:pPr>
        <w:pStyle w:val="3"/>
        <w:numPr>
          <w:ilvl w:val="0"/>
          <w:numId w:val="0"/>
        </w:numPr>
        <w:ind w:left="720" w:hanging="720"/>
        <w:rPr>
          <w:lang w:val="en-US"/>
        </w:rPr>
      </w:pPr>
      <w:r>
        <w:rPr>
          <w:lang w:val="en-US"/>
        </w:rPr>
        <w:t>9.2.32</w:t>
      </w:r>
      <w:r>
        <w:rPr>
          <w:lang w:val="en-US"/>
        </w:rPr>
        <w:tab/>
        <w:t>E2 Node Component ID</w:t>
      </w:r>
    </w:p>
    <w:p w14:paraId="2BA72BCB" w14:textId="77777777" w:rsidR="00FB0327" w:rsidRDefault="00FB0327" w:rsidP="00FB0327">
      <w:pPr>
        <w:keepNext/>
      </w:pPr>
      <w:r>
        <w:t>This IE is used to locally identify an E2 node component.</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FB0327" w14:paraId="22C5247E"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4747E017" w14:textId="77777777" w:rsidR="00FB0327" w:rsidRDefault="00FB0327" w:rsidP="00B55302">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B6CA7ED" w14:textId="77777777" w:rsidR="00FB0327" w:rsidRDefault="00FB0327" w:rsidP="00B55302">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0272F336" w14:textId="77777777" w:rsidR="00FB0327" w:rsidRDefault="00FB0327" w:rsidP="00B55302">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0EE9165E" w14:textId="77777777" w:rsidR="00FB0327" w:rsidRDefault="00FB0327" w:rsidP="00B55302">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1F0BCD06" w14:textId="77777777" w:rsidR="00FB0327" w:rsidRDefault="00FB0327" w:rsidP="00B55302">
            <w:pPr>
              <w:pStyle w:val="TAH"/>
              <w:rPr>
                <w:rFonts w:cs="Arial"/>
                <w:lang w:eastAsia="ja-JP"/>
              </w:rPr>
            </w:pPr>
            <w:r>
              <w:rPr>
                <w:rFonts w:cs="Arial"/>
                <w:lang w:eastAsia="ja-JP"/>
              </w:rPr>
              <w:t>Semantics description</w:t>
            </w:r>
          </w:p>
        </w:tc>
      </w:tr>
      <w:tr w:rsidR="00FB0327" w14:paraId="5053C791"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61B055DD" w14:textId="3D829B73" w:rsidR="00FB0327" w:rsidRDefault="00FB0327" w:rsidP="00B55302">
            <w:pPr>
              <w:pStyle w:val="TAL"/>
              <w:rPr>
                <w:rFonts w:eastAsia="Batang" w:cs="Arial"/>
                <w:lang w:eastAsia="ja-JP"/>
              </w:rPr>
            </w:pPr>
            <w:r>
              <w:rPr>
                <w:rFonts w:cs="Arial"/>
                <w:lang w:eastAsia="ja-JP"/>
              </w:rPr>
              <w:t xml:space="preserve">CHOICE </w:t>
            </w:r>
            <w:r>
              <w:rPr>
                <w:rFonts w:cs="Arial"/>
                <w:i/>
                <w:lang w:eastAsia="ja-JP"/>
              </w:rPr>
              <w:t xml:space="preserve">E2 node </w:t>
            </w:r>
            <w:r w:rsidR="004B6126">
              <w:rPr>
                <w:rFonts w:cs="Arial"/>
                <w:i/>
                <w:lang w:eastAsia="ja-JP"/>
              </w:rPr>
              <w:t>c</w:t>
            </w:r>
            <w:r>
              <w:rPr>
                <w:rFonts w:cs="Arial"/>
                <w:i/>
                <w:lang w:eastAsia="ja-JP"/>
              </w:rPr>
              <w:t>omponent type</w:t>
            </w:r>
          </w:p>
        </w:tc>
        <w:tc>
          <w:tcPr>
            <w:tcW w:w="1079" w:type="dxa"/>
            <w:tcBorders>
              <w:top w:val="single" w:sz="4" w:space="0" w:color="auto"/>
              <w:left w:val="single" w:sz="4" w:space="0" w:color="auto"/>
              <w:bottom w:val="single" w:sz="4" w:space="0" w:color="auto"/>
              <w:right w:val="single" w:sz="4" w:space="0" w:color="auto"/>
            </w:tcBorders>
            <w:hideMark/>
          </w:tcPr>
          <w:p w14:paraId="44DAE0FE" w14:textId="569252B5" w:rsidR="00FB0327" w:rsidRDefault="004B6126"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BF644B8"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51B71585" w14:textId="77777777" w:rsidR="00FB0327" w:rsidRDefault="00FB0327" w:rsidP="00B55302">
            <w:pPr>
              <w:pStyle w:val="TAL"/>
              <w:rPr>
                <w:lang w:eastAsia="ja-JP"/>
              </w:rPr>
            </w:pPr>
          </w:p>
        </w:tc>
        <w:tc>
          <w:tcPr>
            <w:tcW w:w="2518" w:type="dxa"/>
            <w:tcBorders>
              <w:top w:val="single" w:sz="4" w:space="0" w:color="auto"/>
              <w:left w:val="single" w:sz="4" w:space="0" w:color="auto"/>
              <w:bottom w:val="single" w:sz="4" w:space="0" w:color="auto"/>
              <w:right w:val="single" w:sz="4" w:space="0" w:color="auto"/>
            </w:tcBorders>
          </w:tcPr>
          <w:p w14:paraId="77C15E83" w14:textId="77777777" w:rsidR="00FB0327" w:rsidRDefault="00FB0327" w:rsidP="00B55302">
            <w:pPr>
              <w:pStyle w:val="TAL"/>
              <w:rPr>
                <w:rFonts w:cs="Arial"/>
                <w:szCs w:val="18"/>
                <w:lang w:eastAsia="ja-JP"/>
              </w:rPr>
            </w:pPr>
          </w:p>
        </w:tc>
      </w:tr>
      <w:tr w:rsidR="00FB0327" w14:paraId="23D5BB81"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391BE8CF" w14:textId="775F29EC" w:rsidR="00FB0327" w:rsidRDefault="00FB0327" w:rsidP="00B55302">
            <w:pPr>
              <w:pStyle w:val="TAL"/>
              <w:rPr>
                <w:rFonts w:eastAsia="Batang" w:cs="Arial"/>
                <w:lang w:eastAsia="ja-JP"/>
              </w:rPr>
            </w:pPr>
            <w:r w:rsidRPr="00D14502">
              <w:rPr>
                <w:rFonts w:cs="Arial"/>
                <w:lang w:eastAsia="ja-JP"/>
              </w:rPr>
              <w:t>&gt;</w:t>
            </w:r>
            <w:r>
              <w:rPr>
                <w:rFonts w:cs="Arial"/>
                <w:i/>
                <w:iCs/>
                <w:lang w:eastAsia="ja-JP"/>
              </w:rPr>
              <w:t>gNB</w:t>
            </w:r>
            <w:r w:rsidR="00D14502">
              <w:rPr>
                <w:rFonts w:cs="Arial"/>
                <w:i/>
                <w:iCs/>
                <w:lang w:eastAsia="ja-JP"/>
              </w:rPr>
              <w:t>-CU-UP</w:t>
            </w:r>
          </w:p>
        </w:tc>
        <w:tc>
          <w:tcPr>
            <w:tcW w:w="1079" w:type="dxa"/>
            <w:tcBorders>
              <w:top w:val="single" w:sz="4" w:space="0" w:color="auto"/>
              <w:left w:val="single" w:sz="4" w:space="0" w:color="auto"/>
              <w:bottom w:val="single" w:sz="4" w:space="0" w:color="auto"/>
              <w:right w:val="single" w:sz="4" w:space="0" w:color="auto"/>
            </w:tcBorders>
          </w:tcPr>
          <w:p w14:paraId="7EBF0C96" w14:textId="77777777" w:rsidR="00FB0327" w:rsidRDefault="00FB0327" w:rsidP="00B55302">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0252C9F6"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D1A9266" w14:textId="77777777" w:rsidR="00FB0327" w:rsidRDefault="00FB0327" w:rsidP="00B55302">
            <w:pPr>
              <w:pStyle w:val="TAL"/>
              <w:rPr>
                <w:lang w:eastAsia="ja-JP"/>
              </w:rPr>
            </w:pPr>
          </w:p>
        </w:tc>
        <w:tc>
          <w:tcPr>
            <w:tcW w:w="2518" w:type="dxa"/>
            <w:tcBorders>
              <w:top w:val="single" w:sz="4" w:space="0" w:color="auto"/>
              <w:left w:val="single" w:sz="4" w:space="0" w:color="auto"/>
              <w:bottom w:val="single" w:sz="4" w:space="0" w:color="auto"/>
              <w:right w:val="single" w:sz="4" w:space="0" w:color="auto"/>
            </w:tcBorders>
          </w:tcPr>
          <w:p w14:paraId="3F6F1718" w14:textId="77777777" w:rsidR="00FB0327" w:rsidRDefault="00FB0327" w:rsidP="00B55302">
            <w:pPr>
              <w:pStyle w:val="TAL"/>
              <w:rPr>
                <w:rFonts w:cs="Arial"/>
                <w:szCs w:val="18"/>
                <w:lang w:eastAsia="ja-JP"/>
              </w:rPr>
            </w:pPr>
          </w:p>
        </w:tc>
      </w:tr>
      <w:tr w:rsidR="00FB0327" w14:paraId="437A65FD"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5986F7CA" w14:textId="77777777" w:rsidR="00FB0327" w:rsidRDefault="00FB0327" w:rsidP="00B55302">
            <w:pPr>
              <w:pStyle w:val="TAL"/>
              <w:ind w:left="284"/>
              <w:rPr>
                <w:rFonts w:cs="Arial"/>
                <w:lang w:eastAsia="ja-JP"/>
              </w:rPr>
            </w:pPr>
            <w:r>
              <w:rPr>
                <w:rFonts w:cs="Arial"/>
                <w:lang w:eastAsia="ja-JP"/>
              </w:rPr>
              <w:t>&gt;&gt;gNB-CU-UP ID</w:t>
            </w:r>
          </w:p>
        </w:tc>
        <w:tc>
          <w:tcPr>
            <w:tcW w:w="1079" w:type="dxa"/>
            <w:tcBorders>
              <w:top w:val="single" w:sz="4" w:space="0" w:color="auto"/>
              <w:left w:val="single" w:sz="4" w:space="0" w:color="auto"/>
              <w:bottom w:val="single" w:sz="4" w:space="0" w:color="auto"/>
              <w:right w:val="single" w:sz="4" w:space="0" w:color="auto"/>
            </w:tcBorders>
            <w:hideMark/>
          </w:tcPr>
          <w:p w14:paraId="29DCD581" w14:textId="467BD1FB" w:rsidR="00FB0327" w:rsidRDefault="00D14502"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7F77687"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0B8AE985" w14:textId="77777777" w:rsidR="00FB0327" w:rsidRDefault="00FB0327" w:rsidP="00B55302">
            <w:pPr>
              <w:pStyle w:val="TAL"/>
              <w:rPr>
                <w:rFonts w:cs="Arial"/>
                <w:lang w:eastAsia="ja-JP"/>
              </w:rPr>
            </w:pPr>
            <w:r>
              <w:rPr>
                <w:rFonts w:cs="Arial"/>
                <w:lang w:eastAsia="ja-JP"/>
              </w:rPr>
              <w:t>3GPP 38.463 clause 9.3.1.15</w:t>
            </w:r>
          </w:p>
        </w:tc>
        <w:tc>
          <w:tcPr>
            <w:tcW w:w="2518" w:type="dxa"/>
            <w:tcBorders>
              <w:top w:val="single" w:sz="4" w:space="0" w:color="auto"/>
              <w:left w:val="single" w:sz="4" w:space="0" w:color="auto"/>
              <w:bottom w:val="single" w:sz="4" w:space="0" w:color="auto"/>
              <w:right w:val="single" w:sz="4" w:space="0" w:color="auto"/>
            </w:tcBorders>
          </w:tcPr>
          <w:p w14:paraId="6B2D49F0" w14:textId="77777777" w:rsidR="00FB0327" w:rsidRDefault="00FB0327" w:rsidP="00B55302">
            <w:pPr>
              <w:pStyle w:val="TAL"/>
              <w:rPr>
                <w:rFonts w:cs="Arial"/>
                <w:lang w:eastAsia="ja-JP"/>
              </w:rPr>
            </w:pPr>
          </w:p>
        </w:tc>
      </w:tr>
      <w:tr w:rsidR="00D14502" w14:paraId="269FA339" w14:textId="77777777" w:rsidTr="00B55302">
        <w:tc>
          <w:tcPr>
            <w:tcW w:w="2304" w:type="dxa"/>
            <w:tcBorders>
              <w:top w:val="single" w:sz="4" w:space="0" w:color="auto"/>
              <w:left w:val="single" w:sz="4" w:space="0" w:color="auto"/>
              <w:bottom w:val="single" w:sz="4" w:space="0" w:color="auto"/>
              <w:right w:val="single" w:sz="4" w:space="0" w:color="auto"/>
            </w:tcBorders>
          </w:tcPr>
          <w:p w14:paraId="784F6ED9" w14:textId="38C949FB" w:rsidR="00D14502" w:rsidRPr="00D14502" w:rsidRDefault="00D14502" w:rsidP="00D14502">
            <w:pPr>
              <w:pStyle w:val="TAL"/>
              <w:rPr>
                <w:rFonts w:cs="Arial"/>
                <w:lang w:eastAsia="ja-JP"/>
              </w:rPr>
            </w:pPr>
            <w:r w:rsidRPr="00D14502">
              <w:rPr>
                <w:rFonts w:cs="Arial"/>
                <w:lang w:eastAsia="ja-JP"/>
              </w:rPr>
              <w:t>&gt;</w:t>
            </w:r>
            <w:r w:rsidRPr="00D14502">
              <w:rPr>
                <w:rFonts w:cs="Arial"/>
                <w:i/>
                <w:iCs/>
                <w:lang w:eastAsia="ja-JP"/>
              </w:rPr>
              <w:t>gNB-DU</w:t>
            </w:r>
          </w:p>
        </w:tc>
        <w:tc>
          <w:tcPr>
            <w:tcW w:w="1079" w:type="dxa"/>
            <w:tcBorders>
              <w:top w:val="single" w:sz="4" w:space="0" w:color="auto"/>
              <w:left w:val="single" w:sz="4" w:space="0" w:color="auto"/>
              <w:bottom w:val="single" w:sz="4" w:space="0" w:color="auto"/>
              <w:right w:val="single" w:sz="4" w:space="0" w:color="auto"/>
            </w:tcBorders>
          </w:tcPr>
          <w:p w14:paraId="1A5C7F75" w14:textId="77777777" w:rsidR="00D14502" w:rsidRDefault="00D14502" w:rsidP="00B55302">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69927275" w14:textId="77777777" w:rsidR="00D14502" w:rsidRDefault="00D14502"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23DF33B" w14:textId="77777777" w:rsidR="00D14502" w:rsidRDefault="00D14502" w:rsidP="00B55302">
            <w:pPr>
              <w:pStyle w:val="TAL"/>
              <w:rPr>
                <w:rFonts w:cs="Arial"/>
                <w:lang w:eastAsia="ja-JP"/>
              </w:rPr>
            </w:pPr>
          </w:p>
        </w:tc>
        <w:tc>
          <w:tcPr>
            <w:tcW w:w="2518" w:type="dxa"/>
            <w:tcBorders>
              <w:top w:val="single" w:sz="4" w:space="0" w:color="auto"/>
              <w:left w:val="single" w:sz="4" w:space="0" w:color="auto"/>
              <w:bottom w:val="single" w:sz="4" w:space="0" w:color="auto"/>
              <w:right w:val="single" w:sz="4" w:space="0" w:color="auto"/>
            </w:tcBorders>
          </w:tcPr>
          <w:p w14:paraId="0DA8FA86" w14:textId="77777777" w:rsidR="00D14502" w:rsidRDefault="00D14502" w:rsidP="00B55302">
            <w:pPr>
              <w:pStyle w:val="TAL"/>
              <w:rPr>
                <w:rFonts w:cs="Arial"/>
                <w:lang w:eastAsia="ja-JP"/>
              </w:rPr>
            </w:pPr>
          </w:p>
        </w:tc>
      </w:tr>
      <w:tr w:rsidR="00FB0327" w14:paraId="5691FFD4"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49A760AB" w14:textId="77777777" w:rsidR="00FB0327" w:rsidRDefault="00FB0327" w:rsidP="00B55302">
            <w:pPr>
              <w:pStyle w:val="TAL"/>
              <w:ind w:left="284"/>
              <w:rPr>
                <w:rFonts w:cs="Arial"/>
                <w:lang w:eastAsia="ja-JP"/>
              </w:rPr>
            </w:pPr>
            <w:r>
              <w:rPr>
                <w:rFonts w:cs="Arial"/>
                <w:lang w:eastAsia="ja-JP"/>
              </w:rPr>
              <w:t>&gt;&gt;</w:t>
            </w:r>
            <w:r>
              <w:rPr>
                <w:lang w:eastAsia="ja-JP"/>
              </w:rPr>
              <w:t>gNB-DU ID</w:t>
            </w:r>
          </w:p>
        </w:tc>
        <w:tc>
          <w:tcPr>
            <w:tcW w:w="1079" w:type="dxa"/>
            <w:tcBorders>
              <w:top w:val="single" w:sz="4" w:space="0" w:color="auto"/>
              <w:left w:val="single" w:sz="4" w:space="0" w:color="auto"/>
              <w:bottom w:val="single" w:sz="4" w:space="0" w:color="auto"/>
              <w:right w:val="single" w:sz="4" w:space="0" w:color="auto"/>
            </w:tcBorders>
            <w:hideMark/>
          </w:tcPr>
          <w:p w14:paraId="35345E15" w14:textId="17335710" w:rsidR="00FB0327" w:rsidRDefault="00D14502"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50A1CED"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60048D02" w14:textId="77777777" w:rsidR="00FB0327" w:rsidRDefault="00FB0327" w:rsidP="00B55302">
            <w:pPr>
              <w:pStyle w:val="TAL"/>
              <w:rPr>
                <w:rFonts w:cs="Arial"/>
                <w:lang w:eastAsia="ja-JP"/>
              </w:rPr>
            </w:pPr>
            <w:r>
              <w:rPr>
                <w:rFonts w:cs="Arial"/>
                <w:lang w:eastAsia="ja-JP"/>
              </w:rPr>
              <w:t>3GPP 38.473 clause 9.3.1.9</w:t>
            </w:r>
          </w:p>
        </w:tc>
        <w:tc>
          <w:tcPr>
            <w:tcW w:w="2518" w:type="dxa"/>
            <w:tcBorders>
              <w:top w:val="single" w:sz="4" w:space="0" w:color="auto"/>
              <w:left w:val="single" w:sz="4" w:space="0" w:color="auto"/>
              <w:bottom w:val="single" w:sz="4" w:space="0" w:color="auto"/>
              <w:right w:val="single" w:sz="4" w:space="0" w:color="auto"/>
            </w:tcBorders>
          </w:tcPr>
          <w:p w14:paraId="29A2688F" w14:textId="77777777" w:rsidR="00FB0327" w:rsidRDefault="00FB0327" w:rsidP="00B55302">
            <w:pPr>
              <w:pStyle w:val="TAL"/>
              <w:rPr>
                <w:rFonts w:cs="Arial"/>
                <w:lang w:eastAsia="ja-JP"/>
              </w:rPr>
            </w:pPr>
          </w:p>
        </w:tc>
      </w:tr>
    </w:tbl>
    <w:p w14:paraId="3A10459A" w14:textId="77777777" w:rsidR="00FB0327" w:rsidRDefault="00FB0327" w:rsidP="00FB0327">
      <w:pPr>
        <w:overflowPunct w:val="0"/>
        <w:autoSpaceDE w:val="0"/>
        <w:autoSpaceDN w:val="0"/>
        <w:adjustRightInd w:val="0"/>
        <w:textAlignment w:val="baseline"/>
        <w:rPr>
          <w:rFonts w:eastAsia="Times New Roman"/>
          <w:lang w:eastAsia="en-GB"/>
        </w:rPr>
      </w:pPr>
    </w:p>
    <w:p w14:paraId="65048CBA" w14:textId="77777777" w:rsidR="00FB0327" w:rsidRPr="00D933EB" w:rsidRDefault="00FB0327" w:rsidP="00CA1B7C">
      <w:pPr>
        <w:overflowPunct w:val="0"/>
        <w:autoSpaceDE w:val="0"/>
        <w:autoSpaceDN w:val="0"/>
        <w:adjustRightInd w:val="0"/>
        <w:textAlignment w:val="baseline"/>
        <w:rPr>
          <w:rFonts w:eastAsia="Times New Roman"/>
          <w:lang w:eastAsia="en-GB"/>
        </w:rPr>
      </w:pPr>
    </w:p>
    <w:p w14:paraId="3835E946" w14:textId="5A7D8B3D" w:rsidR="002101A6" w:rsidRDefault="002101A6" w:rsidP="00E239A2">
      <w:pPr>
        <w:pStyle w:val="20"/>
        <w:rPr>
          <w:lang w:eastAsia="en-GB"/>
        </w:rPr>
      </w:pPr>
      <w:bookmarkStart w:id="1338" w:name="_Toc10211349"/>
      <w:bookmarkStart w:id="1339" w:name="_Toc10477013"/>
      <w:bookmarkStart w:id="1340" w:name="_Toc10563817"/>
      <w:bookmarkStart w:id="1341" w:name="_Toc31209019"/>
      <w:bookmarkEnd w:id="1338"/>
      <w:bookmarkEnd w:id="1339"/>
      <w:bookmarkEnd w:id="1340"/>
      <w:r>
        <w:rPr>
          <w:lang w:eastAsia="en-GB"/>
        </w:rPr>
        <w:lastRenderedPageBreak/>
        <w:t>9.3</w:t>
      </w:r>
      <w:r>
        <w:rPr>
          <w:lang w:eastAsia="en-GB"/>
        </w:rPr>
        <w:tab/>
        <w:t>Message and Information Element Abstract Syntax (with ASN.1)</w:t>
      </w:r>
      <w:bookmarkEnd w:id="1341"/>
    </w:p>
    <w:p w14:paraId="0742E379" w14:textId="20CAFDAA" w:rsidR="002101A6" w:rsidRPr="0020187E" w:rsidRDefault="002101A6" w:rsidP="00E239A2">
      <w:pPr>
        <w:pStyle w:val="3"/>
        <w:numPr>
          <w:ilvl w:val="0"/>
          <w:numId w:val="0"/>
        </w:numPr>
        <w:ind w:left="720" w:hanging="720"/>
      </w:pPr>
      <w:bookmarkStart w:id="1342" w:name="_Toc31209020"/>
      <w:r w:rsidRPr="00E239A2">
        <w:rPr>
          <w:lang w:val="en-US"/>
        </w:rPr>
        <w:t>9.</w:t>
      </w:r>
      <w:r w:rsidR="00A264D5">
        <w:rPr>
          <w:lang w:val="en-US"/>
        </w:rPr>
        <w:t>3</w:t>
      </w:r>
      <w:r w:rsidRPr="00E239A2">
        <w:rPr>
          <w:lang w:val="en-US"/>
        </w:rPr>
        <w:t>.1</w:t>
      </w:r>
      <w:r w:rsidRPr="00E239A2">
        <w:rPr>
          <w:lang w:val="en-US"/>
        </w:rPr>
        <w:tab/>
        <w:t>General</w:t>
      </w:r>
      <w:bookmarkEnd w:id="1342"/>
    </w:p>
    <w:p w14:paraId="2C1D3F8C" w14:textId="5F67A93A" w:rsidR="002101A6" w:rsidRDefault="002101A6" w:rsidP="002101A6">
      <w:r>
        <w:t>E2AP ASN.1 definition conforms to ITU-T Rec. X.691 [</w:t>
      </w:r>
      <w:r w:rsidR="00101A01">
        <w:t>15</w:t>
      </w:r>
      <w:r>
        <w:t>], ITU-T Rec. X.680 [</w:t>
      </w:r>
      <w:r w:rsidR="00101A01">
        <w:t>16</w:t>
      </w:r>
      <w:r>
        <w:t>] and ITU-T Rec. X.681 [</w:t>
      </w:r>
      <w:r w:rsidR="00101A01">
        <w:t>17</w:t>
      </w:r>
      <w:r>
        <w:t>].</w:t>
      </w:r>
    </w:p>
    <w:p w14:paraId="791BA63D" w14:textId="5785719F" w:rsidR="002101A6" w:rsidRDefault="002101A6" w:rsidP="002101A6">
      <w:pPr>
        <w:rPr>
          <w:ins w:id="1343" w:author="Crouse" w:date="2021-10-29T16:04:00Z"/>
        </w:rPr>
      </w:pPr>
      <w:r>
        <w:t xml:space="preserve">The ASN.1 definition specifies the structure and content of </w:t>
      </w:r>
      <w:r w:rsidR="00101A01">
        <w:t>E2</w:t>
      </w:r>
      <w:r>
        <w:t xml:space="preserve">AP messages. </w:t>
      </w:r>
      <w:r w:rsidR="00101A01">
        <w:t>E2</w:t>
      </w:r>
      <w:r>
        <w:t xml:space="preserve">AP messages can contain any IEs specified in the object set definitions for that message without the order or number of </w:t>
      </w:r>
      <w:proofErr w:type="gramStart"/>
      <w:r>
        <w:t>occurrence</w:t>
      </w:r>
      <w:proofErr w:type="gramEnd"/>
      <w:r>
        <w:t xml:space="preserve"> being restricted by ASN.1. However, for this version of the standard, a sending entity shall construct an </w:t>
      </w:r>
      <w:r w:rsidR="00101A01">
        <w:t>E2</w:t>
      </w:r>
      <w:r>
        <w:t>AP message according to the PDU definitions module and with the following additional rules:</w:t>
      </w:r>
    </w:p>
    <w:p w14:paraId="3564B61B" w14:textId="50CFE42B" w:rsidR="00D3743F" w:rsidRDefault="00A032ED" w:rsidP="002101A6">
      <w:ins w:id="1344" w:author="Crouse" w:date="2021-10-29T16:04:00Z">
        <w:r>
          <w:rPr>
            <w:rFonts w:ascii="等线" w:eastAsia="等线" w:hAnsi="等线" w:hint="eastAsia"/>
            <w:lang w:eastAsia="zh-CN"/>
          </w:rPr>
          <w:t>ASN</w:t>
        </w:r>
        <w:r>
          <w:t>.1</w:t>
        </w:r>
        <w:r>
          <w:rPr>
            <w:rFonts w:ascii="等线" w:eastAsia="等线" w:hAnsi="等线" w:hint="eastAsia"/>
            <w:lang w:eastAsia="zh-CN"/>
          </w:rPr>
          <w:t>定义明确</w:t>
        </w:r>
      </w:ins>
      <w:ins w:id="1345" w:author="Crouse" w:date="2021-10-29T16:07:00Z">
        <w:r w:rsidR="008831AF">
          <w:rPr>
            <w:rFonts w:ascii="等线" w:eastAsia="等线" w:hAnsi="等线" w:hint="eastAsia"/>
            <w:lang w:eastAsia="zh-CN"/>
          </w:rPr>
          <w:t>E2AP消息的结构和内容。E2AP消息</w:t>
        </w:r>
      </w:ins>
      <w:ins w:id="1346" w:author="Crouse" w:date="2021-10-29T16:08:00Z">
        <w:r w:rsidR="00987692">
          <w:rPr>
            <w:rFonts w:ascii="等线" w:eastAsia="等线" w:hAnsi="等线" w:hint="eastAsia"/>
            <w:lang w:eastAsia="zh-CN"/>
          </w:rPr>
          <w:t>能够包含任何IE</w:t>
        </w:r>
      </w:ins>
    </w:p>
    <w:p w14:paraId="34C55DD5" w14:textId="77777777" w:rsidR="002101A6" w:rsidRDefault="002101A6" w:rsidP="002101A6">
      <w:r>
        <w:t>-</w:t>
      </w:r>
      <w:r>
        <w:tab/>
        <w:t>IEs shall be ordered (in an IE container) in the order they appear in object set definitions.</w:t>
      </w:r>
    </w:p>
    <w:p w14:paraId="12AD8EF8" w14:textId="77777777" w:rsidR="002101A6" w:rsidRDefault="002101A6" w:rsidP="002101A6">
      <w:r>
        <w:t>-</w:t>
      </w:r>
      <w:r>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14:paraId="27528AB9" w14:textId="77777777" w:rsidR="002101A6" w:rsidRDefault="002101A6" w:rsidP="002101A6">
      <w:r>
        <w:t>NOTE:</w:t>
      </w:r>
      <w:r>
        <w:tab/>
        <w:t>In the above "IE" means an IE in the object set with an explicit ID. If one IE needs to appear more than once in one object set, then the different occurrences will have different IE IDs.</w:t>
      </w:r>
    </w:p>
    <w:p w14:paraId="24A0B1C0" w14:textId="7F1ED3BF" w:rsidR="002101A6" w:rsidRDefault="002101A6" w:rsidP="002101A6">
      <w:r>
        <w:t xml:space="preserve">If an </w:t>
      </w:r>
      <w:r w:rsidR="00A264D5">
        <w:t>E2</w:t>
      </w:r>
      <w:r>
        <w:t>AP message that is not constructed as defined above is received, this shall be considered as Abstract Syntax Error, and the message shall be handled as defined for Abstract Syntax Error in subclause 10.3.6.</w:t>
      </w:r>
    </w:p>
    <w:p w14:paraId="43CFE4B9" w14:textId="64670215" w:rsidR="002101A6" w:rsidRPr="0020187E" w:rsidRDefault="002101A6" w:rsidP="00E239A2">
      <w:pPr>
        <w:pStyle w:val="3"/>
        <w:numPr>
          <w:ilvl w:val="0"/>
          <w:numId w:val="0"/>
        </w:numPr>
        <w:ind w:left="720" w:hanging="720"/>
      </w:pPr>
      <w:bookmarkStart w:id="1347" w:name="_Toc31209021"/>
      <w:r w:rsidRPr="00E239A2">
        <w:rPr>
          <w:lang w:val="en-US"/>
        </w:rPr>
        <w:t>9.</w:t>
      </w:r>
      <w:r w:rsidR="00A264D5">
        <w:rPr>
          <w:lang w:val="en-US"/>
        </w:rPr>
        <w:t>3</w:t>
      </w:r>
      <w:r w:rsidRPr="00E239A2">
        <w:rPr>
          <w:lang w:val="en-US"/>
        </w:rPr>
        <w:t>.2</w:t>
      </w:r>
      <w:r w:rsidRPr="00E239A2">
        <w:rPr>
          <w:lang w:val="en-US"/>
        </w:rPr>
        <w:tab/>
        <w:t>Usage of private message mechanism for non-standard use</w:t>
      </w:r>
      <w:bookmarkEnd w:id="1347"/>
    </w:p>
    <w:p w14:paraId="6D58A08A" w14:textId="5827D39F" w:rsidR="001C4372" w:rsidRDefault="002101A6" w:rsidP="002101A6">
      <w:r>
        <w:t xml:space="preserve">The private message mechanism for non-standard </w:t>
      </w:r>
      <w:r w:rsidR="001C4372">
        <w:t>are not supported with E2AP.</w:t>
      </w:r>
    </w:p>
    <w:p w14:paraId="0AEE5AE6" w14:textId="778E0742" w:rsidR="009561FD" w:rsidRDefault="00536D2A" w:rsidP="00536D2A">
      <w:pPr>
        <w:pStyle w:val="3"/>
        <w:numPr>
          <w:ilvl w:val="0"/>
          <w:numId w:val="0"/>
        </w:numPr>
        <w:ind w:left="720" w:hanging="720"/>
        <w:rPr>
          <w:lang w:val="en-US"/>
        </w:rPr>
      </w:pPr>
      <w:bookmarkStart w:id="1348" w:name="_Toc31209022"/>
      <w:r w:rsidRPr="00E239A2">
        <w:rPr>
          <w:lang w:val="en-US"/>
        </w:rPr>
        <w:t>9.3.3</w:t>
      </w:r>
      <w:r w:rsidRPr="00E239A2">
        <w:rPr>
          <w:lang w:val="en-US"/>
        </w:rPr>
        <w:tab/>
        <w:t>Elementary Procedure Definitions</w:t>
      </w:r>
      <w:bookmarkEnd w:id="1348"/>
    </w:p>
    <w:p w14:paraId="6516AB8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ASN1START</w:t>
      </w:r>
    </w:p>
    <w:p w14:paraId="31C013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30A9558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B425B9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Elementary Procedure definitions</w:t>
      </w:r>
    </w:p>
    <w:p w14:paraId="6BC11B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Derived from 3GPP 38.413 v15.4.0 NGAP</w:t>
      </w:r>
    </w:p>
    <w:p w14:paraId="6A37C88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7914677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ED20F3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E2AP-PDU-Descriptions {</w:t>
      </w:r>
    </w:p>
    <w:p w14:paraId="7B9E291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iso(</w:t>
      </w:r>
      <w:proofErr w:type="gramEnd"/>
      <w:r w:rsidRPr="00E239A2">
        <w:rPr>
          <w:rFonts w:eastAsia="Times New Roman"/>
          <w:noProof w:val="0"/>
          <w:snapToGrid w:val="0"/>
          <w:lang w:eastAsia="en-GB"/>
        </w:rPr>
        <w:t>1) identified-organization(3) dod(6) internet(1) private(4) enterprise(1) 53148 e2(1) version1 (1) e2ap(1) e2ap-PDU-Descriptions (0) }</w:t>
      </w:r>
    </w:p>
    <w:p w14:paraId="7D9C149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7CF347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xml:space="preserve">DEFINITIONS AUTOMATIC </w:t>
      </w:r>
      <w:proofErr w:type="gramStart"/>
      <w:r w:rsidRPr="00E239A2">
        <w:rPr>
          <w:rFonts w:eastAsia="Times New Roman"/>
          <w:noProof w:val="0"/>
          <w:snapToGrid w:val="0"/>
          <w:lang w:eastAsia="en-GB"/>
        </w:rPr>
        <w:t>TAGS ::=</w:t>
      </w:r>
      <w:proofErr w:type="gramEnd"/>
      <w:r w:rsidRPr="00E239A2">
        <w:rPr>
          <w:rFonts w:eastAsia="Times New Roman"/>
          <w:noProof w:val="0"/>
          <w:snapToGrid w:val="0"/>
          <w:lang w:eastAsia="en-GB"/>
        </w:rPr>
        <w:t xml:space="preserve"> </w:t>
      </w:r>
    </w:p>
    <w:p w14:paraId="131D391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324CC9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BEGIN</w:t>
      </w:r>
    </w:p>
    <w:p w14:paraId="15CAEDB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0E6C4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355CE8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8407D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IE parameter types from other modules.</w:t>
      </w:r>
    </w:p>
    <w:p w14:paraId="6D155B4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75BA97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4281A2B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24CD1F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IMPORTS</w:t>
      </w:r>
    </w:p>
    <w:p w14:paraId="582028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p>
    <w:p w14:paraId="64CB320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p>
    <w:p w14:paraId="624AD4F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E2AP-CommonDataTypes</w:t>
      </w:r>
    </w:p>
    <w:p w14:paraId="6BD8D7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8DCC08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7D2ACB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E978958" w14:textId="40061AF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w:t>
      </w:r>
    </w:p>
    <w:p w14:paraId="667CACDD" w14:textId="35E303A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E2connectionUpdateAcknowledge,</w:t>
      </w:r>
    </w:p>
    <w:p w14:paraId="58008774" w14:textId="51DFE3B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E2connectionUpdateFailure,</w:t>
      </w:r>
    </w:p>
    <w:p w14:paraId="12D34CFC" w14:textId="30B8BD6C" w:rsidR="00123982" w:rsidRDefault="00123982" w:rsidP="001239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lastRenderedPageBreak/>
        <w:tab/>
        <w:t>E2nodeConfigurationUpdate,</w:t>
      </w:r>
    </w:p>
    <w:p w14:paraId="4F3D157F" w14:textId="6D9DA1AE" w:rsidR="00123982" w:rsidRDefault="00123982" w:rsidP="001239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E2nodeConfigurationUpdateAcknowledge,</w:t>
      </w:r>
    </w:p>
    <w:p w14:paraId="152F14E2" w14:textId="48E00C88" w:rsidR="00123982" w:rsidRDefault="00123982"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E2nodeConfigurationUpdateFailure,</w:t>
      </w:r>
    </w:p>
    <w:p w14:paraId="7838F92A"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E239A2">
        <w:rPr>
          <w:rFonts w:eastAsia="Times New Roman"/>
          <w:noProof w:val="0"/>
          <w:snapToGrid w:val="0"/>
          <w:lang w:eastAsia="en-GB"/>
        </w:rPr>
        <w:tab/>
      </w:r>
      <w:r w:rsidRPr="002C473D">
        <w:rPr>
          <w:rFonts w:eastAsia="Times New Roman"/>
          <w:noProof w:val="0"/>
          <w:snapToGrid w:val="0"/>
          <w:lang w:val="it-IT" w:eastAsia="en-GB"/>
        </w:rPr>
        <w:t>E2setupFailure,</w:t>
      </w:r>
    </w:p>
    <w:p w14:paraId="3CBBB6CB"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E2setupRequest,</w:t>
      </w:r>
    </w:p>
    <w:p w14:paraId="08607160"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E2setupResponse,</w:t>
      </w:r>
    </w:p>
    <w:p w14:paraId="76EA2B5D"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ErrorIndication,</w:t>
      </w:r>
    </w:p>
    <w:p w14:paraId="108E9788"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ResetRequest,</w:t>
      </w:r>
    </w:p>
    <w:p w14:paraId="495802E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2C473D">
        <w:rPr>
          <w:rFonts w:eastAsia="Times New Roman"/>
          <w:noProof w:val="0"/>
          <w:snapToGrid w:val="0"/>
          <w:lang w:val="it-IT" w:eastAsia="en-GB"/>
        </w:rPr>
        <w:tab/>
      </w:r>
      <w:r w:rsidRPr="00E239A2">
        <w:rPr>
          <w:rFonts w:eastAsia="Times New Roman"/>
          <w:noProof w:val="0"/>
          <w:snapToGrid w:val="0"/>
          <w:lang w:eastAsia="en-GB"/>
        </w:rPr>
        <w:t>ResetResponse,</w:t>
      </w:r>
    </w:p>
    <w:p w14:paraId="5074A1E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RICcontrolAcknowledge,</w:t>
      </w:r>
    </w:p>
    <w:p w14:paraId="2574CF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RICcontrolFailure,</w:t>
      </w:r>
    </w:p>
    <w:p w14:paraId="0D4B0E8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RICcontrolRequest,</w:t>
      </w:r>
    </w:p>
    <w:p w14:paraId="1378C3E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RICindication,</w:t>
      </w:r>
    </w:p>
    <w:p w14:paraId="1B01637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RICserviceQuery,</w:t>
      </w:r>
    </w:p>
    <w:p w14:paraId="1F51BC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w:t>
      </w:r>
    </w:p>
    <w:p w14:paraId="1DBB2B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RICserviceUpdateAcknowledge,</w:t>
      </w:r>
    </w:p>
    <w:p w14:paraId="307D523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RICserviceUpdateFailure,</w:t>
      </w:r>
    </w:p>
    <w:p w14:paraId="52C786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RICsubscriptionFailure,</w:t>
      </w:r>
    </w:p>
    <w:p w14:paraId="4B8A84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RICsubscriptionRequest,</w:t>
      </w:r>
    </w:p>
    <w:p w14:paraId="1BFA539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RICsubscriptionResponse,</w:t>
      </w:r>
    </w:p>
    <w:p w14:paraId="6D660E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RICsubscriptionDeleteFailure,</w:t>
      </w:r>
    </w:p>
    <w:p w14:paraId="7F40FF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RICsubscriptionDeleteRequest,</w:t>
      </w:r>
    </w:p>
    <w:p w14:paraId="7BA2B1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RICsubscriptionDeleteResponse</w:t>
      </w:r>
    </w:p>
    <w:p w14:paraId="2B70BA2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E2AP-PDU-Contents</w:t>
      </w:r>
    </w:p>
    <w:p w14:paraId="1EA2AC0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1D8EB59" w14:textId="25DE8224"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id-E2connectionUpdate,</w:t>
      </w:r>
    </w:p>
    <w:p w14:paraId="61CF49C5" w14:textId="77777777" w:rsidR="00123982" w:rsidRDefault="00123982" w:rsidP="00E239A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id-E2nodeConfigurationUpdate,</w:t>
      </w:r>
    </w:p>
    <w:p w14:paraId="61AD9EE4" w14:textId="427D73C6"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id-E2setup,</w:t>
      </w:r>
    </w:p>
    <w:p w14:paraId="5CB58C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id-ErrorIndication,</w:t>
      </w:r>
    </w:p>
    <w:p w14:paraId="3BE2F91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id-Reset,</w:t>
      </w:r>
    </w:p>
    <w:p w14:paraId="0D7A568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id-RICcontrol,</w:t>
      </w:r>
    </w:p>
    <w:p w14:paraId="295524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id-RICindication,</w:t>
      </w:r>
    </w:p>
    <w:p w14:paraId="427922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id-RICserviceQuery,</w:t>
      </w:r>
    </w:p>
    <w:p w14:paraId="3C39F0D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id-RICserviceUpdate,</w:t>
      </w:r>
    </w:p>
    <w:p w14:paraId="15D9291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id-RICsubscription,</w:t>
      </w:r>
    </w:p>
    <w:p w14:paraId="47095D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id-RICsubscriptionDelete</w:t>
      </w:r>
    </w:p>
    <w:p w14:paraId="4D55AA2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E2AP-Constants;</w:t>
      </w:r>
    </w:p>
    <w:p w14:paraId="6A6E92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EE434C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03C8F51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F6FE59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 Class</w:t>
      </w:r>
    </w:p>
    <w:p w14:paraId="12C801C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DF968B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04340A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B709F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CLASS {</w:t>
      </w:r>
    </w:p>
    <w:p w14:paraId="0A92BB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&amp;InitiatingMessage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3A42EC4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OPTIONAL</w:t>
      </w:r>
      <w:r w:rsidRPr="00E239A2">
        <w:rPr>
          <w:rFonts w:eastAsia="Times New Roman"/>
          <w:noProof w:val="0"/>
          <w:snapToGrid w:val="0"/>
          <w:lang w:eastAsia="en-GB"/>
        </w:rPr>
        <w:tab/>
        <w:t>,</w:t>
      </w:r>
    </w:p>
    <w:p w14:paraId="346FDE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&amp;UnsuccessfulOutcome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OPTIONAL</w:t>
      </w:r>
      <w:r w:rsidRPr="00E239A2">
        <w:rPr>
          <w:rFonts w:eastAsia="Times New Roman"/>
          <w:noProof w:val="0"/>
          <w:snapToGrid w:val="0"/>
          <w:lang w:eastAsia="en-GB"/>
        </w:rPr>
        <w:tab/>
        <w:t>,</w:t>
      </w:r>
    </w:p>
    <w:p w14:paraId="42A851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&amp;procedureCode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ProcedureCode</w:t>
      </w:r>
      <w:r w:rsidRPr="00E239A2">
        <w:rPr>
          <w:rFonts w:eastAsia="Times New Roman"/>
          <w:noProof w:val="0"/>
          <w:snapToGrid w:val="0"/>
          <w:lang w:eastAsia="en-GB"/>
        </w:rPr>
        <w:tab/>
        <w:t>UNIQUE</w:t>
      </w:r>
      <w:r w:rsidRPr="00E239A2">
        <w:rPr>
          <w:rFonts w:eastAsia="Times New Roman"/>
          <w:noProof w:val="0"/>
          <w:snapToGrid w:val="0"/>
          <w:lang w:eastAsia="en-GB"/>
        </w:rPr>
        <w:tab/>
        <w:t>,</w:t>
      </w:r>
    </w:p>
    <w:p w14:paraId="4E51551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DEFAULT ignore</w:t>
      </w:r>
    </w:p>
    <w:p w14:paraId="213998D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9A928E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992F39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WITH SYNTAX {</w:t>
      </w:r>
    </w:p>
    <w:p w14:paraId="0598DC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&amp;InitiatingMessage</w:t>
      </w:r>
    </w:p>
    <w:p w14:paraId="544093E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&amp;SuccessfulOutcome]</w:t>
      </w:r>
    </w:p>
    <w:p w14:paraId="4C77098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r w:rsidRPr="00E239A2">
        <w:rPr>
          <w:rFonts w:eastAsia="Times New Roman"/>
          <w:noProof w:val="0"/>
          <w:snapToGrid w:val="0"/>
          <w:lang w:eastAsia="en-GB"/>
        </w:rPr>
        <w:tab/>
        <w:t>&amp;UnsuccessfulOutcome]</w:t>
      </w:r>
    </w:p>
    <w:p w14:paraId="0DB5E04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&amp;procedureCode</w:t>
      </w:r>
    </w:p>
    <w:p w14:paraId="156ADCC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&amp;criticality]</w:t>
      </w:r>
    </w:p>
    <w:p w14:paraId="3FA409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30098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8F1E2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127F016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D6504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PDU Definition</w:t>
      </w:r>
    </w:p>
    <w:p w14:paraId="17671A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9835CD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6F8E54E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25C6B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w:t>
      </w:r>
      <w:proofErr w:type="gramStart"/>
      <w:r w:rsidRPr="00E239A2">
        <w:rPr>
          <w:rFonts w:eastAsia="Times New Roman"/>
          <w:noProof w:val="0"/>
          <w:snapToGrid w:val="0"/>
          <w:lang w:eastAsia="en-GB"/>
        </w:rPr>
        <w:t>PDU ::=</w:t>
      </w:r>
      <w:proofErr w:type="gramEnd"/>
      <w:r w:rsidRPr="00E239A2">
        <w:rPr>
          <w:rFonts w:eastAsia="Times New Roman"/>
          <w:noProof w:val="0"/>
          <w:snapToGrid w:val="0"/>
          <w:lang w:eastAsia="en-GB"/>
        </w:rPr>
        <w:t xml:space="preserve"> CHOICE {</w:t>
      </w:r>
    </w:p>
    <w:p w14:paraId="6E96D24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InitiatingMessage,</w:t>
      </w:r>
    </w:p>
    <w:p w14:paraId="2B0D76F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SuccessfulOutcome,</w:t>
      </w:r>
    </w:p>
    <w:p w14:paraId="3E988EF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UnsuccessfulOutcome,</w:t>
      </w:r>
    </w:p>
    <w:p w14:paraId="7DB1289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106E1B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B150807" w14:textId="556DF71B" w:rsidR="00951D2F" w:rsidRPr="00E239A2" w:rsidRDefault="0030483B">
      <w:pPr>
        <w:pStyle w:val="PL"/>
        <w:tabs>
          <w:tab w:val="clear" w:pos="384"/>
          <w:tab w:val="clear" w:pos="768"/>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overflowPunct w:val="0"/>
        <w:autoSpaceDE w:val="0"/>
        <w:autoSpaceDN w:val="0"/>
        <w:adjustRightInd w:val="0"/>
        <w:textAlignment w:val="baseline"/>
        <w:rPr>
          <w:rFonts w:eastAsia="Times New Roman"/>
          <w:snapToGrid w:val="0"/>
          <w:lang w:eastAsia="en-GB"/>
        </w:rPr>
        <w:pPrChange w:id="1349" w:author="Crouse" w:date="2021-08-24T09:34:00Z">
          <w:pPr>
            <w:pStyle w:val="PL"/>
            <w:overflowPunct w:val="0"/>
            <w:autoSpaceDE w:val="0"/>
            <w:autoSpaceDN w:val="0"/>
            <w:adjustRightInd w:val="0"/>
            <w:textAlignment w:val="baseline"/>
          </w:pPr>
        </w:pPrChange>
      </w:pPr>
      <w:ins w:id="1350" w:author="Crouse" w:date="2021-08-24T09:34:00Z">
        <w:r>
          <w:rPr>
            <w:rFonts w:eastAsia="Times New Roman"/>
            <w:snapToGrid w:val="0"/>
            <w:lang w:eastAsia="en-GB"/>
          </w:rPr>
          <w:tab/>
        </w:r>
      </w:ins>
    </w:p>
    <w:p w14:paraId="20E1D25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InitiatingMessage ::=</w:t>
      </w:r>
      <w:proofErr w:type="gramEnd"/>
      <w:r w:rsidRPr="00E239A2">
        <w:rPr>
          <w:rFonts w:eastAsia="Times New Roman"/>
          <w:noProof w:val="0"/>
          <w:snapToGrid w:val="0"/>
          <w:lang w:eastAsia="en-GB"/>
        </w:rPr>
        <w:t xml:space="preserve"> SEQUENCE {</w:t>
      </w:r>
    </w:p>
    <w:p w14:paraId="124FB06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162FDE0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({E2AP-ELEMENTARY-PROCEDURES}{@procedureCode}),</w:t>
      </w:r>
    </w:p>
    <w:p w14:paraId="45656E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lastRenderedPageBreak/>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InitiatingMessage</w:t>
      </w:r>
      <w:r w:rsidRPr="00E239A2">
        <w:rPr>
          <w:rFonts w:eastAsia="Times New Roman"/>
          <w:noProof w:val="0"/>
          <w:snapToGrid w:val="0"/>
          <w:lang w:eastAsia="en-GB"/>
        </w:rPr>
        <w:tab/>
        <w:t>({E2AP-ELEMENTARY-PROCEDURES}{@procedureCode})</w:t>
      </w:r>
    </w:p>
    <w:p w14:paraId="5F43D1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7BFD7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C5980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SuccessfulOutcome ::=</w:t>
      </w:r>
      <w:proofErr w:type="gramEnd"/>
      <w:r w:rsidRPr="00E239A2">
        <w:rPr>
          <w:rFonts w:eastAsia="Times New Roman"/>
          <w:noProof w:val="0"/>
          <w:snapToGrid w:val="0"/>
          <w:lang w:eastAsia="en-GB"/>
        </w:rPr>
        <w:t xml:space="preserve"> SEQUENCE {</w:t>
      </w:r>
    </w:p>
    <w:p w14:paraId="2865265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4B7DD3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({E2AP-ELEMENTARY-PROCEDURES}{@procedureCode}),</w:t>
      </w:r>
    </w:p>
    <w:p w14:paraId="35219FB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SuccessfulOutcome</w:t>
      </w:r>
      <w:r w:rsidRPr="00E239A2">
        <w:rPr>
          <w:rFonts w:eastAsia="Times New Roman"/>
          <w:noProof w:val="0"/>
          <w:snapToGrid w:val="0"/>
          <w:lang w:eastAsia="en-GB"/>
        </w:rPr>
        <w:tab/>
        <w:t>({E2AP-ELEMENTARY-PROCEDURES}{@procedureCode})</w:t>
      </w:r>
    </w:p>
    <w:p w14:paraId="65F9645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B8BE35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09CF9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UnsuccessfulOutcome ::=</w:t>
      </w:r>
      <w:proofErr w:type="gramEnd"/>
      <w:r w:rsidRPr="00E239A2">
        <w:rPr>
          <w:rFonts w:eastAsia="Times New Roman"/>
          <w:noProof w:val="0"/>
          <w:snapToGrid w:val="0"/>
          <w:lang w:eastAsia="en-GB"/>
        </w:rPr>
        <w:t xml:space="preserve"> SEQUENCE {</w:t>
      </w:r>
    </w:p>
    <w:p w14:paraId="1119209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0C0311F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({E2AP-ELEMENTARY-PROCEDURES}{@procedureCode}),</w:t>
      </w:r>
    </w:p>
    <w:p w14:paraId="6CD5593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PROCEDURE.&amp;</w:t>
      </w:r>
      <w:proofErr w:type="gramEnd"/>
      <w:r w:rsidRPr="00E239A2">
        <w:rPr>
          <w:rFonts w:eastAsia="Times New Roman"/>
          <w:noProof w:val="0"/>
          <w:snapToGrid w:val="0"/>
          <w:lang w:eastAsia="en-GB"/>
        </w:rPr>
        <w:t>UnsuccessfulOutcome</w:t>
      </w:r>
      <w:r w:rsidRPr="00E239A2">
        <w:rPr>
          <w:rFonts w:eastAsia="Times New Roman"/>
          <w:noProof w:val="0"/>
          <w:snapToGrid w:val="0"/>
          <w:lang w:eastAsia="en-GB"/>
        </w:rPr>
        <w:tab/>
        <w:t>({E2AP-ELEMENTARY-PROCEDURES}{@procedureCode})</w:t>
      </w:r>
    </w:p>
    <w:p w14:paraId="4FCD8CE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BA3F4B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BEF755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2C7607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70462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 List</w:t>
      </w:r>
    </w:p>
    <w:p w14:paraId="0E30B28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D3EC48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6C06722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E56B0A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6EC449E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E2AP-ELEMENTARY-PROCEDURES-CLASS-1</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B538B6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E2AP-ELEMENTARY-PROCEDURES-CLASS-2,</w:t>
      </w:r>
      <w:r w:rsidRPr="00E239A2">
        <w:rPr>
          <w:rFonts w:eastAsia="Times New Roman"/>
          <w:noProof w:val="0"/>
          <w:snapToGrid w:val="0"/>
          <w:lang w:eastAsia="en-GB"/>
        </w:rPr>
        <w:tab/>
      </w:r>
    </w:p>
    <w:p w14:paraId="4F1753F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4CFD267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6B86C4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C1DE4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E2AP-ELEMENTARY-PROCEDURES-CLASS-1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71C3FE1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06F80A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4BE89F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4CBF40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600E56A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e2setup</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23C3ECEC" w14:textId="77777777" w:rsidR="00123982" w:rsidRDefault="00123982"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sidRPr="00123982">
        <w:rPr>
          <w:rFonts w:ascii="Courier New" w:eastAsia="Times New Roman" w:hAnsi="Courier New"/>
          <w:snapToGrid w:val="0"/>
          <w:sz w:val="16"/>
          <w:lang w:eastAsia="en-GB"/>
        </w:rPr>
        <w:tab/>
        <w:t>e2nodeConfigurationUpdate</w:t>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t>|</w:t>
      </w:r>
    </w:p>
    <w:p w14:paraId="215E47F4" w14:textId="18DAFA60"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w:t>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t>|</w:t>
      </w:r>
    </w:p>
    <w:p w14:paraId="211FA0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reset,</w:t>
      </w:r>
    </w:p>
    <w:p w14:paraId="5568F20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3618CA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02934B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7D9838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E2AP-ELEMENTARY-PROCEDURES-CLASS-2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6E9729C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ricIndication</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382BAF5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ricServiceQuery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EF3291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errorIndication,</w:t>
      </w:r>
      <w:r w:rsidRPr="00E239A2">
        <w:rPr>
          <w:rFonts w:eastAsia="Times New Roman"/>
          <w:noProof w:val="0"/>
          <w:snapToGrid w:val="0"/>
          <w:lang w:eastAsia="en-GB"/>
        </w:rPr>
        <w:tab/>
      </w:r>
    </w:p>
    <w:p w14:paraId="517B90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0C6DD1E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C193EF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F91533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253305F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179383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Procedures</w:t>
      </w:r>
    </w:p>
    <w:p w14:paraId="126E5B2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EAB40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7ADC38EE" w14:textId="64015EF9" w:rsidR="00951D2F" w:rsidRDefault="00951D2F" w:rsidP="00E239A2">
      <w:pPr>
        <w:pStyle w:val="PL"/>
        <w:overflowPunct w:val="0"/>
        <w:autoSpaceDE w:val="0"/>
        <w:autoSpaceDN w:val="0"/>
        <w:adjustRightInd w:val="0"/>
        <w:textAlignment w:val="baseline"/>
        <w:rPr>
          <w:rFonts w:eastAsia="Times New Roman"/>
          <w:snapToGrid w:val="0"/>
          <w:lang w:eastAsia="en-GB"/>
        </w:rPr>
      </w:pPr>
    </w:p>
    <w:p w14:paraId="4B6DE2D3" w14:textId="77777777"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 New for v01.01</w:t>
      </w:r>
    </w:p>
    <w:p w14:paraId="51A3A659" w14:textId="279FC23A"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e2connectionUpdate</w:t>
      </w:r>
      <w:r w:rsidR="00971479">
        <w:rPr>
          <w:rFonts w:ascii="Courier New" w:eastAsia="Times New Roman" w:hAnsi="Courier New"/>
          <w:noProof/>
          <w:snapToGrid w:val="0"/>
          <w:sz w:val="16"/>
          <w:lang w:eastAsia="en-GB"/>
        </w:rPr>
        <w:tab/>
      </w:r>
      <w:r w:rsidR="00971479">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E2AP-ELEMENTARY-PROCEDURE ::= {</w:t>
      </w:r>
    </w:p>
    <w:p w14:paraId="0E317B2D" w14:textId="1F7D9BAB"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INITIATING MESSAGE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E2connectionUpdate</w:t>
      </w:r>
    </w:p>
    <w:p w14:paraId="1B4F34D5" w14:textId="12B21C8F"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SUCCESSFUL OUTCOME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E2connectionUpdateAcknowledge</w:t>
      </w:r>
    </w:p>
    <w:p w14:paraId="48AA8DCB" w14:textId="7DBEADC0"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UNSUCCESSFUL OUTCOME</w:t>
      </w:r>
      <w:r>
        <w:rPr>
          <w:rFonts w:ascii="Courier New" w:eastAsia="Times New Roman" w:hAnsi="Courier New"/>
          <w:noProof/>
          <w:snapToGrid w:val="0"/>
          <w:sz w:val="16"/>
          <w:lang w:eastAsia="en-GB"/>
        </w:rPr>
        <w:tab/>
        <w:t>E2connectionUpdateFailure</w:t>
      </w:r>
    </w:p>
    <w:p w14:paraId="520E8A59" w14:textId="06DBB74C"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PROCEDURE CODE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id-E2connectionUpdate</w:t>
      </w:r>
    </w:p>
    <w:p w14:paraId="12DE5DDD" w14:textId="238ACF2A"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CRITICALITY</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reject</w:t>
      </w:r>
    </w:p>
    <w:p w14:paraId="77C39F7A" w14:textId="77777777"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w:t>
      </w:r>
    </w:p>
    <w:p w14:paraId="23A55E4F" w14:textId="6722C423" w:rsidR="00D5518A" w:rsidRDefault="00D5518A" w:rsidP="00E239A2">
      <w:pPr>
        <w:pStyle w:val="PL"/>
        <w:overflowPunct w:val="0"/>
        <w:autoSpaceDE w:val="0"/>
        <w:autoSpaceDN w:val="0"/>
        <w:adjustRightInd w:val="0"/>
        <w:textAlignment w:val="baseline"/>
        <w:rPr>
          <w:rFonts w:eastAsia="Times New Roman"/>
          <w:snapToGrid w:val="0"/>
          <w:lang w:eastAsia="en-GB"/>
        </w:rPr>
      </w:pPr>
    </w:p>
    <w:p w14:paraId="103F8A11"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e2nodeConfigurationUpdate</w:t>
      </w:r>
      <w:r w:rsidRPr="00123982">
        <w:rPr>
          <w:rFonts w:eastAsia="Times New Roman"/>
          <w:snapToGrid w:val="0"/>
          <w:lang w:eastAsia="en-GB"/>
        </w:rPr>
        <w:tab/>
        <w:t>E2AP-ELEMENTARY-PROCEDURE ::= {</w:t>
      </w:r>
    </w:p>
    <w:p w14:paraId="70A06612"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INITIATING MESSAGE</w:t>
      </w:r>
      <w:r w:rsidRPr="00123982">
        <w:rPr>
          <w:rFonts w:eastAsia="Times New Roman"/>
          <w:snapToGrid w:val="0"/>
          <w:lang w:eastAsia="en-GB"/>
        </w:rPr>
        <w:tab/>
      </w:r>
      <w:r w:rsidRPr="00123982">
        <w:rPr>
          <w:rFonts w:eastAsia="Times New Roman"/>
          <w:snapToGrid w:val="0"/>
          <w:lang w:eastAsia="en-GB"/>
        </w:rPr>
        <w:tab/>
        <w:t>E2nodeConfigurationUpdate</w:t>
      </w:r>
    </w:p>
    <w:p w14:paraId="5478ADB5"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SUCCESSFUL OUTCOME</w:t>
      </w:r>
      <w:r w:rsidRPr="00123982">
        <w:rPr>
          <w:rFonts w:eastAsia="Times New Roman"/>
          <w:snapToGrid w:val="0"/>
          <w:lang w:eastAsia="en-GB"/>
        </w:rPr>
        <w:tab/>
      </w:r>
      <w:r w:rsidRPr="00123982">
        <w:rPr>
          <w:rFonts w:eastAsia="Times New Roman"/>
          <w:snapToGrid w:val="0"/>
          <w:lang w:eastAsia="en-GB"/>
        </w:rPr>
        <w:tab/>
        <w:t>E2nodeConfigurationUpdateAcknowledge</w:t>
      </w:r>
    </w:p>
    <w:p w14:paraId="34ACEB9F"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UNSUCCESSFUL OUTCOME</w:t>
      </w:r>
      <w:r w:rsidRPr="00123982">
        <w:rPr>
          <w:rFonts w:eastAsia="Times New Roman"/>
          <w:snapToGrid w:val="0"/>
          <w:lang w:eastAsia="en-GB"/>
        </w:rPr>
        <w:tab/>
        <w:t>E2nodeConfigurationUpdateFailure</w:t>
      </w:r>
    </w:p>
    <w:p w14:paraId="68D7F7B2"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PROCEDURE CODE</w:t>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t>id-E2nodeConfigurationUpdate</w:t>
      </w:r>
    </w:p>
    <w:p w14:paraId="404645B3"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CRITICALITY</w:t>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t>reject</w:t>
      </w:r>
    </w:p>
    <w:p w14:paraId="3BCB6EDF" w14:textId="0EEEFF85" w:rsid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w:t>
      </w:r>
    </w:p>
    <w:p w14:paraId="01CD39A2" w14:textId="77777777" w:rsidR="00123982" w:rsidRPr="00E239A2" w:rsidRDefault="00123982" w:rsidP="00123982">
      <w:pPr>
        <w:pStyle w:val="PL"/>
        <w:overflowPunct w:val="0"/>
        <w:autoSpaceDE w:val="0"/>
        <w:autoSpaceDN w:val="0"/>
        <w:adjustRightInd w:val="0"/>
        <w:textAlignment w:val="baseline"/>
        <w:rPr>
          <w:rFonts w:eastAsia="Times New Roman"/>
          <w:snapToGrid w:val="0"/>
          <w:lang w:eastAsia="en-GB"/>
        </w:rPr>
      </w:pPr>
    </w:p>
    <w:p w14:paraId="6D8102B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e2setup</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0952E54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E2setupRequest</w:t>
      </w:r>
    </w:p>
    <w:p w14:paraId="4C33905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E2setupResponse</w:t>
      </w:r>
    </w:p>
    <w:p w14:paraId="713448F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lastRenderedPageBreak/>
        <w:tab/>
        <w:t>UNSUCCESSFUL OUTCOME</w:t>
      </w:r>
      <w:r w:rsidRPr="00E239A2">
        <w:rPr>
          <w:rFonts w:eastAsia="Times New Roman"/>
          <w:noProof w:val="0"/>
          <w:snapToGrid w:val="0"/>
          <w:lang w:eastAsia="en-GB"/>
        </w:rPr>
        <w:tab/>
        <w:t>E2setupFailure</w:t>
      </w:r>
    </w:p>
    <w:p w14:paraId="7DE122B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id-E2setup</w:t>
      </w:r>
    </w:p>
    <w:p w14:paraId="40FED79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0BA0E25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61714F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E8B416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errorIndication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F5832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ErrorIndication</w:t>
      </w:r>
    </w:p>
    <w:p w14:paraId="659C19A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id-ErrorIndication</w:t>
      </w:r>
    </w:p>
    <w:p w14:paraId="309094C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ignore</w:t>
      </w:r>
      <w:proofErr w:type="gramEnd"/>
    </w:p>
    <w:p w14:paraId="35A854D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5CC49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91D215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reset</w:t>
      </w:r>
      <w:r w:rsidRPr="00E239A2">
        <w:rPr>
          <w:rFonts w:eastAsia="Times New Roman"/>
          <w:noProof w:val="0"/>
          <w:snapToGrid w:val="0"/>
          <w:lang w:eastAsia="en-GB"/>
        </w:rPr>
        <w:tab/>
        <w:t>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4D95F27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ResetRequest</w:t>
      </w:r>
    </w:p>
    <w:p w14:paraId="0C834E2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ResetResponse</w:t>
      </w:r>
    </w:p>
    <w:p w14:paraId="24599A8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id-Reset</w:t>
      </w:r>
    </w:p>
    <w:p w14:paraId="1C8A635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0411FE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1513B6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460883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ricControl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6657008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RICcontrolRequest</w:t>
      </w:r>
    </w:p>
    <w:p w14:paraId="32BCCE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RICcontrolAcknowledge</w:t>
      </w:r>
    </w:p>
    <w:p w14:paraId="105592E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RICcontrolFailure</w:t>
      </w:r>
    </w:p>
    <w:p w14:paraId="3DF207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id-RICcontrol</w:t>
      </w:r>
    </w:p>
    <w:p w14:paraId="09057B1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324F83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F7BAD1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6ACF1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ricIndication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3BA80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RICindication</w:t>
      </w:r>
    </w:p>
    <w:p w14:paraId="44D3A6F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id-RICindication</w:t>
      </w:r>
    </w:p>
    <w:p w14:paraId="06B95E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ignore</w:t>
      </w:r>
      <w:proofErr w:type="gramEnd"/>
    </w:p>
    <w:p w14:paraId="106BF9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959D22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E02F5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ricServiceQuery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484B1D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RICserviceQuery</w:t>
      </w:r>
    </w:p>
    <w:p w14:paraId="11A63B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id-RICserviceQuery</w:t>
      </w:r>
    </w:p>
    <w:p w14:paraId="3147528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ignore</w:t>
      </w:r>
      <w:proofErr w:type="gramEnd"/>
    </w:p>
    <w:p w14:paraId="183622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FC6C1C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7046E3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ricServiceUpdate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40062C0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RICserviceUpdate</w:t>
      </w:r>
    </w:p>
    <w:p w14:paraId="47D494F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RICserviceUpdateAcknowledge</w:t>
      </w:r>
    </w:p>
    <w:p w14:paraId="416287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RICserviceUpdateFailure</w:t>
      </w:r>
    </w:p>
    <w:p w14:paraId="7BE5574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id-RICserviceUpdate</w:t>
      </w:r>
    </w:p>
    <w:p w14:paraId="2851CAB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64DA57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74C2F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0CCDDC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ricSubscription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3E64F96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RICsubscriptionRequest</w:t>
      </w:r>
    </w:p>
    <w:p w14:paraId="42C0C3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RICsubscriptionResponse</w:t>
      </w:r>
    </w:p>
    <w:p w14:paraId="781EB25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RICsubscriptionFailure</w:t>
      </w:r>
    </w:p>
    <w:p w14:paraId="4CAC70D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id-RICsubscription</w:t>
      </w:r>
    </w:p>
    <w:p w14:paraId="0E71119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22BBA30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369CB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CA7980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ricSubscriptionDelete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xml:space="preserve"> {</w:t>
      </w:r>
    </w:p>
    <w:p w14:paraId="247FA0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RICsubscriptionDeleteRequest</w:t>
      </w:r>
    </w:p>
    <w:p w14:paraId="4F43004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RICsubscriptionDeleteResponse</w:t>
      </w:r>
    </w:p>
    <w:p w14:paraId="586EAD4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RICsubscriptionDeleteFailure</w:t>
      </w:r>
    </w:p>
    <w:p w14:paraId="28FAAF4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id-RICsubscriptionDelete</w:t>
      </w:r>
    </w:p>
    <w:p w14:paraId="3422DD8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gramStart"/>
      <w:r w:rsidRPr="00E239A2">
        <w:rPr>
          <w:rFonts w:eastAsia="Times New Roman"/>
          <w:noProof w:val="0"/>
          <w:snapToGrid w:val="0"/>
          <w:lang w:eastAsia="en-GB"/>
        </w:rPr>
        <w:t>reject</w:t>
      </w:r>
      <w:proofErr w:type="gramEnd"/>
    </w:p>
    <w:p w14:paraId="389980B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3EC1CA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413747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9684F7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END</w:t>
      </w:r>
    </w:p>
    <w:p w14:paraId="5EF4D56C" w14:textId="77777777" w:rsidR="00746298" w:rsidRDefault="00951D2F" w:rsidP="00746298">
      <w:pPr>
        <w:pStyle w:val="PL"/>
        <w:overflowPunct w:val="0"/>
        <w:autoSpaceDE w:val="0"/>
        <w:autoSpaceDN w:val="0"/>
        <w:adjustRightInd w:val="0"/>
        <w:textAlignment w:val="baseline"/>
        <w:rPr>
          <w:rFonts w:eastAsia="Times New Roman"/>
          <w:noProof w:val="0"/>
          <w:snapToGrid w:val="0"/>
          <w:lang w:eastAsia="en-GB"/>
        </w:rPr>
      </w:pPr>
      <w:r w:rsidRPr="00E239A2">
        <w:rPr>
          <w:rFonts w:eastAsia="Times New Roman"/>
          <w:noProof w:val="0"/>
          <w:snapToGrid w:val="0"/>
          <w:lang w:eastAsia="en-GB"/>
        </w:rPr>
        <w:t>-- ASN1STOP</w:t>
      </w:r>
    </w:p>
    <w:p w14:paraId="03127585"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7C145549"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1A4B42D" w14:textId="76DF5001" w:rsidR="00746298" w:rsidRPr="00E239A2" w:rsidRDefault="0062353E" w:rsidP="00E239A2">
      <w:pPr>
        <w:pStyle w:val="3"/>
        <w:numPr>
          <w:ilvl w:val="0"/>
          <w:numId w:val="0"/>
        </w:numPr>
        <w:ind w:left="720" w:hanging="720"/>
        <w:rPr>
          <w:lang w:val="en-US"/>
        </w:rPr>
      </w:pPr>
      <w:bookmarkStart w:id="1351" w:name="_Toc31209023"/>
      <w:r w:rsidRPr="00E239A2">
        <w:rPr>
          <w:lang w:val="en-US"/>
        </w:rPr>
        <w:t>9.3.4</w:t>
      </w:r>
      <w:r w:rsidRPr="00E239A2">
        <w:rPr>
          <w:lang w:val="en-US"/>
        </w:rPr>
        <w:tab/>
      </w:r>
      <w:r w:rsidR="00596FC6" w:rsidRPr="00E239A2">
        <w:rPr>
          <w:lang w:val="en-US"/>
        </w:rPr>
        <w:t>PDU definitions</w:t>
      </w:r>
      <w:bookmarkEnd w:id="1351"/>
    </w:p>
    <w:p w14:paraId="0611008E"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2EC5D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ASN1START</w:t>
      </w:r>
    </w:p>
    <w:p w14:paraId="60D5D5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667FE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A4BF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PDU definitions for E2AP</w:t>
      </w:r>
    </w:p>
    <w:p w14:paraId="715A24F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Derived from 3GPP 38.413 v15.4.0 NGAP</w:t>
      </w:r>
    </w:p>
    <w:p w14:paraId="2A48FE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 </w:t>
      </w:r>
    </w:p>
    <w:p w14:paraId="4D6229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 **************************************************************</w:t>
      </w:r>
    </w:p>
    <w:p w14:paraId="49CCAF2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C6791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E2AP-PDU-Contents {</w:t>
      </w:r>
    </w:p>
    <w:p w14:paraId="3C33A60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iso(</w:t>
      </w:r>
      <w:proofErr w:type="gramEnd"/>
      <w:r w:rsidRPr="002A7E75">
        <w:rPr>
          <w:rFonts w:eastAsia="Times New Roman"/>
          <w:noProof w:val="0"/>
          <w:snapToGrid w:val="0"/>
          <w:lang w:eastAsia="en-GB"/>
        </w:rPr>
        <w:t>1) identified-organization(3) dod(6) internet(1) private(4) enterprise(1) 53148 e2(1) version1 (1) e2ap(1) e2ap-PDU-Contents (1) }</w:t>
      </w:r>
    </w:p>
    <w:p w14:paraId="2475A81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0BD9D9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DEFINITIONS AUTOMATIC </w:t>
      </w:r>
      <w:proofErr w:type="gramStart"/>
      <w:r w:rsidRPr="002A7E75">
        <w:rPr>
          <w:rFonts w:eastAsia="Times New Roman"/>
          <w:noProof w:val="0"/>
          <w:snapToGrid w:val="0"/>
          <w:lang w:eastAsia="en-GB"/>
        </w:rPr>
        <w:t>TAGS ::=</w:t>
      </w:r>
      <w:proofErr w:type="gramEnd"/>
      <w:r w:rsidRPr="002A7E75">
        <w:rPr>
          <w:rFonts w:eastAsia="Times New Roman"/>
          <w:noProof w:val="0"/>
          <w:snapToGrid w:val="0"/>
          <w:lang w:eastAsia="en-GB"/>
        </w:rPr>
        <w:t xml:space="preserve"> </w:t>
      </w:r>
    </w:p>
    <w:p w14:paraId="1553AF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66D8A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BEGIN</w:t>
      </w:r>
    </w:p>
    <w:p w14:paraId="736A726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5B4F3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9E5B4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4868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IE parameter types from other modules.</w:t>
      </w:r>
    </w:p>
    <w:p w14:paraId="20DC31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6AF6F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4914D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54D83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IMPORTS</w:t>
      </w:r>
    </w:p>
    <w:p w14:paraId="49AEBA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p>
    <w:p w14:paraId="4F3D654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CriticalityDiagnostics,</w:t>
      </w:r>
    </w:p>
    <w:p w14:paraId="6840D90A"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E2nodeComponentConfigUpdate,</w:t>
      </w:r>
    </w:p>
    <w:p w14:paraId="1AD3548A" w14:textId="6053EE9D"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E2nodeComponentConfigUpdateAck,</w:t>
      </w:r>
    </w:p>
    <w:p w14:paraId="0EF5DC0C" w14:textId="76FC3779" w:rsidR="00971479" w:rsidRPr="00123982" w:rsidRDefault="00971479" w:rsidP="00123982">
      <w:pPr>
        <w:pStyle w:val="PL"/>
        <w:overflowPunct w:val="0"/>
        <w:autoSpaceDE w:val="0"/>
        <w:autoSpaceDN w:val="0"/>
        <w:adjustRightInd w:val="0"/>
        <w:textAlignment w:val="baseline"/>
        <w:rPr>
          <w:rFonts w:eastAsia="Times New Roman"/>
          <w:noProof w:val="0"/>
          <w:snapToGrid w:val="0"/>
          <w:lang w:eastAsia="en-GB"/>
        </w:rPr>
      </w:pPr>
      <w:r w:rsidRPr="00971479">
        <w:rPr>
          <w:rFonts w:eastAsia="Times New Roman"/>
          <w:noProof w:val="0"/>
          <w:snapToGrid w:val="0"/>
          <w:lang w:eastAsia="en-GB"/>
        </w:rPr>
        <w:tab/>
        <w:t>E2nodeComponentID,</w:t>
      </w:r>
    </w:p>
    <w:p w14:paraId="12D0F3C9" w14:textId="77777777"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E2nodeComponentType,</w:t>
      </w:r>
    </w:p>
    <w:p w14:paraId="016439FB" w14:textId="13E9FE64" w:rsidR="002A7E75" w:rsidRPr="002A7E75" w:rsidRDefault="002A7E75" w:rsidP="0012398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GlobalE2node-ID,</w:t>
      </w:r>
    </w:p>
    <w:p w14:paraId="0F5B063C" w14:textId="3CB66D06" w:rsidR="00C05B7F"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GlobalRIC-ID,</w:t>
      </w:r>
    </w:p>
    <w:p w14:paraId="10639D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RANfunctionDefinition,</w:t>
      </w:r>
    </w:p>
    <w:p w14:paraId="4E5B7398" w14:textId="5585B65F" w:rsidR="00C05B7F"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p>
    <w:p w14:paraId="05B2466A" w14:textId="38BE7883" w:rsidR="00050C61" w:rsidRDefault="00050C61"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t>RANfunctionOID,</w:t>
      </w:r>
    </w:p>
    <w:p w14:paraId="27F6E341" w14:textId="3460DC50" w:rsidR="00C05B7F" w:rsidRPr="002A7E75" w:rsidRDefault="00C05B7F"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Pr="00C05B7F">
        <w:rPr>
          <w:rFonts w:eastAsia="Times New Roman"/>
          <w:noProof w:val="0"/>
          <w:snapToGrid w:val="0"/>
          <w:lang w:eastAsia="en-GB"/>
        </w:rPr>
        <w:t>RANfunctionRevision,</w:t>
      </w:r>
    </w:p>
    <w:p w14:paraId="62C7CF7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RICactionDefinition,</w:t>
      </w:r>
    </w:p>
    <w:p w14:paraId="266FB8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p>
    <w:p w14:paraId="26FAEC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RICactionType,</w:t>
      </w:r>
    </w:p>
    <w:p w14:paraId="03538287"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RICcallProcessID,</w:t>
      </w:r>
    </w:p>
    <w:p w14:paraId="35C3197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RICcontrolAckRequest,</w:t>
      </w:r>
    </w:p>
    <w:p w14:paraId="18B481F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RICcontrolHeader,</w:t>
      </w:r>
    </w:p>
    <w:p w14:paraId="5FEB8147" w14:textId="4A0BF6FA"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RICcontrolMessage,</w:t>
      </w:r>
    </w:p>
    <w:p w14:paraId="480E9F99" w14:textId="71954D5E" w:rsidR="004D5021" w:rsidRPr="002C473D" w:rsidRDefault="004D5021"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RICcontrolOutcome,</w:t>
      </w:r>
    </w:p>
    <w:p w14:paraId="68CB6DBD"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RICcontrolStatus,</w:t>
      </w:r>
    </w:p>
    <w:p w14:paraId="5F3DC98B"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RICeventTriggerDefinition,</w:t>
      </w:r>
    </w:p>
    <w:p w14:paraId="6069CA30"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RICindicationHeader,</w:t>
      </w:r>
    </w:p>
    <w:p w14:paraId="557E747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RICindicationMessage,</w:t>
      </w:r>
    </w:p>
    <w:p w14:paraId="6F47020C"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RICindicationSN,</w:t>
      </w:r>
    </w:p>
    <w:p w14:paraId="12267A20"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RICindicationType,</w:t>
      </w:r>
    </w:p>
    <w:p w14:paraId="6927E98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RICrequestID,</w:t>
      </w:r>
    </w:p>
    <w:p w14:paraId="3B36B9F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RICsubsequentAction,</w:t>
      </w:r>
    </w:p>
    <w:p w14:paraId="3D88C4A5" w14:textId="273A9219" w:rsidR="002A7E75"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TimeToWait</w:t>
      </w:r>
      <w:r w:rsidR="001F027A">
        <w:rPr>
          <w:rFonts w:eastAsia="Times New Roman"/>
          <w:noProof w:val="0"/>
          <w:snapToGrid w:val="0"/>
          <w:lang w:val="it-IT" w:eastAsia="en-GB"/>
        </w:rPr>
        <w:t>,</w:t>
      </w:r>
    </w:p>
    <w:p w14:paraId="3B690D86" w14:textId="5D178486" w:rsidR="00D5518A" w:rsidRDefault="00D5518A" w:rsidP="00D5518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TNLinformation</w:t>
      </w:r>
      <w:r w:rsidR="001F027A">
        <w:rPr>
          <w:rFonts w:eastAsia="Times New Roman"/>
          <w:snapToGrid w:val="0"/>
          <w:lang w:val="en-US" w:eastAsia="en-GB"/>
        </w:rPr>
        <w:t>,</w:t>
      </w:r>
    </w:p>
    <w:p w14:paraId="552AD794" w14:textId="22CDC52C" w:rsidR="00D5518A" w:rsidRPr="007D4D56" w:rsidRDefault="001F027A" w:rsidP="002A7E75">
      <w:pPr>
        <w:pStyle w:val="PL"/>
        <w:overflowPunct w:val="0"/>
        <w:autoSpaceDE w:val="0"/>
        <w:autoSpaceDN w:val="0"/>
        <w:adjustRightInd w:val="0"/>
        <w:textAlignment w:val="baseline"/>
        <w:rPr>
          <w:rFonts w:eastAsia="Times New Roman"/>
          <w:noProof w:val="0"/>
          <w:snapToGrid w:val="0"/>
          <w:lang w:val="it-IT" w:eastAsia="en-GB"/>
        </w:rPr>
      </w:pPr>
      <w:r>
        <w:rPr>
          <w:rFonts w:eastAsia="Times New Roman"/>
          <w:snapToGrid w:val="0"/>
          <w:lang w:eastAsia="en-GB"/>
        </w:rPr>
        <w:tab/>
        <w:t>TNLusage</w:t>
      </w:r>
    </w:p>
    <w:p w14:paraId="42ECC33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FROM E2AP-IEs</w:t>
      </w:r>
    </w:p>
    <w:p w14:paraId="1009BD3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60ACD59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r>
      <w:r w:rsidRPr="002C473D">
        <w:rPr>
          <w:rFonts w:eastAsia="Times New Roman"/>
          <w:noProof w:val="0"/>
          <w:snapToGrid w:val="0"/>
          <w:lang w:val="it-IT" w:eastAsia="en-GB"/>
        </w:rPr>
        <w:t>ProtocolIE-Container{},</w:t>
      </w:r>
    </w:p>
    <w:p w14:paraId="618A462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ProtocolIE-ContainerList{},</w:t>
      </w:r>
    </w:p>
    <w:p w14:paraId="10B18F79"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ProtocolIE-SingleContainer{},</w:t>
      </w:r>
    </w:p>
    <w:p w14:paraId="06D9D7DF"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E2AP-PROTOCOL-IES,</w:t>
      </w:r>
    </w:p>
    <w:p w14:paraId="6E3B415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E2AP-PROTOCOL-IES-PAIR</w:t>
      </w:r>
    </w:p>
    <w:p w14:paraId="724714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FROM E2AP-Containers</w:t>
      </w:r>
    </w:p>
    <w:p w14:paraId="2BEA67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A95C84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id-Cause,</w:t>
      </w:r>
    </w:p>
    <w:p w14:paraId="3F312841" w14:textId="5D813D5F"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id-CriticalityDiagnostics,</w:t>
      </w:r>
    </w:p>
    <w:p w14:paraId="013647C9" w14:textId="5FFE7432"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w:t>
      </w:r>
    </w:p>
    <w:p w14:paraId="1A6C9FD2" w14:textId="2163F4A8"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id-E2connectionSetupFailed,</w:t>
      </w:r>
    </w:p>
    <w:p w14:paraId="543BFECD" w14:textId="598EE7AA"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id-E2connectionSetupFailed-Item,</w:t>
      </w:r>
    </w:p>
    <w:p w14:paraId="1CAAD6B4" w14:textId="2A904FD8"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id-E2connectionFailed-Item,</w:t>
      </w:r>
    </w:p>
    <w:p w14:paraId="60FB797A" w14:textId="4C71EC02"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id-E2connectionUpdate-Item,</w:t>
      </w:r>
    </w:p>
    <w:p w14:paraId="2A701F1A" w14:textId="004ADBEB"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id-E2connectionUpdateAdd,</w:t>
      </w:r>
    </w:p>
    <w:p w14:paraId="2A6603DC" w14:textId="033D5574"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id-E2connectionUpdateModify,</w:t>
      </w:r>
    </w:p>
    <w:p w14:paraId="26AED97A" w14:textId="1D1D8EA9"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id-E2connectionUpdateRemove,</w:t>
      </w:r>
    </w:p>
    <w:p w14:paraId="421C4EC9" w14:textId="48EAFB6F"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val="en-US" w:eastAsia="en-GB"/>
        </w:rPr>
        <w:tab/>
        <w:t>id-E2connectionUpdateRemove-Item,</w:t>
      </w:r>
    </w:p>
    <w:p w14:paraId="1924DD7E"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w:t>
      </w:r>
    </w:p>
    <w:p w14:paraId="3651F2DB"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id-E2nodeComponentConfigUpdate-Item,</w:t>
      </w:r>
    </w:p>
    <w:p w14:paraId="00DE8B5D"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id-E2nodeComponentConfigUpdateAck,</w:t>
      </w:r>
    </w:p>
    <w:p w14:paraId="7C8D270B" w14:textId="77777777"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id-E2nodeComponentConfigUpdateAck-Item,</w:t>
      </w:r>
    </w:p>
    <w:p w14:paraId="5BE224FF" w14:textId="2F1966E5" w:rsidR="002A7E75" w:rsidRPr="002A7E75" w:rsidRDefault="002A7E75" w:rsidP="0012398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id-GlobalE2node-ID,</w:t>
      </w:r>
    </w:p>
    <w:p w14:paraId="0DB22D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id-GlobalRIC-ID,</w:t>
      </w:r>
    </w:p>
    <w:p w14:paraId="077E7E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id-RANfunctionID,</w:t>
      </w:r>
    </w:p>
    <w:p w14:paraId="1AD5A7E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id-RANfunctionID-Item,</w:t>
      </w:r>
    </w:p>
    <w:p w14:paraId="1195E9B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id-RANfunctionIEcause-Item,</w:t>
      </w:r>
    </w:p>
    <w:p w14:paraId="3F339A7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t>id-RANfunction-Item,</w:t>
      </w:r>
    </w:p>
    <w:p w14:paraId="39B9E60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id-RANfunctionsAccepted,</w:t>
      </w:r>
    </w:p>
    <w:p w14:paraId="2BB98A3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id-RANfunctionsAdded,</w:t>
      </w:r>
    </w:p>
    <w:p w14:paraId="07F8D9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id-RANfunctionsDeleted,</w:t>
      </w:r>
    </w:p>
    <w:p w14:paraId="70B9AB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id-RANfunctionsModified,</w:t>
      </w:r>
    </w:p>
    <w:p w14:paraId="1DF507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id-RANfunctionsRejected,</w:t>
      </w:r>
    </w:p>
    <w:p w14:paraId="5C3BBCA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id-RICaction-Admitted-Item,</w:t>
      </w:r>
    </w:p>
    <w:p w14:paraId="7AC1D0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id-RICactionID,</w:t>
      </w:r>
    </w:p>
    <w:p w14:paraId="787ACD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id-RICaction-NotAdmitted-Item,</w:t>
      </w:r>
    </w:p>
    <w:p w14:paraId="1A1867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id-RICactions-Admitted,</w:t>
      </w:r>
    </w:p>
    <w:p w14:paraId="353537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id-RICactions-NotAdmitted,</w:t>
      </w:r>
    </w:p>
    <w:p w14:paraId="5591DB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id-RICaction-ToBeSetup-Item,</w:t>
      </w:r>
    </w:p>
    <w:p w14:paraId="57A0071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id-RICcallProcessID,</w:t>
      </w:r>
    </w:p>
    <w:p w14:paraId="313CBB8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id-RICcontrolAckRequest,</w:t>
      </w:r>
    </w:p>
    <w:p w14:paraId="01F3BA9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id-RICcontrolHeader,</w:t>
      </w:r>
    </w:p>
    <w:p w14:paraId="7E48CB79" w14:textId="7C923EAA"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id-RICcontrolMessage,</w:t>
      </w:r>
    </w:p>
    <w:p w14:paraId="117AF493" w14:textId="66F13677" w:rsidR="004D5021" w:rsidRPr="002A7E75" w:rsidRDefault="004D5021"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4D5021">
        <w:rPr>
          <w:rFonts w:eastAsia="Times New Roman"/>
          <w:noProof w:val="0"/>
          <w:snapToGrid w:val="0"/>
          <w:lang w:eastAsia="en-GB"/>
        </w:rPr>
        <w:t>id-RICcontrolOutcome,</w:t>
      </w:r>
    </w:p>
    <w:p w14:paraId="49B2E4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id-RICcontrolStatus,</w:t>
      </w:r>
    </w:p>
    <w:p w14:paraId="6EFEC4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id-RICindicationHeader,</w:t>
      </w:r>
    </w:p>
    <w:p w14:paraId="3EBFEE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id-RICindicationMessage,</w:t>
      </w:r>
    </w:p>
    <w:p w14:paraId="641EAF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id-RICindicationSN,</w:t>
      </w:r>
    </w:p>
    <w:p w14:paraId="0842302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id-RICindicationType,</w:t>
      </w:r>
    </w:p>
    <w:p w14:paraId="6E3D55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id-RICrequestID,</w:t>
      </w:r>
    </w:p>
    <w:p w14:paraId="420F98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id-RICserviceQuery,</w:t>
      </w:r>
    </w:p>
    <w:p w14:paraId="6B6B28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id-RICsubscriptionDetails,</w:t>
      </w:r>
    </w:p>
    <w:p w14:paraId="08FD6CE7" w14:textId="15663790"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id-TimeToWait,</w:t>
      </w:r>
    </w:p>
    <w:p w14:paraId="0D6E42CB" w14:textId="69CEAB1E"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eastAsia="en-GB"/>
        </w:rPr>
        <w:tab/>
        <w:t>id-TNLinformation,</w:t>
      </w:r>
    </w:p>
    <w:p w14:paraId="7D47889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
    <w:p w14:paraId="79CE0D0D"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maxofE2nodeComponents,</w:t>
      </w:r>
    </w:p>
    <w:p w14:paraId="3C5035A4" w14:textId="7D77D908"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maxofRANfunctionID,</w:t>
      </w:r>
    </w:p>
    <w:p w14:paraId="6C26A952" w14:textId="50DE3F4C"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maxofRICactionID</w:t>
      </w:r>
      <w:r w:rsidR="001F027A">
        <w:rPr>
          <w:rFonts w:eastAsia="Times New Roman"/>
          <w:noProof w:val="0"/>
          <w:snapToGrid w:val="0"/>
          <w:lang w:eastAsia="en-GB"/>
        </w:rPr>
        <w:t>,</w:t>
      </w:r>
    </w:p>
    <w:p w14:paraId="792F2055" w14:textId="01CF07DF"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eastAsia="en-GB"/>
        </w:rPr>
        <w:tab/>
        <w:t>maxofTNLA</w:t>
      </w:r>
    </w:p>
    <w:p w14:paraId="223A995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FROM E2AP-Constants;</w:t>
      </w:r>
    </w:p>
    <w:p w14:paraId="3D195D7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123AD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0C95FB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86ADC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MESSAGES FOR NEAR-RT RIC FUNCTIONAL PROCEDURES</w:t>
      </w:r>
    </w:p>
    <w:p w14:paraId="66A6A4E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21218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383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62710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3AE8C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A6049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Elementary Procedure</w:t>
      </w:r>
    </w:p>
    <w:p w14:paraId="7AE4BD6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44237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B5C41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D551F0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951D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REQUEST</w:t>
      </w:r>
    </w:p>
    <w:p w14:paraId="54AAC02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59A7F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32B30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RICsubscriptionRequest ::=</w:t>
      </w:r>
      <w:proofErr w:type="gramEnd"/>
      <w:r w:rsidRPr="002A7E75">
        <w:rPr>
          <w:rFonts w:eastAsia="Times New Roman"/>
          <w:noProof w:val="0"/>
          <w:snapToGrid w:val="0"/>
          <w:lang w:eastAsia="en-GB"/>
        </w:rPr>
        <w:t xml:space="preserve"> SEQUENCE {</w:t>
      </w:r>
    </w:p>
    <w:p w14:paraId="2AEA7A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{{RICsubscriptionRequest-IEs}},</w:t>
      </w:r>
    </w:p>
    <w:p w14:paraId="005B4B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966C1F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62C0D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31871F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RICsubscriptionRequest-IEs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3BD9DE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3040CF5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416023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id-RICsubscriptionDetails</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RICsubscriptionDetails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203695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901761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81BD3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E8807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9D30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RICsubscriptionDetails ::=</w:t>
      </w:r>
      <w:proofErr w:type="gramEnd"/>
      <w:r w:rsidRPr="002A7E75">
        <w:rPr>
          <w:rFonts w:eastAsia="Times New Roman"/>
          <w:noProof w:val="0"/>
          <w:snapToGrid w:val="0"/>
          <w:lang w:eastAsia="en-GB"/>
        </w:rPr>
        <w:t xml:space="preserve"> SEQUENCE {</w:t>
      </w:r>
    </w:p>
    <w:p w14:paraId="606AE37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ricEventTriggerDefinition</w:t>
      </w:r>
      <w:r w:rsidRPr="002A7E75">
        <w:rPr>
          <w:rFonts w:eastAsia="Times New Roman"/>
          <w:noProof w:val="0"/>
          <w:snapToGrid w:val="0"/>
          <w:lang w:eastAsia="en-GB"/>
        </w:rPr>
        <w:tab/>
        <w:t>RICeventTriggerDefinition,</w:t>
      </w:r>
    </w:p>
    <w:p w14:paraId="7FA43CB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ricAction-ToBeSetup-List</w:t>
      </w:r>
      <w:r w:rsidRPr="002A7E75">
        <w:rPr>
          <w:rFonts w:eastAsia="Times New Roman"/>
          <w:noProof w:val="0"/>
          <w:snapToGrid w:val="0"/>
          <w:lang w:eastAsia="en-GB"/>
        </w:rPr>
        <w:tab/>
        <w:t>RICactions-ToBeSetup-List,</w:t>
      </w:r>
    </w:p>
    <w:p w14:paraId="5ABB24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884AB7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4B372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3DDE5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RICactions-ToBeSetup-</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(SIZE(1..maxofRICactionID)) OF ProtocolIE-SingleContainer { {RICaction-ToBeSetup-ItemIEs} }</w:t>
      </w:r>
    </w:p>
    <w:p w14:paraId="1787911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6D5DEE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RICaction-ToBeSetup-ItemIEs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5D4D2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id-RICaction-ToBeSetup-Item</w:t>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RICaction-ToBeSetup-Item </w:t>
      </w:r>
      <w:r w:rsidRPr="002A7E75">
        <w:rPr>
          <w:rFonts w:eastAsia="Times New Roman"/>
          <w:noProof w:val="0"/>
          <w:snapToGrid w:val="0"/>
          <w:lang w:eastAsia="en-GB"/>
        </w:rPr>
        <w:tab/>
        <w:t>PRESENCE mandatory },</w:t>
      </w:r>
    </w:p>
    <w:p w14:paraId="2091EF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99E32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500940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23AA42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RICaction-ToBeSetup-</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7EB787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RICactionID,</w:t>
      </w:r>
    </w:p>
    <w:p w14:paraId="61E5F4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ricActionType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RICactionType,</w:t>
      </w:r>
    </w:p>
    <w:p w14:paraId="4DE199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ricActionDefinition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RICactionDefinition </w:t>
      </w:r>
      <w:r w:rsidRPr="002A7E75">
        <w:rPr>
          <w:rFonts w:eastAsia="Times New Roman"/>
          <w:noProof w:val="0"/>
          <w:snapToGrid w:val="0"/>
          <w:lang w:eastAsia="en-GB"/>
        </w:rPr>
        <w:tab/>
        <w:t>OPTIONAL,</w:t>
      </w:r>
    </w:p>
    <w:p w14:paraId="62DA371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ricSubsequentAction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RICsubsequentAction </w:t>
      </w:r>
      <w:r w:rsidRPr="002A7E75">
        <w:rPr>
          <w:rFonts w:eastAsia="Times New Roman"/>
          <w:noProof w:val="0"/>
          <w:snapToGrid w:val="0"/>
          <w:lang w:eastAsia="en-GB"/>
        </w:rPr>
        <w:tab/>
        <w:t>OPTIONAL,</w:t>
      </w:r>
    </w:p>
    <w:p w14:paraId="6880571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E997F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1BA0DF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9B61A9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A25E6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B1215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RESPONSE</w:t>
      </w:r>
    </w:p>
    <w:p w14:paraId="5FCE35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DAA2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29E36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RICsubscriptionResponse ::=</w:t>
      </w:r>
      <w:proofErr w:type="gramEnd"/>
      <w:r w:rsidRPr="002A7E75">
        <w:rPr>
          <w:rFonts w:eastAsia="Times New Roman"/>
          <w:noProof w:val="0"/>
          <w:snapToGrid w:val="0"/>
          <w:lang w:eastAsia="en-GB"/>
        </w:rPr>
        <w:t xml:space="preserve"> SEQUENCE {</w:t>
      </w:r>
    </w:p>
    <w:p w14:paraId="1A94632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ProtocolIE-Container{{RICsubscriptionResponse-IEs}},</w:t>
      </w:r>
    </w:p>
    <w:p w14:paraId="49ACE5E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8FD7A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F48028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96CD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RICsubscriptionResponse-IEs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C560E6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 } |</w:t>
      </w:r>
    </w:p>
    <w:p w14:paraId="2C733E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 } |</w:t>
      </w:r>
    </w:p>
    <w:p w14:paraId="5C37D0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id-RICactions-Admitted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RICaction-Admitted-List</w:t>
      </w:r>
      <w:r w:rsidRPr="002A7E75">
        <w:rPr>
          <w:rFonts w:eastAsia="Times New Roman"/>
          <w:noProof w:val="0"/>
          <w:snapToGrid w:val="0"/>
          <w:lang w:eastAsia="en-GB"/>
        </w:rPr>
        <w:tab/>
        <w:t>PRESENCE mandatory } |</w:t>
      </w:r>
    </w:p>
    <w:p w14:paraId="645623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id-RICactions-NotAdmitted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RICaction-NotAdmitted-List</w:t>
      </w:r>
      <w:r w:rsidRPr="002A7E75">
        <w:rPr>
          <w:rFonts w:eastAsia="Times New Roman"/>
          <w:noProof w:val="0"/>
          <w:snapToGrid w:val="0"/>
          <w:lang w:eastAsia="en-GB"/>
        </w:rPr>
        <w:tab/>
        <w:t>PRESENCE optional },</w:t>
      </w:r>
    </w:p>
    <w:p w14:paraId="57935FA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r w:rsidRPr="002A7E75">
        <w:rPr>
          <w:rFonts w:eastAsia="Times New Roman"/>
          <w:noProof w:val="0"/>
          <w:snapToGrid w:val="0"/>
          <w:lang w:eastAsia="en-GB"/>
        </w:rPr>
        <w:tab/>
      </w:r>
    </w:p>
    <w:p w14:paraId="4BCAAC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937EC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184728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129864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110E2E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RICaction-Admitted-</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(SIZE(1..maxofRICactionID)) OF ProtocolIE-SingleContainer{{RICaction-Admitted-ItemIEs}}</w:t>
      </w:r>
    </w:p>
    <w:p w14:paraId="2FDC951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C50C5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RICaction-Admitted-ItemIEs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01AE50C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id-RICaction-Admitted-Item</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r>
      <w:r w:rsidRPr="002A7E75">
        <w:rPr>
          <w:rFonts w:eastAsia="Times New Roman"/>
          <w:noProof w:val="0"/>
          <w:snapToGrid w:val="0"/>
          <w:lang w:eastAsia="en-GB"/>
        </w:rPr>
        <w:tab/>
        <w:t>TYPE RICaction-Admitted-Item</w:t>
      </w:r>
      <w:r w:rsidRPr="002A7E75">
        <w:rPr>
          <w:rFonts w:eastAsia="Times New Roman"/>
          <w:noProof w:val="0"/>
          <w:snapToGrid w:val="0"/>
          <w:lang w:eastAsia="en-GB"/>
        </w:rPr>
        <w:tab/>
        <w:t>PRESENCE mandatory },</w:t>
      </w:r>
    </w:p>
    <w:p w14:paraId="175CA28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7D4DC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0A03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73396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RICaction-Admitted-</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2124043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RICactionID,</w:t>
      </w:r>
    </w:p>
    <w:p w14:paraId="7DC21C5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AC5896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734E19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2BF98B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RICaction-NotAdmitted-</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(SIZE(0..maxofRICactionID)) OF ProtocolIE-SingleContainer { {RICaction-NotAdmitted-ItemIEs} }</w:t>
      </w:r>
    </w:p>
    <w:p w14:paraId="7B52F1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8155A0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RICaction-NotAdmitted-ItemIEs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62C18A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id-RICaction-NotAdmitted-Item</w:t>
      </w:r>
      <w:r w:rsidRPr="002A7E75">
        <w:rPr>
          <w:rFonts w:eastAsia="Times New Roman"/>
          <w:noProof w:val="0"/>
          <w:snapToGrid w:val="0"/>
          <w:lang w:eastAsia="en-GB"/>
        </w:rPr>
        <w:tab/>
        <w:t>CRITICALITY ignore</w:t>
      </w:r>
      <w:r w:rsidRPr="002A7E75">
        <w:rPr>
          <w:rFonts w:eastAsia="Times New Roman"/>
          <w:noProof w:val="0"/>
          <w:snapToGrid w:val="0"/>
          <w:lang w:eastAsia="en-GB"/>
        </w:rPr>
        <w:tab/>
        <w:t>TYPE RICaction-NotAdmitted-Item</w:t>
      </w:r>
      <w:r w:rsidRPr="002A7E75">
        <w:rPr>
          <w:rFonts w:eastAsia="Times New Roman"/>
          <w:noProof w:val="0"/>
          <w:snapToGrid w:val="0"/>
          <w:lang w:eastAsia="en-GB"/>
        </w:rPr>
        <w:tab/>
      </w:r>
      <w:r w:rsidRPr="002A7E75">
        <w:rPr>
          <w:rFonts w:eastAsia="Times New Roman"/>
          <w:noProof w:val="0"/>
          <w:snapToGrid w:val="0"/>
          <w:lang w:eastAsia="en-GB"/>
        </w:rPr>
        <w:tab/>
        <w:t>PRESENCE mandatory },</w:t>
      </w:r>
    </w:p>
    <w:p w14:paraId="04BADB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F91B0A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3220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1B6C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RICaction-NotAdmitted-</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581B6F8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RICactionID,</w:t>
      </w:r>
    </w:p>
    <w:p w14:paraId="2F9392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Cause,</w:t>
      </w:r>
    </w:p>
    <w:p w14:paraId="4B5E57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D5B0F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7F5A6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BD0B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0768E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F42882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FAILURE</w:t>
      </w:r>
    </w:p>
    <w:p w14:paraId="266DD52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96E7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E3250E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RICsubscriptionFailure ::=</w:t>
      </w:r>
      <w:proofErr w:type="gramEnd"/>
      <w:r w:rsidRPr="002A7E75">
        <w:rPr>
          <w:rFonts w:eastAsia="Times New Roman"/>
          <w:noProof w:val="0"/>
          <w:snapToGrid w:val="0"/>
          <w:lang w:eastAsia="en-GB"/>
        </w:rPr>
        <w:t xml:space="preserve"> SEQUENCE {</w:t>
      </w:r>
    </w:p>
    <w:p w14:paraId="4B5763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{{RICsubscriptionFailure-IEs}},</w:t>
      </w:r>
    </w:p>
    <w:p w14:paraId="7289343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4A551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541649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8BC09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RICsubscriptionFailure-IEs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0B6495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C297E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EF82E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id-RICactions-NotAdmitted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RICaction-NotAdmitted-List</w:t>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21833F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158ED7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EE80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FBDD1C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025D9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15AFE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60B32A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Elementary Procedure</w:t>
      </w:r>
    </w:p>
    <w:p w14:paraId="16A2F5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BD92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7AD9D1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A71882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081FEF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REQUEST</w:t>
      </w:r>
    </w:p>
    <w:p w14:paraId="262005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57384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A7B9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RICsubscriptionDeleteRequest ::=</w:t>
      </w:r>
      <w:proofErr w:type="gramEnd"/>
      <w:r w:rsidRPr="002A7E75">
        <w:rPr>
          <w:rFonts w:eastAsia="Times New Roman"/>
          <w:noProof w:val="0"/>
          <w:snapToGrid w:val="0"/>
          <w:lang w:eastAsia="en-GB"/>
        </w:rPr>
        <w:t xml:space="preserve"> SEQUENCE {</w:t>
      </w:r>
    </w:p>
    <w:p w14:paraId="5C7C4FF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{{RICsubscriptionDeleteRequest-IEs}},</w:t>
      </w:r>
    </w:p>
    <w:p w14:paraId="281532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0500A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AE329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AD705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RICsubscriptionDeleteRequest-IEs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608248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16D5E6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Pr="002A7E75">
        <w:rPr>
          <w:rFonts w:eastAsia="Times New Roman"/>
          <w:noProof w:val="0"/>
          <w:snapToGrid w:val="0"/>
          <w:lang w:eastAsia="en-GB"/>
        </w:rPr>
        <w:tab/>
      </w:r>
    </w:p>
    <w:p w14:paraId="1BCC55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8EDDB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814142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55576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AA399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13284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RESPONSE</w:t>
      </w:r>
    </w:p>
    <w:p w14:paraId="1A241F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6E1B8D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C7C4E7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RICsubscriptionDeleteResponse ::=</w:t>
      </w:r>
      <w:proofErr w:type="gramEnd"/>
      <w:r w:rsidRPr="002A7E75">
        <w:rPr>
          <w:rFonts w:eastAsia="Times New Roman"/>
          <w:noProof w:val="0"/>
          <w:snapToGrid w:val="0"/>
          <w:lang w:eastAsia="en-GB"/>
        </w:rPr>
        <w:t xml:space="preserve"> SEQUENCE {</w:t>
      </w:r>
    </w:p>
    <w:p w14:paraId="57DB26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{{RICsubscriptionDeleteResponse-IEs}},</w:t>
      </w:r>
    </w:p>
    <w:p w14:paraId="0D719A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A4AC8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1FE009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69F3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RICsubscriptionDeleteResponse-IEs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63A3006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F5283C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Pr="002A7E75">
        <w:rPr>
          <w:rFonts w:eastAsia="Times New Roman"/>
          <w:noProof w:val="0"/>
          <w:snapToGrid w:val="0"/>
          <w:lang w:eastAsia="en-GB"/>
        </w:rPr>
        <w:tab/>
      </w:r>
    </w:p>
    <w:p w14:paraId="1B97936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0FEFC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30A1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1B993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74FCBC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FAILURE</w:t>
      </w:r>
    </w:p>
    <w:p w14:paraId="4B49BE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72D78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675163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RICsubscriptionDeleteFailure ::=</w:t>
      </w:r>
      <w:proofErr w:type="gramEnd"/>
      <w:r w:rsidRPr="002A7E75">
        <w:rPr>
          <w:rFonts w:eastAsia="Times New Roman"/>
          <w:noProof w:val="0"/>
          <w:snapToGrid w:val="0"/>
          <w:lang w:eastAsia="en-GB"/>
        </w:rPr>
        <w:t xml:space="preserve"> SEQUENCE {</w:t>
      </w:r>
    </w:p>
    <w:p w14:paraId="64E18F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{{RICsubscriptionDeleteFailure-IEs}},</w:t>
      </w:r>
    </w:p>
    <w:p w14:paraId="3C5852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5624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B98E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B8F656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RICsubscriptionDeleteFailure-IEs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73113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0CDB5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EC1C2D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A5D82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506E2A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D649BB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7B7033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3041EB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01C21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4BCFA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Indication Elementary Procedure</w:t>
      </w:r>
    </w:p>
    <w:p w14:paraId="616A5EF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8C9D1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 **************************************************************</w:t>
      </w:r>
    </w:p>
    <w:p w14:paraId="01831F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E5F7D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04F56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INDICATION</w:t>
      </w:r>
    </w:p>
    <w:p w14:paraId="0EC2656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2B82D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EB589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RICindication ::=</w:t>
      </w:r>
      <w:proofErr w:type="gramEnd"/>
      <w:r w:rsidRPr="002A7E75">
        <w:rPr>
          <w:rFonts w:eastAsia="Times New Roman"/>
          <w:noProof w:val="0"/>
          <w:snapToGrid w:val="0"/>
          <w:lang w:eastAsia="en-GB"/>
        </w:rPr>
        <w:t xml:space="preserve"> SEQUENCE {</w:t>
      </w:r>
    </w:p>
    <w:p w14:paraId="15594D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{{RICindication-IEs}},</w:t>
      </w:r>
    </w:p>
    <w:p w14:paraId="1DFF74B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C2DF1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987D4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AFBB2A3"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RICindication-IEs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xml:space="preserve"> {</w:t>
      </w:r>
    </w:p>
    <w:p w14:paraId="1500DBD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CFEFC5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D2417C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CB237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id-RICindicationSN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RICindicationSN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C07A7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id-RICindicationType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RICindicationType  </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CB970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id-RICindicationHeader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RICindicationHeader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11B86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id-RICindicationMessage</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RICindicationMessage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8131C5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03225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ED34D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B630ED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23D3DF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27F5A9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AC22F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Elementary Procedure</w:t>
      </w:r>
    </w:p>
    <w:p w14:paraId="06AE2E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4B9F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7423E4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35C10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DE15A0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REQUEST</w:t>
      </w:r>
    </w:p>
    <w:p w14:paraId="3948AAE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33D1DF6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15751B3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RICcontrolRequest ::= SEQUENCE {</w:t>
      </w:r>
    </w:p>
    <w:p w14:paraId="48A1AC7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t>{{RICcontrolRequest-IEs}},</w:t>
      </w:r>
    </w:p>
    <w:p w14:paraId="7D619CB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24C598E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B88BFE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5836A17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RICcontrolRequest-IEs E2AP-PROTOCOL-IES ::= {</w:t>
      </w:r>
    </w:p>
    <w:p w14:paraId="42DC191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10BB1A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501664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51BD5F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id-RICcontrolHeader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691103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id-RICcontrolMessage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RICcontrolMessage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CB98E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id-RICcontrolAckRequest</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RICcontrolAckRequest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5A712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58DF5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20FFC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A54B6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EEDD7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ACKNOWLEDGE</w:t>
      </w:r>
    </w:p>
    <w:p w14:paraId="457EE9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0C98C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F1E62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RICcontrolAcknowledge ::=</w:t>
      </w:r>
      <w:proofErr w:type="gramEnd"/>
      <w:r w:rsidRPr="002A7E75">
        <w:rPr>
          <w:rFonts w:eastAsia="Times New Roman"/>
          <w:noProof w:val="0"/>
          <w:snapToGrid w:val="0"/>
          <w:lang w:eastAsia="en-GB"/>
        </w:rPr>
        <w:t xml:space="preserve"> SEQUENCE {</w:t>
      </w:r>
    </w:p>
    <w:p w14:paraId="0BA2CA1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{{RICcontrolAcknowledge-IEs}},</w:t>
      </w:r>
    </w:p>
    <w:p w14:paraId="7F2F5B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6E653D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D2B10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818B3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RICcontrolAcknowledge-IEs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6BBE8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1CDFA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5FD81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6B9EE01B" w14:textId="5EBDB388" w:rsidR="00032412" w:rsidRPr="00032412" w:rsidRDefault="002A7E75" w:rsidP="0003241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id-RICcontrolStatus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RICcontrolStatus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00032412" w:rsidRPr="00032412">
        <w:t xml:space="preserve"> </w:t>
      </w:r>
      <w:r w:rsidR="00032412" w:rsidRPr="00032412">
        <w:rPr>
          <w:rFonts w:eastAsia="Times New Roman"/>
          <w:noProof w:val="0"/>
          <w:snapToGrid w:val="0"/>
          <w:lang w:eastAsia="en-GB"/>
        </w:rPr>
        <w:t>|</w:t>
      </w:r>
    </w:p>
    <w:p w14:paraId="295F37F1" w14:textId="49084EA4" w:rsidR="002A7E75" w:rsidRPr="002A7E75" w:rsidRDefault="00032412" w:rsidP="00032412">
      <w:pPr>
        <w:pStyle w:val="PL"/>
        <w:overflowPunct w:val="0"/>
        <w:autoSpaceDE w:val="0"/>
        <w:autoSpaceDN w:val="0"/>
        <w:adjustRightInd w:val="0"/>
        <w:textAlignment w:val="baseline"/>
        <w:rPr>
          <w:rFonts w:eastAsia="Times New Roman"/>
          <w:noProof w:val="0"/>
          <w:snapToGrid w:val="0"/>
          <w:lang w:eastAsia="en-GB"/>
        </w:rPr>
      </w:pPr>
      <w:r w:rsidRPr="00032412">
        <w:rPr>
          <w:rFonts w:eastAsia="Times New Roman"/>
          <w:noProof w:val="0"/>
          <w:snapToGrid w:val="0"/>
          <w:lang w:eastAsia="en-GB"/>
        </w:rPr>
        <w:tab/>
      </w:r>
      <w:proofErr w:type="gramStart"/>
      <w:r w:rsidRPr="00032412">
        <w:rPr>
          <w:rFonts w:eastAsia="Times New Roman"/>
          <w:noProof w:val="0"/>
          <w:snapToGrid w:val="0"/>
          <w:lang w:eastAsia="en-GB"/>
        </w:rPr>
        <w:t>{ ID</w:t>
      </w:r>
      <w:proofErr w:type="gramEnd"/>
      <w:r w:rsidRPr="00032412">
        <w:rPr>
          <w:rFonts w:eastAsia="Times New Roman"/>
          <w:noProof w:val="0"/>
          <w:snapToGrid w:val="0"/>
          <w:lang w:eastAsia="en-GB"/>
        </w:rPr>
        <w:t xml:space="preserve"> id-RICcontrolOutcome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CRITICALITY reject</w:t>
      </w:r>
      <w:r w:rsidRPr="00032412">
        <w:rPr>
          <w:rFonts w:eastAsia="Times New Roman"/>
          <w:noProof w:val="0"/>
          <w:snapToGrid w:val="0"/>
          <w:lang w:eastAsia="en-GB"/>
        </w:rPr>
        <w:tab/>
        <w:t>TYPE 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PRESENCE optional</w:t>
      </w:r>
      <w:r w:rsidRPr="00032412">
        <w:rPr>
          <w:rFonts w:eastAsia="Times New Roman"/>
          <w:noProof w:val="0"/>
          <w:snapToGrid w:val="0"/>
          <w:lang w:eastAsia="en-GB"/>
        </w:rPr>
        <w:tab/>
        <w:t>}</w:t>
      </w:r>
      <w:r w:rsidR="002A7E75" w:rsidRPr="002A7E75">
        <w:rPr>
          <w:rFonts w:eastAsia="Times New Roman"/>
          <w:noProof w:val="0"/>
          <w:snapToGrid w:val="0"/>
          <w:lang w:eastAsia="en-GB"/>
        </w:rPr>
        <w:t>,</w:t>
      </w:r>
    </w:p>
    <w:p w14:paraId="44F1E3DB"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w:t>
      </w:r>
    </w:p>
    <w:p w14:paraId="0EBF1118"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52FF729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CDC5038"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AFE38C2"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RIC CONTROL FAILURE</w:t>
      </w:r>
    </w:p>
    <w:p w14:paraId="25D417B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549F560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7FB4E08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RICcontrolFailure ::= SEQUENCE {</w:t>
      </w:r>
    </w:p>
    <w:p w14:paraId="59167089"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t>{{RICcontrolFailure-IEs}},</w:t>
      </w:r>
    </w:p>
    <w:p w14:paraId="4CE81B5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7F6E0E87"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3C30522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24CC2E15"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RICcontrolFailure-IEs E2AP-PROTOCOL-IES ::= {</w:t>
      </w:r>
    </w:p>
    <w:p w14:paraId="4810B0E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35F36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6AD64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185CCB2" w14:textId="316B3EAB" w:rsidR="00032412" w:rsidRPr="00032412" w:rsidRDefault="002A7E75" w:rsidP="0003241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00032412" w:rsidRPr="00032412">
        <w:t xml:space="preserve"> </w:t>
      </w:r>
      <w:r w:rsidR="00032412" w:rsidRPr="00032412">
        <w:rPr>
          <w:rFonts w:eastAsia="Times New Roman"/>
          <w:noProof w:val="0"/>
          <w:snapToGrid w:val="0"/>
          <w:lang w:eastAsia="en-GB"/>
        </w:rPr>
        <w:t>|</w:t>
      </w:r>
    </w:p>
    <w:p w14:paraId="34FF6A93" w14:textId="750A910B" w:rsidR="002A7E75" w:rsidRPr="002A7E75" w:rsidRDefault="00032412" w:rsidP="00032412">
      <w:pPr>
        <w:pStyle w:val="PL"/>
        <w:overflowPunct w:val="0"/>
        <w:autoSpaceDE w:val="0"/>
        <w:autoSpaceDN w:val="0"/>
        <w:adjustRightInd w:val="0"/>
        <w:textAlignment w:val="baseline"/>
        <w:rPr>
          <w:rFonts w:eastAsia="Times New Roman"/>
          <w:noProof w:val="0"/>
          <w:snapToGrid w:val="0"/>
          <w:lang w:eastAsia="en-GB"/>
        </w:rPr>
      </w:pPr>
      <w:r w:rsidRPr="00032412">
        <w:rPr>
          <w:rFonts w:eastAsia="Times New Roman"/>
          <w:noProof w:val="0"/>
          <w:snapToGrid w:val="0"/>
          <w:lang w:eastAsia="en-GB"/>
        </w:rPr>
        <w:tab/>
      </w:r>
      <w:proofErr w:type="gramStart"/>
      <w:r w:rsidRPr="00032412">
        <w:rPr>
          <w:rFonts w:eastAsia="Times New Roman"/>
          <w:noProof w:val="0"/>
          <w:snapToGrid w:val="0"/>
          <w:lang w:eastAsia="en-GB"/>
        </w:rPr>
        <w:t>{ ID</w:t>
      </w:r>
      <w:proofErr w:type="gramEnd"/>
      <w:r w:rsidRPr="00032412">
        <w:rPr>
          <w:rFonts w:eastAsia="Times New Roman"/>
          <w:noProof w:val="0"/>
          <w:snapToGrid w:val="0"/>
          <w:lang w:eastAsia="en-GB"/>
        </w:rPr>
        <w:t xml:space="preserve"> id-RICcontrolOutcome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CRITICALITY reject</w:t>
      </w:r>
      <w:r w:rsidRPr="00032412">
        <w:rPr>
          <w:rFonts w:eastAsia="Times New Roman"/>
          <w:noProof w:val="0"/>
          <w:snapToGrid w:val="0"/>
          <w:lang w:eastAsia="en-GB"/>
        </w:rPr>
        <w:tab/>
        <w:t>TYPE 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PRESENCE optional</w:t>
      </w:r>
      <w:r w:rsidRPr="00032412">
        <w:rPr>
          <w:rFonts w:eastAsia="Times New Roman"/>
          <w:noProof w:val="0"/>
          <w:snapToGrid w:val="0"/>
          <w:lang w:eastAsia="en-GB"/>
        </w:rPr>
        <w:tab/>
        <w:t>}</w:t>
      </w:r>
      <w:r w:rsidR="002A7E75" w:rsidRPr="002A7E75">
        <w:rPr>
          <w:rFonts w:eastAsia="Times New Roman"/>
          <w:noProof w:val="0"/>
          <w:snapToGrid w:val="0"/>
          <w:lang w:eastAsia="en-GB"/>
        </w:rPr>
        <w:t>,</w:t>
      </w:r>
    </w:p>
    <w:p w14:paraId="45A86C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94A23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C4C778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C92E3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A3F63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CCE77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MESSAGES FOR GLOBAL PROCEDURES</w:t>
      </w:r>
    </w:p>
    <w:p w14:paraId="77C82B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36A91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D02F0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4DE352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BA928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8B429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Error Indication Elementary Procedure</w:t>
      </w:r>
    </w:p>
    <w:p w14:paraId="708602A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020A7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FBA090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EF9BE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0CC26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ERROR INDICATION</w:t>
      </w:r>
    </w:p>
    <w:p w14:paraId="5A8AEE4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EE382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90F02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ErrorIndication ::=</w:t>
      </w:r>
      <w:proofErr w:type="gramEnd"/>
      <w:r w:rsidRPr="002A7E75">
        <w:rPr>
          <w:rFonts w:eastAsia="Times New Roman"/>
          <w:noProof w:val="0"/>
          <w:snapToGrid w:val="0"/>
          <w:lang w:eastAsia="en-GB"/>
        </w:rPr>
        <w:t xml:space="preserve"> SEQUENCE {</w:t>
      </w:r>
    </w:p>
    <w:p w14:paraId="6FF070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{{ErrorIndication-IEs}},</w:t>
      </w:r>
    </w:p>
    <w:p w14:paraId="76102B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55D35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3D972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029372"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ErrorIndication-IEs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xml:space="preserve"> {</w:t>
      </w:r>
    </w:p>
    <w:p w14:paraId="65DF3AF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FE67C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83DB2B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1FDA91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3B4BA67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w:t>
      </w:r>
    </w:p>
    <w:p w14:paraId="603D693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2EFB0C5F"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70166FB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7C91CE5"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69664D7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E2 Setup Elementary Procedure</w:t>
      </w:r>
    </w:p>
    <w:p w14:paraId="14B5B02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932D827"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4E9B14C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E79E50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552F364"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E2 SETUP REQUEST</w:t>
      </w:r>
    </w:p>
    <w:p w14:paraId="2A4FF442"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585A52E7"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1C2B5A5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63556BB"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E2setupRequest ::= SEQUENCE {</w:t>
      </w:r>
    </w:p>
    <w:p w14:paraId="074D145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lastRenderedPageBreak/>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r>
      <w:r w:rsidRPr="002C473D">
        <w:rPr>
          <w:rFonts w:eastAsia="Times New Roman"/>
          <w:noProof w:val="0"/>
          <w:snapToGrid w:val="0"/>
          <w:lang w:val="it-IT" w:eastAsia="en-GB"/>
        </w:rPr>
        <w:tab/>
        <w:t>{ {E2setupRequestIEs} },</w:t>
      </w:r>
    </w:p>
    <w:p w14:paraId="3311D6E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2A7E75">
        <w:rPr>
          <w:rFonts w:eastAsia="Times New Roman"/>
          <w:noProof w:val="0"/>
          <w:snapToGrid w:val="0"/>
          <w:lang w:eastAsia="en-GB"/>
        </w:rPr>
        <w:t>...</w:t>
      </w:r>
    </w:p>
    <w:p w14:paraId="4E6DFD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C9406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5DA46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E2setupRequestIEs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1DCFF2D" w14:textId="0B1A99F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id-GlobalE2node-ID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GlobalE2node-ID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6361CFE" w14:textId="36EAF480"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id-RANfunctionsAdded</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RANfunctions-List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00971479">
        <w:rPr>
          <w:rFonts w:eastAsia="Times New Roman"/>
          <w:noProof w:val="0"/>
          <w:snapToGrid w:val="0"/>
          <w:lang w:eastAsia="en-GB"/>
        </w:rPr>
        <w:t>|</w:t>
      </w:r>
    </w:p>
    <w:p w14:paraId="05D96F91"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 ID</w:t>
      </w:r>
      <w:proofErr w:type="gramEnd"/>
      <w:r w:rsidRPr="00123982">
        <w:rPr>
          <w:rFonts w:eastAsia="Times New Roman"/>
          <w:noProof w:val="0"/>
          <w:snapToGrid w:val="0"/>
          <w:lang w:eastAsia="en-GB"/>
        </w:rPr>
        <w:t xml:space="preserve"> id-E2nodeComponentConfigUpdate</w:t>
      </w:r>
      <w:r w:rsidRPr="00123982">
        <w:rPr>
          <w:rFonts w:eastAsia="Times New Roman"/>
          <w:noProof w:val="0"/>
          <w:snapToGrid w:val="0"/>
          <w:lang w:eastAsia="en-GB"/>
        </w:rPr>
        <w:tab/>
        <w:t>CRITICALITY reject</w:t>
      </w:r>
      <w:r w:rsidRPr="00123982">
        <w:rPr>
          <w:rFonts w:eastAsia="Times New Roman"/>
          <w:noProof w:val="0"/>
          <w:snapToGrid w:val="0"/>
          <w:lang w:eastAsia="en-GB"/>
        </w:rPr>
        <w:tab/>
        <w:t>TYPE E2nodeComponentConfigUpdate-List</w:t>
      </w:r>
      <w:r w:rsidRPr="00123982">
        <w:rPr>
          <w:rFonts w:eastAsia="Times New Roman"/>
          <w:noProof w:val="0"/>
          <w:snapToGrid w:val="0"/>
          <w:lang w:eastAsia="en-GB"/>
        </w:rPr>
        <w:tab/>
        <w:t>PRESENCE optional</w:t>
      </w:r>
      <w:r w:rsidRPr="00123982">
        <w:rPr>
          <w:rFonts w:eastAsia="Times New Roman"/>
          <w:noProof w:val="0"/>
          <w:snapToGrid w:val="0"/>
          <w:lang w:eastAsia="en-GB"/>
        </w:rPr>
        <w:tab/>
        <w:t>},</w:t>
      </w:r>
    </w:p>
    <w:p w14:paraId="5503063A" w14:textId="155F58AC"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7D4D56">
        <w:rPr>
          <w:rFonts w:eastAsia="Times New Roman"/>
          <w:noProof w:val="0"/>
          <w:snapToGrid w:val="0"/>
          <w:lang w:val="it-IT" w:eastAsia="en-GB"/>
        </w:rPr>
        <w:t>...</w:t>
      </w:r>
    </w:p>
    <w:p w14:paraId="7012C39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1AE7A1D3"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337E741"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52AF8D0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33C1BB9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E2 SETUP RESPONSE</w:t>
      </w:r>
    </w:p>
    <w:p w14:paraId="2A45F08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5829947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4E311A6E"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CCFC434"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E2setupResponse ::= SEQUENCE {</w:t>
      </w:r>
    </w:p>
    <w:p w14:paraId="59A6DB5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r>
      <w:r w:rsidRPr="002C473D">
        <w:rPr>
          <w:rFonts w:eastAsia="Times New Roman"/>
          <w:noProof w:val="0"/>
          <w:snapToGrid w:val="0"/>
          <w:lang w:val="it-IT" w:eastAsia="en-GB"/>
        </w:rPr>
        <w:tab/>
        <w:t>{ {E2setupResponseIEs} },</w:t>
      </w:r>
    </w:p>
    <w:p w14:paraId="7139EB1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55FC40D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951865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579BEE4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E2setupResponseIEs E2AP-PROTOCOL-IES ::= {</w:t>
      </w:r>
    </w:p>
    <w:p w14:paraId="141113DB" w14:textId="4AEE8405"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id-GlobalRIC-ID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GlobalRIC-ID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mandatory</w:t>
      </w:r>
      <w:r w:rsidRPr="002A7E75">
        <w:rPr>
          <w:rFonts w:eastAsia="Times New Roman"/>
          <w:noProof w:val="0"/>
          <w:snapToGrid w:val="0"/>
          <w:lang w:eastAsia="en-GB"/>
        </w:rPr>
        <w:tab/>
        <w:t>}|</w:t>
      </w:r>
    </w:p>
    <w:p w14:paraId="6E3367E9" w14:textId="42D0AF06"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id-RANfunctionsAccepted</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optional</w:t>
      </w:r>
      <w:r w:rsidRPr="002A7E75">
        <w:rPr>
          <w:rFonts w:eastAsia="Times New Roman"/>
          <w:noProof w:val="0"/>
          <w:snapToGrid w:val="0"/>
          <w:lang w:eastAsia="en-GB"/>
        </w:rPr>
        <w:tab/>
        <w:t>}|</w:t>
      </w:r>
    </w:p>
    <w:p w14:paraId="45264E0E" w14:textId="6EB2ACA3"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id-RANfunctionsRejected</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RANfunctionsIDcause-List</w:t>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optional</w:t>
      </w:r>
      <w:r w:rsidRPr="002A7E75">
        <w:rPr>
          <w:rFonts w:eastAsia="Times New Roman"/>
          <w:noProof w:val="0"/>
          <w:snapToGrid w:val="0"/>
          <w:lang w:eastAsia="en-GB"/>
        </w:rPr>
        <w:tab/>
        <w:t>}</w:t>
      </w:r>
      <w:r w:rsidR="00971479">
        <w:rPr>
          <w:rFonts w:eastAsia="Times New Roman"/>
          <w:noProof w:val="0"/>
          <w:snapToGrid w:val="0"/>
          <w:lang w:eastAsia="en-GB"/>
        </w:rPr>
        <w:t>|</w:t>
      </w:r>
    </w:p>
    <w:p w14:paraId="6FDBA5C8"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 ID</w:t>
      </w:r>
      <w:proofErr w:type="gramEnd"/>
      <w:r w:rsidRPr="00123982">
        <w:rPr>
          <w:rFonts w:eastAsia="Times New Roman"/>
          <w:noProof w:val="0"/>
          <w:snapToGrid w:val="0"/>
          <w:lang w:eastAsia="en-GB"/>
        </w:rPr>
        <w:t xml:space="preserve"> id-E2nodeComponentConfigUpdateAck</w:t>
      </w:r>
      <w:r w:rsidRPr="00123982">
        <w:rPr>
          <w:rFonts w:eastAsia="Times New Roman"/>
          <w:noProof w:val="0"/>
          <w:snapToGrid w:val="0"/>
          <w:lang w:eastAsia="en-GB"/>
        </w:rPr>
        <w:tab/>
        <w:t>CRITICALITY reject</w:t>
      </w:r>
      <w:r w:rsidRPr="00123982">
        <w:rPr>
          <w:rFonts w:eastAsia="Times New Roman"/>
          <w:noProof w:val="0"/>
          <w:snapToGrid w:val="0"/>
          <w:lang w:eastAsia="en-GB"/>
        </w:rPr>
        <w:tab/>
        <w:t>TYPE E2nodeComponentConfigUpdateAck-List</w:t>
      </w:r>
      <w:r w:rsidRPr="00123982">
        <w:rPr>
          <w:rFonts w:eastAsia="Times New Roman"/>
          <w:noProof w:val="0"/>
          <w:snapToGrid w:val="0"/>
          <w:lang w:eastAsia="en-GB"/>
        </w:rPr>
        <w:tab/>
        <w:t>PRESENCE optional</w:t>
      </w:r>
      <w:r w:rsidRPr="00123982">
        <w:rPr>
          <w:rFonts w:eastAsia="Times New Roman"/>
          <w:noProof w:val="0"/>
          <w:snapToGrid w:val="0"/>
          <w:lang w:eastAsia="en-GB"/>
        </w:rPr>
        <w:tab/>
        <w:t>},</w:t>
      </w:r>
    </w:p>
    <w:p w14:paraId="698D4507" w14:textId="35AAADD5"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B9E04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81F45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2BF85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87B53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4D572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E2 SETUP FAILURE</w:t>
      </w:r>
    </w:p>
    <w:p w14:paraId="0815FF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FA03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85A2E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6C5DF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w:t>
      </w:r>
      <w:proofErr w:type="gramStart"/>
      <w:r w:rsidRPr="002A7E75">
        <w:rPr>
          <w:rFonts w:eastAsia="Times New Roman"/>
          <w:noProof w:val="0"/>
          <w:snapToGrid w:val="0"/>
          <w:lang w:eastAsia="en-GB"/>
        </w:rPr>
        <w:t>setupFailure ::=</w:t>
      </w:r>
      <w:proofErr w:type="gramEnd"/>
      <w:r w:rsidRPr="002A7E75">
        <w:rPr>
          <w:rFonts w:eastAsia="Times New Roman"/>
          <w:noProof w:val="0"/>
          <w:snapToGrid w:val="0"/>
          <w:lang w:eastAsia="en-GB"/>
        </w:rPr>
        <w:t xml:space="preserve"> SEQUENCE {</w:t>
      </w:r>
    </w:p>
    <w:p w14:paraId="5028C3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r>
      <w:proofErr w:type="gramStart"/>
      <w:r w:rsidRPr="002A7E75">
        <w:rPr>
          <w:rFonts w:eastAsia="Times New Roman"/>
          <w:noProof w:val="0"/>
          <w:snapToGrid w:val="0"/>
          <w:lang w:eastAsia="en-GB"/>
        </w:rPr>
        <w:tab/>
        <w:t>{ {</w:t>
      </w:r>
      <w:proofErr w:type="gramEnd"/>
      <w:r w:rsidRPr="002A7E75">
        <w:rPr>
          <w:rFonts w:eastAsia="Times New Roman"/>
          <w:noProof w:val="0"/>
          <w:snapToGrid w:val="0"/>
          <w:lang w:eastAsia="en-GB"/>
        </w:rPr>
        <w:t>E2setupFailureIEs} },</w:t>
      </w:r>
    </w:p>
    <w:p w14:paraId="46E685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4ABDD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05DC8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8DAFA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E2setupFailureIEs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3D87F8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3A24C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F7F8C77" w14:textId="77777777" w:rsidR="001F027A" w:rsidRDefault="002A7E75" w:rsidP="001F027A">
      <w:pPr>
        <w:pStyle w:val="PL"/>
        <w:overflowPunct w:val="0"/>
        <w:autoSpaceDE w:val="0"/>
        <w:autoSpaceDN w:val="0"/>
        <w:adjustRightInd w:val="0"/>
        <w:textAlignment w:val="baseline"/>
        <w:rPr>
          <w:rFonts w:eastAsia="Times New Roman"/>
          <w:snapToGrid w:val="0"/>
          <w:lang w:val="en-US"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001F027A">
        <w:rPr>
          <w:rFonts w:eastAsia="Times New Roman"/>
          <w:snapToGrid w:val="0"/>
          <w:lang w:val="en-US" w:eastAsia="en-GB"/>
        </w:rPr>
        <w:t>|</w:t>
      </w:r>
    </w:p>
    <w:p w14:paraId="3455ADB1" w14:textId="70C17250" w:rsidR="002A7E75"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val="en-US" w:eastAsia="en-GB"/>
        </w:rPr>
        <w:tab/>
        <w:t>{ ID id-TNLinformation</w:t>
      </w:r>
      <w:r>
        <w:rPr>
          <w:rFonts w:eastAsia="Times New Roman"/>
          <w:snapToGrid w:val="0"/>
          <w:lang w:val="en-US" w:eastAsia="en-GB"/>
        </w:rPr>
        <w:tab/>
      </w:r>
      <w:r w:rsidR="00971479">
        <w:rPr>
          <w:rFonts w:eastAsia="Times New Roman"/>
          <w:snapToGrid w:val="0"/>
          <w:lang w:val="en-US" w:eastAsia="en-GB"/>
        </w:rPr>
        <w:tab/>
      </w:r>
      <w:r w:rsidR="00971479">
        <w:rPr>
          <w:rFonts w:eastAsia="Times New Roman"/>
          <w:snapToGrid w:val="0"/>
          <w:lang w:val="en-US" w:eastAsia="en-GB"/>
        </w:rPr>
        <w:tab/>
      </w:r>
      <w:r w:rsidR="00971479">
        <w:rPr>
          <w:rFonts w:eastAsia="Times New Roman"/>
          <w:snapToGrid w:val="0"/>
          <w:lang w:val="en-US" w:eastAsia="en-GB"/>
        </w:rPr>
        <w:tab/>
      </w:r>
      <w:r>
        <w:rPr>
          <w:rFonts w:eastAsia="Times New Roman"/>
          <w:snapToGrid w:val="0"/>
          <w:lang w:val="en-US" w:eastAsia="en-GB"/>
        </w:rPr>
        <w:t>CRITICALITY ignore</w:t>
      </w:r>
      <w:r>
        <w:rPr>
          <w:rFonts w:eastAsia="Times New Roman"/>
          <w:snapToGrid w:val="0"/>
          <w:lang w:val="en-US" w:eastAsia="en-GB"/>
        </w:rPr>
        <w:tab/>
        <w:t>TYPE TNLinformation</w:t>
      </w:r>
      <w:r>
        <w:rPr>
          <w:rFonts w:eastAsia="Times New Roman"/>
          <w:snapToGrid w:val="0"/>
          <w:lang w:val="en-US" w:eastAsia="en-GB"/>
        </w:rPr>
        <w:tab/>
      </w:r>
      <w:r w:rsidR="00971479">
        <w:rPr>
          <w:rFonts w:eastAsia="Times New Roman"/>
          <w:snapToGrid w:val="0"/>
          <w:lang w:val="en-US" w:eastAsia="en-GB"/>
        </w:rPr>
        <w:tab/>
      </w:r>
      <w:r>
        <w:rPr>
          <w:rFonts w:eastAsia="Times New Roman"/>
          <w:snapToGrid w:val="0"/>
          <w:lang w:val="en-US" w:eastAsia="en-GB"/>
        </w:rPr>
        <w:t>PRESENCE optional</w:t>
      </w:r>
      <w:r>
        <w:rPr>
          <w:rFonts w:eastAsia="Times New Roman"/>
          <w:snapToGrid w:val="0"/>
          <w:lang w:val="en-US" w:eastAsia="en-GB"/>
        </w:rPr>
        <w:tab/>
        <w:t>}</w:t>
      </w:r>
      <w:r w:rsidR="002A7E75" w:rsidRPr="002A7E75">
        <w:rPr>
          <w:rFonts w:eastAsia="Times New Roman"/>
          <w:noProof w:val="0"/>
          <w:snapToGrid w:val="0"/>
          <w:lang w:eastAsia="en-GB"/>
        </w:rPr>
        <w:t>,</w:t>
      </w:r>
    </w:p>
    <w:p w14:paraId="55F52E0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39F47E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3B4C652" w14:textId="320FADB6"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A083FB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6980574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BA1CAF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Elementary Procedure</w:t>
      </w:r>
    </w:p>
    <w:p w14:paraId="08F41CB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7FEF20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2A96A91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70E1AEF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D0160B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w:t>
      </w:r>
    </w:p>
    <w:p w14:paraId="58E82E6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E495B7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3F47D97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w:t>
      </w:r>
      <w:proofErr w:type="gramStart"/>
      <w:r w:rsidRPr="00DD0278">
        <w:rPr>
          <w:rFonts w:eastAsia="Times New Roman"/>
          <w:noProof w:val="0"/>
          <w:snapToGrid w:val="0"/>
          <w:lang w:eastAsia="en-GB"/>
        </w:rPr>
        <w:t>connectionUpdate ::=</w:t>
      </w:r>
      <w:proofErr w:type="gramEnd"/>
      <w:r w:rsidRPr="00DD0278">
        <w:rPr>
          <w:rFonts w:eastAsia="Times New Roman"/>
          <w:noProof w:val="0"/>
          <w:snapToGrid w:val="0"/>
          <w:lang w:eastAsia="en-GB"/>
        </w:rPr>
        <w:t xml:space="preserve"> SEQUENCE {</w:t>
      </w:r>
    </w:p>
    <w:p w14:paraId="426DE11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protocolIEs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ProtocolIE-Container</w:t>
      </w:r>
      <w:r w:rsidRPr="00DD0278">
        <w:rPr>
          <w:rFonts w:eastAsia="Times New Roman"/>
          <w:noProof w:val="0"/>
          <w:snapToGrid w:val="0"/>
          <w:lang w:eastAsia="en-GB"/>
        </w:rPr>
        <w:tab/>
        <w:t>{{E2connectionUpdate-IEs}},</w:t>
      </w:r>
    </w:p>
    <w:p w14:paraId="0C61718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14BE0D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26FC76F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E6B93D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4013002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lastRenderedPageBreak/>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id-E2connectionUpdateAdd</w:t>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33F9FE0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id-E2connectionUpdateRemove</w:t>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E2connectionUpdateRemove-List</w:t>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1894652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id-E2connectionUpdateModify</w:t>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FF8A17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057437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3EC357D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70E7EE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ProtocolIE-SingleContainer { {E2connectionUpdate-ItemIEs} }</w:t>
      </w:r>
    </w:p>
    <w:p w14:paraId="3226E73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981028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E2connectionUpdate-ItemIEs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054A847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E2connectionUpdate-Item </w:t>
      </w:r>
      <w:r w:rsidRPr="00DD0278">
        <w:rPr>
          <w:rFonts w:eastAsia="Times New Roman"/>
          <w:noProof w:val="0"/>
          <w:snapToGrid w:val="0"/>
          <w:lang w:eastAsia="en-GB"/>
        </w:rPr>
        <w:tab/>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16C9263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3DCB18E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3386BCA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5300BDC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xml:space="preserve"> SEQUENCE {</w:t>
      </w:r>
    </w:p>
    <w:p w14:paraId="5E7DEE2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TNLinformation,</w:t>
      </w:r>
    </w:p>
    <w:p w14:paraId="202582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xml:space="preserve">tnlUsage  </w:t>
      </w:r>
      <w:r w:rsidRPr="00DD0278">
        <w:rPr>
          <w:rFonts w:eastAsia="Times New Roman"/>
          <w:noProof w:val="0"/>
          <w:snapToGrid w:val="0"/>
          <w:lang w:eastAsia="en-GB"/>
        </w:rPr>
        <w:tab/>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TNLusage,</w:t>
      </w:r>
    </w:p>
    <w:p w14:paraId="5A1D234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2AE0335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61D64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0B66C6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E2connectionUpdateRemove-</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ProtocolIE-SingleContainer { {E2connectionUpdateRemove-ItemIEs} }</w:t>
      </w:r>
    </w:p>
    <w:p w14:paraId="516AB3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586FC2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E2connectionUpdateRemove-ItemIEs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2684FDF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id-E2connectionUpdateRemove-Item</w:t>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E2connectionUpdateRemove-Item </w:t>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5710191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F9E725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C94A92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E291BB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E2connectionUpdateRemove-</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xml:space="preserve"> SEQUENCE {</w:t>
      </w:r>
    </w:p>
    <w:p w14:paraId="5A186B2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TNLinformation,</w:t>
      </w:r>
    </w:p>
    <w:p w14:paraId="75D3C22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7CC768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9ED39D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7CD1E56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B5A352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EB6BEF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73C8C55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848BDD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ACKNOWLEDGE</w:t>
      </w:r>
    </w:p>
    <w:p w14:paraId="19A752A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31A5BA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653C16F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w:t>
      </w:r>
      <w:proofErr w:type="gramStart"/>
      <w:r w:rsidRPr="00DD0278">
        <w:rPr>
          <w:rFonts w:eastAsia="Times New Roman"/>
          <w:noProof w:val="0"/>
          <w:snapToGrid w:val="0"/>
          <w:lang w:eastAsia="en-GB"/>
        </w:rPr>
        <w:t>connectionUpdateAcknowledge ::=</w:t>
      </w:r>
      <w:proofErr w:type="gramEnd"/>
      <w:r w:rsidRPr="00DD0278">
        <w:rPr>
          <w:rFonts w:eastAsia="Times New Roman"/>
          <w:noProof w:val="0"/>
          <w:snapToGrid w:val="0"/>
          <w:lang w:eastAsia="en-GB"/>
        </w:rPr>
        <w:t xml:space="preserve"> SEQUENCE {</w:t>
      </w:r>
    </w:p>
    <w:p w14:paraId="4D4941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protocolIEs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ProtocolIE-Container</w:t>
      </w:r>
      <w:r w:rsidRPr="00DD0278">
        <w:rPr>
          <w:rFonts w:eastAsia="Times New Roman"/>
          <w:noProof w:val="0"/>
          <w:snapToGrid w:val="0"/>
          <w:lang w:eastAsia="en-GB"/>
        </w:rPr>
        <w:tab/>
        <w:t>{{E2connectionUpdateAck-IEs}},</w:t>
      </w:r>
    </w:p>
    <w:p w14:paraId="0E748AD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27FEC8A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46455C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83BAC7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E2connectionUpdateAck-IEs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3453AD0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9223CB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id-E2connectionSetupFailed</w:t>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E2connectionSetupFailed-List</w:t>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180EBE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49E72DE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4D8ABB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7417F8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E2connectionSetupFailed-</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ProtocolIE-SingleContainer { {E2connectionSetupFailed-ItemIEs} }</w:t>
      </w:r>
    </w:p>
    <w:p w14:paraId="36C5256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439647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E2connectionSetupFailed-ItemIEs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68D121D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E2connectionSetupFailed-Item </w:t>
      </w:r>
      <w:r w:rsidRPr="00DD0278">
        <w:rPr>
          <w:rFonts w:eastAsia="Times New Roman"/>
          <w:noProof w:val="0"/>
          <w:snapToGrid w:val="0"/>
          <w:lang w:eastAsia="en-GB"/>
        </w:rPr>
        <w:tab/>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3A0B4C4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E7A3B9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24C52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516A78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E2connectionSetupFailed-</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xml:space="preserve"> SEQUENCE {</w:t>
      </w:r>
    </w:p>
    <w:p w14:paraId="2126379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TNLinformation,</w:t>
      </w:r>
    </w:p>
    <w:p w14:paraId="5230841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Cause,</w:t>
      </w:r>
    </w:p>
    <w:p w14:paraId="2A490C9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4F752F0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D9A43D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22A35B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285BDC2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6719141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FAILURE</w:t>
      </w:r>
    </w:p>
    <w:p w14:paraId="4823A97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B2A0E0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lastRenderedPageBreak/>
        <w:t>-- **************************************************************</w:t>
      </w:r>
    </w:p>
    <w:p w14:paraId="376918C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w:t>
      </w:r>
      <w:proofErr w:type="gramStart"/>
      <w:r w:rsidRPr="00DD0278">
        <w:rPr>
          <w:rFonts w:eastAsia="Times New Roman"/>
          <w:noProof w:val="0"/>
          <w:snapToGrid w:val="0"/>
          <w:lang w:eastAsia="en-GB"/>
        </w:rPr>
        <w:t>connectionUpdateFailure ::=</w:t>
      </w:r>
      <w:proofErr w:type="gramEnd"/>
      <w:r w:rsidRPr="00DD0278">
        <w:rPr>
          <w:rFonts w:eastAsia="Times New Roman"/>
          <w:noProof w:val="0"/>
          <w:snapToGrid w:val="0"/>
          <w:lang w:eastAsia="en-GB"/>
        </w:rPr>
        <w:t xml:space="preserve"> SEQUENCE {</w:t>
      </w:r>
    </w:p>
    <w:p w14:paraId="55E87C4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protocolIEs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ProtocolIE-Container</w:t>
      </w:r>
      <w:r w:rsidRPr="00DD0278">
        <w:rPr>
          <w:rFonts w:eastAsia="Times New Roman"/>
          <w:noProof w:val="0"/>
          <w:snapToGrid w:val="0"/>
          <w:lang w:eastAsia="en-GB"/>
        </w:rPr>
        <w:tab/>
        <w:t>{{E2connectionUpdateFailure-IEs}},</w:t>
      </w:r>
    </w:p>
    <w:p w14:paraId="52F3D46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6F27765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7F4A18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5EE6A16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E2connectionUpdateFailure-IEs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xml:space="preserve"> {</w:t>
      </w:r>
    </w:p>
    <w:p w14:paraId="50CB881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2B30F51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id-TimeToWait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ignore</w:t>
      </w:r>
      <w:r w:rsidRPr="00DD0278">
        <w:rPr>
          <w:rFonts w:eastAsia="Times New Roman"/>
          <w:noProof w:val="0"/>
          <w:snapToGrid w:val="0"/>
          <w:lang w:eastAsia="en-GB"/>
        </w:rPr>
        <w:tab/>
        <w:t>TYPE TimeToWait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103703D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id-CriticalityDiagnostics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ignore</w:t>
      </w:r>
      <w:r w:rsidRPr="00DD0278">
        <w:rPr>
          <w:rFonts w:eastAsia="Times New Roman"/>
          <w:noProof w:val="0"/>
          <w:snapToGrid w:val="0"/>
          <w:lang w:eastAsia="en-GB"/>
        </w:rPr>
        <w:tab/>
        <w:t>TYPE CriticalityDiagnostics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299B277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E87DE0F" w14:textId="4045202C"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1635811" w14:textId="051FC8A9" w:rsidR="001F027A" w:rsidRDefault="001F027A" w:rsidP="002A7E75">
      <w:pPr>
        <w:pStyle w:val="PL"/>
        <w:overflowPunct w:val="0"/>
        <w:autoSpaceDE w:val="0"/>
        <w:autoSpaceDN w:val="0"/>
        <w:adjustRightInd w:val="0"/>
        <w:textAlignment w:val="baseline"/>
        <w:rPr>
          <w:rFonts w:eastAsia="Times New Roman"/>
          <w:noProof w:val="0"/>
          <w:snapToGrid w:val="0"/>
          <w:lang w:eastAsia="en-GB"/>
        </w:rPr>
      </w:pPr>
    </w:p>
    <w:p w14:paraId="12A9442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02A91FC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D340BC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Elementary Procedure</w:t>
      </w:r>
    </w:p>
    <w:p w14:paraId="40B5856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ECB874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3112685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2A3ABE5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AA58B9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w:t>
      </w:r>
    </w:p>
    <w:p w14:paraId="2BE8F43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2EE1CC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23D2D19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nodeConfigurationUpdate ::=</w:t>
      </w:r>
      <w:proofErr w:type="gramEnd"/>
      <w:r w:rsidRPr="00A3440D">
        <w:rPr>
          <w:rFonts w:eastAsia="Times New Roman"/>
          <w:noProof w:val="0"/>
          <w:snapToGrid w:val="0"/>
          <w:lang w:eastAsia="en-GB"/>
        </w:rPr>
        <w:t xml:space="preserve"> SEQUENCE {</w:t>
      </w:r>
    </w:p>
    <w:p w14:paraId="69C04D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protocolIEs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ProtocolIE-Container</w:t>
      </w:r>
      <w:r w:rsidRPr="00A3440D">
        <w:rPr>
          <w:rFonts w:eastAsia="Times New Roman"/>
          <w:noProof w:val="0"/>
          <w:snapToGrid w:val="0"/>
          <w:lang w:eastAsia="en-GB"/>
        </w:rPr>
        <w:tab/>
        <w:t>{{E2nodeConfigurationUpdate-IEs}},</w:t>
      </w:r>
    </w:p>
    <w:p w14:paraId="11615D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F3CC2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9033F5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4CA247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08A2762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w:t>
      </w:r>
      <w:r w:rsidRPr="00A3440D">
        <w:rPr>
          <w:rFonts w:eastAsia="Times New Roman"/>
          <w:noProof w:val="0"/>
          <w:snapToGrid w:val="0"/>
          <w:lang w:eastAsia="en-GB"/>
        </w:rPr>
        <w:tab/>
      </w:r>
      <w:r w:rsidRPr="00A3440D">
        <w:rPr>
          <w:rFonts w:eastAsia="Times New Roman"/>
          <w:noProof w:val="0"/>
          <w:snapToGrid w:val="0"/>
          <w:lang w:eastAsia="en-GB"/>
        </w:rPr>
        <w:tab/>
        <w:t>CRITICALITY reject</w:t>
      </w:r>
      <w:r w:rsidRPr="00A3440D">
        <w:rPr>
          <w:rFonts w:eastAsia="Times New Roman"/>
          <w:noProof w:val="0"/>
          <w:snapToGrid w:val="0"/>
          <w:lang w:eastAsia="en-GB"/>
        </w:rPr>
        <w:tab/>
        <w:t>TYPE E2nodeComponentConfigUpdate-List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5B9AA1E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641496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1A98FE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102F74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w:t>
      </w:r>
      <w:proofErr w:type="gramStart"/>
      <w:r w:rsidRPr="00A3440D">
        <w:rPr>
          <w:rFonts w:eastAsia="Times New Roman"/>
          <w:noProof w:val="0"/>
          <w:snapToGrid w:val="0"/>
          <w:lang w:eastAsia="en-GB"/>
        </w:rPr>
        <w:t>List ::=</w:t>
      </w:r>
      <w:proofErr w:type="gramEnd"/>
      <w:r w:rsidRPr="00A3440D">
        <w:rPr>
          <w:rFonts w:eastAsia="Times New Roman"/>
          <w:noProof w:val="0"/>
          <w:snapToGrid w:val="0"/>
          <w:lang w:eastAsia="en-GB"/>
        </w:rPr>
        <w:t xml:space="preserve"> SEQUENCE (SIZE(1..maxofE2nodeComponents)) OF ProtocolIE-SingleContainer { {E2nodeComponentConfigUpdate-ItemIEs} }</w:t>
      </w:r>
    </w:p>
    <w:p w14:paraId="69D413A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8032A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E2nodeComponentConfigUpdate-ItemIEs </w:t>
      </w:r>
      <w:r w:rsidRPr="00A3440D">
        <w:rPr>
          <w:rFonts w:eastAsia="Times New Roman"/>
          <w:noProof w:val="0"/>
          <w:snapToGrid w:val="0"/>
          <w:lang w:eastAsia="en-GB"/>
        </w:rPr>
        <w:tab/>
        <w:t>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7C765909" w14:textId="5795D6C2"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 xml:space="preserve">CRITICALITY </w:t>
      </w:r>
      <w:r w:rsidR="00D73E14">
        <w:rPr>
          <w:rFonts w:eastAsia="Times New Roman"/>
          <w:noProof w:val="0"/>
          <w:snapToGrid w:val="0"/>
          <w:lang w:eastAsia="en-GB"/>
        </w:rPr>
        <w:t>reject</w:t>
      </w:r>
      <w:r w:rsidRPr="00A3440D">
        <w:rPr>
          <w:rFonts w:eastAsia="Times New Roman"/>
          <w:noProof w:val="0"/>
          <w:snapToGrid w:val="0"/>
          <w:lang w:eastAsia="en-GB"/>
        </w:rPr>
        <w:t xml:space="preserve"> </w:t>
      </w:r>
      <w:r w:rsidRPr="00A3440D">
        <w:rPr>
          <w:rFonts w:eastAsia="Times New Roman"/>
          <w:noProof w:val="0"/>
          <w:snapToGrid w:val="0"/>
          <w:lang w:eastAsia="en-GB"/>
        </w:rPr>
        <w:tab/>
        <w:t xml:space="preserve">TYPE E2nodeComponentConfigUpdate-Item </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342BA2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11EC9588"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C3145B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494B757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EE6FC3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w:t>
      </w:r>
      <w:proofErr w:type="gramStart"/>
      <w:r w:rsidRPr="00A3440D">
        <w:rPr>
          <w:rFonts w:eastAsia="Times New Roman"/>
          <w:noProof w:val="0"/>
          <w:snapToGrid w:val="0"/>
          <w:lang w:eastAsia="en-GB"/>
        </w:rPr>
        <w:t>Item ::=</w:t>
      </w:r>
      <w:proofErr w:type="gramEnd"/>
      <w:r w:rsidRPr="00A3440D">
        <w:rPr>
          <w:rFonts w:eastAsia="Times New Roman"/>
          <w:noProof w:val="0"/>
          <w:snapToGrid w:val="0"/>
          <w:lang w:eastAsia="en-GB"/>
        </w:rPr>
        <w:t xml:space="preserve"> SEQUENCE {</w:t>
      </w:r>
    </w:p>
    <w:p w14:paraId="2E67F3C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E2nodeComponentType,</w:t>
      </w:r>
    </w:p>
    <w:p w14:paraId="5B636546" w14:textId="3D8AF234" w:rsidR="00716ADA" w:rsidRDefault="00716ADA" w:rsidP="00A3440D">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6500BD23" w14:textId="67B9BBB8"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w:t>
      </w:r>
      <w:proofErr w:type="gramStart"/>
      <w:r w:rsidRPr="00A3440D">
        <w:rPr>
          <w:rFonts w:eastAsia="Times New Roman"/>
          <w:noProof w:val="0"/>
          <w:snapToGrid w:val="0"/>
          <w:lang w:eastAsia="en-GB"/>
        </w:rPr>
        <w:t xml:space="preserve">nodeComponentConfigUpdate  </w:t>
      </w:r>
      <w:r w:rsidRPr="00A3440D">
        <w:rPr>
          <w:rFonts w:eastAsia="Times New Roman"/>
          <w:noProof w:val="0"/>
          <w:snapToGrid w:val="0"/>
          <w:lang w:eastAsia="en-GB"/>
        </w:rPr>
        <w:tab/>
      </w:r>
      <w:proofErr w:type="gramEnd"/>
      <w:r w:rsidRPr="00A3440D">
        <w:rPr>
          <w:rFonts w:eastAsia="Times New Roman"/>
          <w:noProof w:val="0"/>
          <w:snapToGrid w:val="0"/>
          <w:lang w:eastAsia="en-GB"/>
        </w:rPr>
        <w:tab/>
        <w:t>E2nodeComponentConfigUpdate,</w:t>
      </w:r>
    </w:p>
    <w:p w14:paraId="6864D45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F33B5C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7DD22DE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33896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CE99F5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1991E6D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5236C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ACKNOWLEDGE</w:t>
      </w:r>
    </w:p>
    <w:p w14:paraId="260C344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D3D71C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7943137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nodeConfigurationUpdateAcknowledge ::=</w:t>
      </w:r>
      <w:proofErr w:type="gramEnd"/>
      <w:r w:rsidRPr="00A3440D">
        <w:rPr>
          <w:rFonts w:eastAsia="Times New Roman"/>
          <w:noProof w:val="0"/>
          <w:snapToGrid w:val="0"/>
          <w:lang w:eastAsia="en-GB"/>
        </w:rPr>
        <w:t xml:space="preserve"> SEQUENCE {</w:t>
      </w:r>
    </w:p>
    <w:p w14:paraId="1D4FC30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protocolIEs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ProtocolIE-Container</w:t>
      </w:r>
      <w:r w:rsidRPr="00A3440D">
        <w:rPr>
          <w:rFonts w:eastAsia="Times New Roman"/>
          <w:noProof w:val="0"/>
          <w:snapToGrid w:val="0"/>
          <w:lang w:eastAsia="en-GB"/>
        </w:rPr>
        <w:tab/>
        <w:t>{{E2nodeConfigurationUpdateAcknowledge-IEs}},</w:t>
      </w:r>
    </w:p>
    <w:p w14:paraId="17FADAB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DA53DC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1740B878"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8F182A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E2nodeConfigurationUpdateAcknowledge-IEs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542DF6D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id-E2nodeComponentConfigUpdateAck</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reject</w:t>
      </w:r>
      <w:r w:rsidRPr="00A3440D">
        <w:rPr>
          <w:rFonts w:eastAsia="Times New Roman"/>
          <w:noProof w:val="0"/>
          <w:snapToGrid w:val="0"/>
          <w:lang w:eastAsia="en-GB"/>
        </w:rPr>
        <w:tab/>
        <w:t>TYPE E2nodeComponentConfigUpdateAck-List</w:t>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02637C7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3DAA72F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4F0A2FA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54D1E4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E2nodeComponentConfigUpdateAck-</w:t>
      </w:r>
      <w:proofErr w:type="gramStart"/>
      <w:r w:rsidRPr="00A3440D">
        <w:rPr>
          <w:rFonts w:eastAsia="Times New Roman"/>
          <w:noProof w:val="0"/>
          <w:snapToGrid w:val="0"/>
          <w:lang w:eastAsia="en-GB"/>
        </w:rPr>
        <w:t>List ::=</w:t>
      </w:r>
      <w:proofErr w:type="gramEnd"/>
      <w:r w:rsidRPr="00A3440D">
        <w:rPr>
          <w:rFonts w:eastAsia="Times New Roman"/>
          <w:noProof w:val="0"/>
          <w:snapToGrid w:val="0"/>
          <w:lang w:eastAsia="en-GB"/>
        </w:rPr>
        <w:t xml:space="preserve"> SEQUENCE (SIZE(1..maxofE2nodeComponents)) OF ProtocolIE-SingleContainer { {E2nodeComponentConfigUpdateAck-ItemIEs} }</w:t>
      </w:r>
    </w:p>
    <w:p w14:paraId="132C08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B42F1D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E2nodeComponentConfigUpdateAck-ItemIEs </w:t>
      </w:r>
      <w:r w:rsidRPr="00A3440D">
        <w:rPr>
          <w:rFonts w:eastAsia="Times New Roman"/>
          <w:noProof w:val="0"/>
          <w:snapToGrid w:val="0"/>
          <w:lang w:eastAsia="en-GB"/>
        </w:rPr>
        <w:tab/>
        <w:t>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72451EEB" w14:textId="2A5CBFE6"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lastRenderedPageBreak/>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id-E2nodeComponentConfigUpdateAck-Item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 xml:space="preserve">CRITICALITY </w:t>
      </w:r>
      <w:r w:rsidR="00D73E14">
        <w:rPr>
          <w:rFonts w:eastAsia="Times New Roman"/>
          <w:noProof w:val="0"/>
          <w:snapToGrid w:val="0"/>
          <w:lang w:eastAsia="en-GB"/>
        </w:rPr>
        <w:t>reject</w:t>
      </w:r>
      <w:r w:rsidRPr="00A3440D">
        <w:rPr>
          <w:rFonts w:eastAsia="Times New Roman"/>
          <w:noProof w:val="0"/>
          <w:snapToGrid w:val="0"/>
          <w:lang w:eastAsia="en-GB"/>
        </w:rPr>
        <w:t xml:space="preserve"> </w:t>
      </w:r>
      <w:r w:rsidRPr="00A3440D">
        <w:rPr>
          <w:rFonts w:eastAsia="Times New Roman"/>
          <w:noProof w:val="0"/>
          <w:snapToGrid w:val="0"/>
          <w:lang w:eastAsia="en-GB"/>
        </w:rPr>
        <w:tab/>
        <w:t xml:space="preserve">TYPE E2nodeComponentConfigUpdateAck-Item </w:t>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0C01EB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4566804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854406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3372E4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6F7D7A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E2nodeComponentConfigUpdateAck-</w:t>
      </w:r>
      <w:proofErr w:type="gramStart"/>
      <w:r w:rsidRPr="00A3440D">
        <w:rPr>
          <w:rFonts w:eastAsia="Times New Roman"/>
          <w:noProof w:val="0"/>
          <w:snapToGrid w:val="0"/>
          <w:lang w:eastAsia="en-GB"/>
        </w:rPr>
        <w:t>Item ::=</w:t>
      </w:r>
      <w:proofErr w:type="gramEnd"/>
      <w:r w:rsidRPr="00A3440D">
        <w:rPr>
          <w:rFonts w:eastAsia="Times New Roman"/>
          <w:noProof w:val="0"/>
          <w:snapToGrid w:val="0"/>
          <w:lang w:eastAsia="en-GB"/>
        </w:rPr>
        <w:t xml:space="preserve"> SEQUENCE {</w:t>
      </w:r>
    </w:p>
    <w:p w14:paraId="3D18E46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E2nodeComponentType,</w:t>
      </w:r>
    </w:p>
    <w:p w14:paraId="4F027494" w14:textId="03328AA9" w:rsidR="00716ADA" w:rsidRDefault="00716ADA" w:rsidP="00A3440D">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7F0023BA" w14:textId="433A91DA"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e2nodeComponentConfigUpdateAck</w:t>
      </w:r>
      <w:r w:rsidRPr="00A3440D">
        <w:rPr>
          <w:rFonts w:eastAsia="Times New Roman"/>
          <w:noProof w:val="0"/>
          <w:snapToGrid w:val="0"/>
          <w:lang w:eastAsia="en-GB"/>
        </w:rPr>
        <w:tab/>
        <w:t>E2nodeComponentConfigUpdateAck,</w:t>
      </w:r>
    </w:p>
    <w:p w14:paraId="436799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87D36C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76AAB40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DCA2F1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07C58A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5D6197F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410D44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FAILURE</w:t>
      </w:r>
    </w:p>
    <w:p w14:paraId="14AB61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B8479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719E061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nodeConfigurationUpdateFailure ::=</w:t>
      </w:r>
      <w:proofErr w:type="gramEnd"/>
      <w:r w:rsidRPr="00A3440D">
        <w:rPr>
          <w:rFonts w:eastAsia="Times New Roman"/>
          <w:noProof w:val="0"/>
          <w:snapToGrid w:val="0"/>
          <w:lang w:eastAsia="en-GB"/>
        </w:rPr>
        <w:t xml:space="preserve"> SEQUENCE {</w:t>
      </w:r>
    </w:p>
    <w:p w14:paraId="565DD6E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protocolIEs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ProtocolIE-Container</w:t>
      </w:r>
      <w:r w:rsidRPr="00A3440D">
        <w:rPr>
          <w:rFonts w:eastAsia="Times New Roman"/>
          <w:noProof w:val="0"/>
          <w:snapToGrid w:val="0"/>
          <w:lang w:eastAsia="en-GB"/>
        </w:rPr>
        <w:tab/>
        <w:t>{{E2nodeConfigurationUpdateFailure-IEs}},</w:t>
      </w:r>
    </w:p>
    <w:p w14:paraId="690A880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411572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849282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995D70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E2nodeConfigurationUpdateFailure-IEs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xml:space="preserve"> {</w:t>
      </w:r>
    </w:p>
    <w:p w14:paraId="3466FB3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id-Cause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Cause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DC128E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id-TimeToWait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TimeToWait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264A11C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id-CriticalityDiagnostics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CriticalityDiagnostics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029921F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2F619FBC" w14:textId="074E99C6"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D6DE2CB" w14:textId="77777777" w:rsidR="00A3440D" w:rsidRPr="002A7E75"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9291B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908EE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6B19D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Elementary Procedure</w:t>
      </w:r>
    </w:p>
    <w:p w14:paraId="06EAA5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E66AA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C958A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FE33C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8BB49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9C3EC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REQUEST</w:t>
      </w:r>
    </w:p>
    <w:p w14:paraId="6A203E8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0C18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51349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FE5433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ResetRequest ::=</w:t>
      </w:r>
      <w:proofErr w:type="gramEnd"/>
      <w:r w:rsidRPr="002A7E75">
        <w:rPr>
          <w:rFonts w:eastAsia="Times New Roman"/>
          <w:noProof w:val="0"/>
          <w:snapToGrid w:val="0"/>
          <w:lang w:eastAsia="en-GB"/>
        </w:rPr>
        <w:t xml:space="preserve"> SEQUENCE {</w:t>
      </w:r>
    </w:p>
    <w:p w14:paraId="7950A59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r>
      <w:proofErr w:type="gramStart"/>
      <w:r w:rsidRPr="002A7E75">
        <w:rPr>
          <w:rFonts w:eastAsia="Times New Roman"/>
          <w:noProof w:val="0"/>
          <w:snapToGrid w:val="0"/>
          <w:lang w:eastAsia="en-GB"/>
        </w:rPr>
        <w:tab/>
        <w:t>{ {</w:t>
      </w:r>
      <w:proofErr w:type="gramEnd"/>
      <w:r w:rsidRPr="002A7E75">
        <w:rPr>
          <w:rFonts w:eastAsia="Times New Roman"/>
          <w:noProof w:val="0"/>
          <w:snapToGrid w:val="0"/>
          <w:lang w:eastAsia="en-GB"/>
        </w:rPr>
        <w:t>ResetRequestIEs} },</w:t>
      </w:r>
    </w:p>
    <w:p w14:paraId="25ED816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8AF7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55559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662AAC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ResetRequestIEs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23E22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4B403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8E51C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87C94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E67ADA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A7E22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3F50D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RESPONSE</w:t>
      </w:r>
    </w:p>
    <w:p w14:paraId="6B0750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2B9D0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D807D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56D40C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ResetResponse ::=</w:t>
      </w:r>
      <w:proofErr w:type="gramEnd"/>
      <w:r w:rsidRPr="002A7E75">
        <w:rPr>
          <w:rFonts w:eastAsia="Times New Roman"/>
          <w:noProof w:val="0"/>
          <w:snapToGrid w:val="0"/>
          <w:lang w:eastAsia="en-GB"/>
        </w:rPr>
        <w:t xml:space="preserve"> SEQUENCE {</w:t>
      </w:r>
    </w:p>
    <w:p w14:paraId="0B5BCAD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r>
      <w:proofErr w:type="gramStart"/>
      <w:r w:rsidRPr="002A7E75">
        <w:rPr>
          <w:rFonts w:eastAsia="Times New Roman"/>
          <w:noProof w:val="0"/>
          <w:snapToGrid w:val="0"/>
          <w:lang w:eastAsia="en-GB"/>
        </w:rPr>
        <w:tab/>
        <w:t>{ {</w:t>
      </w:r>
      <w:proofErr w:type="gramEnd"/>
      <w:r w:rsidRPr="002A7E75">
        <w:rPr>
          <w:rFonts w:eastAsia="Times New Roman"/>
          <w:noProof w:val="0"/>
          <w:snapToGrid w:val="0"/>
          <w:lang w:eastAsia="en-GB"/>
        </w:rPr>
        <w:t>ResetResponseIEs} },</w:t>
      </w:r>
    </w:p>
    <w:p w14:paraId="5B80A5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160609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96782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31511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ResetResponseIEs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4A3E46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522082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43F91A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C3C4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267A6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D5FB9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C4A65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Elementary Procedure</w:t>
      </w:r>
    </w:p>
    <w:p w14:paraId="1D18B0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w:t>
      </w:r>
    </w:p>
    <w:p w14:paraId="5746D51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36AEC3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F5C2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26B59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w:t>
      </w:r>
    </w:p>
    <w:p w14:paraId="7A10AC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CC803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042DBF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RICserviceUpdate ::=</w:t>
      </w:r>
      <w:proofErr w:type="gramEnd"/>
      <w:r w:rsidRPr="002A7E75">
        <w:rPr>
          <w:rFonts w:eastAsia="Times New Roman"/>
          <w:noProof w:val="0"/>
          <w:snapToGrid w:val="0"/>
          <w:lang w:eastAsia="en-GB"/>
        </w:rPr>
        <w:t xml:space="preserve"> SEQUENCE {</w:t>
      </w:r>
    </w:p>
    <w:p w14:paraId="2FFE83C1"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7D4D56">
        <w:rPr>
          <w:rFonts w:eastAsia="Times New Roman"/>
          <w:noProof w:val="0"/>
          <w:snapToGrid w:val="0"/>
          <w:lang w:val="it-IT" w:eastAsia="en-GB"/>
        </w:rPr>
        <w:t>protocolIEs</w:t>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t>ProtocolIE-Container</w:t>
      </w:r>
      <w:r w:rsidRPr="007D4D56">
        <w:rPr>
          <w:rFonts w:eastAsia="Times New Roman"/>
          <w:noProof w:val="0"/>
          <w:snapToGrid w:val="0"/>
          <w:lang w:val="it-IT" w:eastAsia="en-GB"/>
        </w:rPr>
        <w:tab/>
        <w:t>{{RICserviceUpdate-IEs}},</w:t>
      </w:r>
    </w:p>
    <w:p w14:paraId="52114CD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w:t>
      </w:r>
    </w:p>
    <w:p w14:paraId="7CBDCA1D"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17FFBDF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92750E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RICserviceUpdate-IEs E2AP-PROTOCOL-IES ::= {</w:t>
      </w:r>
    </w:p>
    <w:p w14:paraId="04583D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id-RANfunctionsAdded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834D5C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id-RANfunctionsModified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DFA9B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id-RANfunctionsDeleted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2238DB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8FFA12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D65D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7DDB7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RANfunctions-</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ProtocolIE-SingleContainer { {RANfunction-ItemIEs} }</w:t>
      </w:r>
    </w:p>
    <w:p w14:paraId="1FD3576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9CBB1E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RANfunction-ItemIEs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6673BA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RANfunction-Item </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00C52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5FA3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AA132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5251D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BDCF7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4706B8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RANfunctionID,</w:t>
      </w:r>
    </w:p>
    <w:p w14:paraId="67DE2D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xml:space="preserve">ranFunctionDefinition  </w:t>
      </w:r>
      <w:r w:rsidRPr="002A7E75">
        <w:rPr>
          <w:rFonts w:eastAsia="Times New Roman"/>
          <w:noProof w:val="0"/>
          <w:snapToGrid w:val="0"/>
          <w:lang w:eastAsia="en-GB"/>
        </w:rPr>
        <w:tab/>
      </w:r>
      <w:proofErr w:type="gramEnd"/>
      <w:r w:rsidRPr="002A7E75">
        <w:rPr>
          <w:rFonts w:eastAsia="Times New Roman"/>
          <w:noProof w:val="0"/>
          <w:snapToGrid w:val="0"/>
          <w:lang w:eastAsia="en-GB"/>
        </w:rPr>
        <w:tab/>
        <w:t>RANfunctionDefinition,</w:t>
      </w:r>
    </w:p>
    <w:p w14:paraId="4E3F9A65" w14:textId="77C7C409" w:rsidR="006757F7"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r w:rsidR="006757F7" w:rsidRPr="00B44A2C">
        <w:rPr>
          <w:rFonts w:eastAsia="Times New Roman"/>
          <w:noProof w:val="0"/>
          <w:snapToGrid w:val="0"/>
          <w:lang w:eastAsia="en-GB"/>
        </w:rPr>
        <w:t>ranFunctionRevision</w:t>
      </w:r>
      <w:r w:rsidR="006757F7" w:rsidRPr="00B44A2C">
        <w:rPr>
          <w:rFonts w:eastAsia="Times New Roman"/>
          <w:noProof w:val="0"/>
          <w:snapToGrid w:val="0"/>
          <w:lang w:eastAsia="en-GB"/>
        </w:rPr>
        <w:tab/>
      </w:r>
      <w:r w:rsidR="006757F7" w:rsidRPr="00B44A2C">
        <w:rPr>
          <w:rFonts w:eastAsia="Times New Roman"/>
          <w:noProof w:val="0"/>
          <w:snapToGrid w:val="0"/>
          <w:lang w:eastAsia="en-GB"/>
        </w:rPr>
        <w:tab/>
      </w:r>
      <w:r w:rsidR="006757F7" w:rsidRPr="00B44A2C">
        <w:rPr>
          <w:rFonts w:eastAsia="Times New Roman"/>
          <w:noProof w:val="0"/>
          <w:snapToGrid w:val="0"/>
          <w:lang w:eastAsia="en-GB"/>
        </w:rPr>
        <w:tab/>
        <w:t>RANfunctionRevision,</w:t>
      </w:r>
    </w:p>
    <w:p w14:paraId="364A2864" w14:textId="02C4BA11" w:rsidR="00050C61" w:rsidRPr="00050C61" w:rsidRDefault="006757F7" w:rsidP="00050C61">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002A7E75" w:rsidRPr="002A7E75">
        <w:rPr>
          <w:rFonts w:eastAsia="Times New Roman"/>
          <w:noProof w:val="0"/>
          <w:snapToGrid w:val="0"/>
          <w:lang w:eastAsia="en-GB"/>
        </w:rPr>
        <w:t>...</w:t>
      </w:r>
      <w:r w:rsidR="00050C61" w:rsidRPr="00050C61">
        <w:rPr>
          <w:rFonts w:eastAsia="Times New Roman"/>
          <w:noProof w:val="0"/>
          <w:snapToGrid w:val="0"/>
          <w:lang w:eastAsia="en-GB"/>
        </w:rPr>
        <w:t>,</w:t>
      </w:r>
    </w:p>
    <w:p w14:paraId="518FE325" w14:textId="5622E34E" w:rsidR="002A7E75" w:rsidRPr="002A7E75" w:rsidRDefault="00050C61" w:rsidP="00050C61">
      <w:pPr>
        <w:pStyle w:val="PL"/>
        <w:overflowPunct w:val="0"/>
        <w:autoSpaceDE w:val="0"/>
        <w:autoSpaceDN w:val="0"/>
        <w:adjustRightInd w:val="0"/>
        <w:textAlignment w:val="baseline"/>
        <w:rPr>
          <w:rFonts w:eastAsia="Times New Roman"/>
          <w:noProof w:val="0"/>
          <w:snapToGrid w:val="0"/>
          <w:lang w:eastAsia="en-GB"/>
        </w:rPr>
      </w:pPr>
      <w:r w:rsidRPr="00050C61">
        <w:rPr>
          <w:rFonts w:eastAsia="Times New Roman"/>
          <w:noProof w:val="0"/>
          <w:snapToGrid w:val="0"/>
          <w:lang w:eastAsia="en-GB"/>
        </w:rPr>
        <w:tab/>
        <w:t>ranFunctionOID</w:t>
      </w:r>
      <w:r w:rsidRPr="00050C61">
        <w:rPr>
          <w:rFonts w:eastAsia="Times New Roman"/>
          <w:noProof w:val="0"/>
          <w:snapToGrid w:val="0"/>
          <w:lang w:eastAsia="en-GB"/>
        </w:rPr>
        <w:tab/>
      </w:r>
      <w:r w:rsidRPr="00050C61">
        <w:rPr>
          <w:rFonts w:eastAsia="Times New Roman"/>
          <w:noProof w:val="0"/>
          <w:snapToGrid w:val="0"/>
          <w:lang w:eastAsia="en-GB"/>
        </w:rPr>
        <w:tab/>
      </w:r>
      <w:r>
        <w:rPr>
          <w:rFonts w:eastAsia="Times New Roman"/>
          <w:noProof w:val="0"/>
          <w:snapToGrid w:val="0"/>
          <w:lang w:eastAsia="en-GB"/>
        </w:rPr>
        <w:tab/>
      </w:r>
      <w:r>
        <w:rPr>
          <w:rFonts w:eastAsia="Times New Roman"/>
          <w:noProof w:val="0"/>
          <w:snapToGrid w:val="0"/>
          <w:lang w:eastAsia="en-GB"/>
        </w:rPr>
        <w:tab/>
      </w:r>
      <w:r w:rsidRPr="00050C61">
        <w:rPr>
          <w:rFonts w:eastAsia="Times New Roman"/>
          <w:noProof w:val="0"/>
          <w:snapToGrid w:val="0"/>
          <w:lang w:eastAsia="en-GB"/>
        </w:rPr>
        <w:t>RANfunctionOID</w:t>
      </w:r>
      <w:r w:rsidRPr="00050C61">
        <w:rPr>
          <w:rFonts w:eastAsia="Times New Roman"/>
          <w:noProof w:val="0"/>
          <w:snapToGrid w:val="0"/>
          <w:lang w:eastAsia="en-GB"/>
        </w:rPr>
        <w:tab/>
      </w:r>
      <w:r>
        <w:rPr>
          <w:rFonts w:eastAsia="Times New Roman"/>
          <w:noProof w:val="0"/>
          <w:snapToGrid w:val="0"/>
          <w:lang w:eastAsia="en-GB"/>
        </w:rPr>
        <w:tab/>
      </w:r>
      <w:r w:rsidRPr="00050C61">
        <w:rPr>
          <w:rFonts w:eastAsia="Times New Roman"/>
          <w:noProof w:val="0"/>
          <w:snapToGrid w:val="0"/>
          <w:lang w:eastAsia="en-GB"/>
        </w:rPr>
        <w:t>OPTIONAL</w:t>
      </w:r>
    </w:p>
    <w:p w14:paraId="1809DBD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D43489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9452E1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RANfunctionsID-</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ProtocolIE-SingleContainer{{RANfunctionID-ItemIEs}}</w:t>
      </w:r>
    </w:p>
    <w:p w14:paraId="5E04E7C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D3D11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RANfunctionID-ItemIEs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ACC323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id-RANfunctionID-Item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r>
      <w:r w:rsidRPr="002A7E75">
        <w:rPr>
          <w:rFonts w:eastAsia="Times New Roman"/>
          <w:noProof w:val="0"/>
          <w:snapToGrid w:val="0"/>
          <w:lang w:eastAsia="en-GB"/>
        </w:rPr>
        <w:tab/>
        <w:t>TYPE RANfunctionID-Item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6AF8A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75B69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8F5AB1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B098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RANfunctionID-</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48DFBA1D" w14:textId="3EBEF260"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RANfunctionID,</w:t>
      </w:r>
    </w:p>
    <w:p w14:paraId="3E652C56" w14:textId="5268ABE3" w:rsidR="006757F7" w:rsidRPr="002A7E75" w:rsidRDefault="006757F7"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Pr="00B44A2C">
        <w:rPr>
          <w:rFonts w:eastAsia="Times New Roman"/>
          <w:noProof w:val="0"/>
          <w:snapToGrid w:val="0"/>
          <w:lang w:eastAsia="en-GB"/>
        </w:rPr>
        <w:t>ranFunctionRevision</w:t>
      </w:r>
      <w:r w:rsidRPr="00B44A2C">
        <w:rPr>
          <w:rFonts w:eastAsia="Times New Roman"/>
          <w:noProof w:val="0"/>
          <w:snapToGrid w:val="0"/>
          <w:lang w:eastAsia="en-GB"/>
        </w:rPr>
        <w:tab/>
      </w:r>
      <w:r w:rsidRPr="00B44A2C">
        <w:rPr>
          <w:rFonts w:eastAsia="Times New Roman"/>
          <w:noProof w:val="0"/>
          <w:snapToGrid w:val="0"/>
          <w:lang w:eastAsia="en-GB"/>
        </w:rPr>
        <w:tab/>
      </w:r>
      <w:r w:rsidRPr="00B44A2C">
        <w:rPr>
          <w:rFonts w:eastAsia="Times New Roman"/>
          <w:noProof w:val="0"/>
          <w:snapToGrid w:val="0"/>
          <w:lang w:eastAsia="en-GB"/>
        </w:rPr>
        <w:tab/>
        <w:t>RANfunctionRevision,</w:t>
      </w:r>
    </w:p>
    <w:p w14:paraId="49F3BA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63D5A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AB2C50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73CC61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188AE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391F9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ACKNOWLEDGE</w:t>
      </w:r>
    </w:p>
    <w:p w14:paraId="121DE0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F44B8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A6D16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RICserviceUpdateAcknowledge ::=</w:t>
      </w:r>
      <w:proofErr w:type="gramEnd"/>
      <w:r w:rsidRPr="002A7E75">
        <w:rPr>
          <w:rFonts w:eastAsia="Times New Roman"/>
          <w:noProof w:val="0"/>
          <w:snapToGrid w:val="0"/>
          <w:lang w:eastAsia="en-GB"/>
        </w:rPr>
        <w:t xml:space="preserve"> SEQUENCE {</w:t>
      </w:r>
    </w:p>
    <w:p w14:paraId="35F5635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{{RICserviceUpdateAcknowledge-IEs}},</w:t>
      </w:r>
    </w:p>
    <w:p w14:paraId="21F206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CEBB36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94E02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0CAAB8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RICserviceUpdateAcknowledge-IEs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1A222D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id-RANfunctionsAccepted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C461B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id-RANfunctionsRejected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RANfunctionsIDcause-List</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1887A7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73839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3139E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2C101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RANfunctionsIDcause-</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ProtocolIE-SingleContainer { {RANfunctionIDcause-ItemIEs} }</w:t>
      </w:r>
    </w:p>
    <w:p w14:paraId="115FDD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5B504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RANfunctionIDcause-ItemIEs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2C88028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id-RANfunctionIEcause-Item</w:t>
      </w:r>
      <w:r w:rsidRPr="002A7E75">
        <w:rPr>
          <w:rFonts w:eastAsia="Times New Roman"/>
          <w:noProof w:val="0"/>
          <w:snapToGrid w:val="0"/>
          <w:lang w:eastAsia="en-GB"/>
        </w:rPr>
        <w:tab/>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RANfunctionIDcause-Item </w:t>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8D6AF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F18420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0AAEA8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7F415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9F94F7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RANfunctionIDcause-</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xml:space="preserve"> SEQUENCE {</w:t>
      </w:r>
    </w:p>
    <w:p w14:paraId="1C69FD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RANfunctionID,</w:t>
      </w:r>
    </w:p>
    <w:p w14:paraId="293B0B4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Cause,</w:t>
      </w:r>
    </w:p>
    <w:p w14:paraId="592B65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0DA06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73DF9A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FA046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2CDCD4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C4945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FD4E5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FAILURE</w:t>
      </w:r>
    </w:p>
    <w:p w14:paraId="1DB35A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B482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BFC764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RICserviceUpdateFailure ::=</w:t>
      </w:r>
      <w:proofErr w:type="gramEnd"/>
      <w:r w:rsidRPr="002A7E75">
        <w:rPr>
          <w:rFonts w:eastAsia="Times New Roman"/>
          <w:noProof w:val="0"/>
          <w:snapToGrid w:val="0"/>
          <w:lang w:eastAsia="en-GB"/>
        </w:rPr>
        <w:t xml:space="preserve"> SEQUENCE {</w:t>
      </w:r>
    </w:p>
    <w:p w14:paraId="3F5149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{{RICserviceUpdateFailure-IEs}},</w:t>
      </w:r>
    </w:p>
    <w:p w14:paraId="2C73C11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FC45D7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B424F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9E682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RICserviceUpdateFailure-IEs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3B366E5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id-RANfunctionsRejected</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RANfunctionsIDcause-List</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233B9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555B3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3DB946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9D8D3A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E3BF21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CC399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6EF21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F6BCD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Query Elementary Procedure</w:t>
      </w:r>
    </w:p>
    <w:p w14:paraId="3AB6B80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EBFBC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CBF2FF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D9F806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B0DC4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QUERY</w:t>
      </w:r>
    </w:p>
    <w:p w14:paraId="0A36C30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E3B2A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48F6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RICserviceQuery ::=</w:t>
      </w:r>
      <w:proofErr w:type="gramEnd"/>
      <w:r w:rsidRPr="002A7E75">
        <w:rPr>
          <w:rFonts w:eastAsia="Times New Roman"/>
          <w:noProof w:val="0"/>
          <w:snapToGrid w:val="0"/>
          <w:lang w:eastAsia="en-GB"/>
        </w:rPr>
        <w:t xml:space="preserve"> SEQUENCE {</w:t>
      </w:r>
    </w:p>
    <w:p w14:paraId="552C0E3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{{RICserviceQuery-IEs}},</w:t>
      </w:r>
    </w:p>
    <w:p w14:paraId="1629EC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15F33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55763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A4AFB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RICserviceQuery-IEs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xml:space="preserve"> {</w:t>
      </w:r>
    </w:p>
    <w:p w14:paraId="69F4C4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id-RANfunctionsAccepted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6E106F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782DA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2150B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C711FF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END</w:t>
      </w:r>
    </w:p>
    <w:p w14:paraId="3835BC50" w14:textId="5AE5192E" w:rsidR="00746298"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ASN1STOP</w:t>
      </w:r>
    </w:p>
    <w:p w14:paraId="7EC6687E"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0B47DD9" w14:textId="2B37CCF9" w:rsidR="00746298" w:rsidRPr="00E239A2" w:rsidRDefault="00AD48AA" w:rsidP="00E239A2">
      <w:pPr>
        <w:pStyle w:val="3"/>
        <w:numPr>
          <w:ilvl w:val="0"/>
          <w:numId w:val="0"/>
        </w:numPr>
        <w:ind w:left="720" w:hanging="720"/>
        <w:rPr>
          <w:lang w:val="en-US"/>
        </w:rPr>
      </w:pPr>
      <w:bookmarkStart w:id="1352" w:name="_Toc31209024"/>
      <w:r>
        <w:rPr>
          <w:lang w:val="en-US"/>
        </w:rPr>
        <w:t>9.3.5</w:t>
      </w:r>
      <w:r>
        <w:rPr>
          <w:lang w:val="en-US"/>
        </w:rPr>
        <w:tab/>
      </w:r>
      <w:r w:rsidRPr="00AD48AA">
        <w:rPr>
          <w:lang w:val="en-US"/>
        </w:rPr>
        <w:t>Information Element Definitions</w:t>
      </w:r>
      <w:bookmarkEnd w:id="1352"/>
    </w:p>
    <w:p w14:paraId="5ACDC1D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ASN1START</w:t>
      </w:r>
    </w:p>
    <w:p w14:paraId="229175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166AA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E2AP</w:t>
      </w:r>
    </w:p>
    <w:p w14:paraId="1AB6CED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Information Element Definitions</w:t>
      </w:r>
    </w:p>
    <w:p w14:paraId="7229B1B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w:t>
      </w:r>
    </w:p>
    <w:p w14:paraId="4492DE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163DB3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EDCC04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E2AP-IEs {</w:t>
      </w:r>
    </w:p>
    <w:p w14:paraId="75C8C5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iso(</w:t>
      </w:r>
      <w:proofErr w:type="gramEnd"/>
      <w:r w:rsidRPr="00AD48AA">
        <w:rPr>
          <w:rFonts w:eastAsia="Times New Roman"/>
          <w:noProof w:val="0"/>
          <w:snapToGrid w:val="0"/>
          <w:lang w:eastAsia="en-GB"/>
        </w:rPr>
        <w:t>1) identified-organization(3) dod(6) internet(1) private(4) enterprise(1) 53148 e2(1) version1 (1) e2ap(1) e2ap-IEs (2)}</w:t>
      </w:r>
    </w:p>
    <w:p w14:paraId="325CD04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DAE6DB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DEFINITIONS AUTOMATIC </w:t>
      </w:r>
      <w:proofErr w:type="gramStart"/>
      <w:r w:rsidRPr="00AD48AA">
        <w:rPr>
          <w:rFonts w:eastAsia="Times New Roman"/>
          <w:noProof w:val="0"/>
          <w:snapToGrid w:val="0"/>
          <w:lang w:eastAsia="en-GB"/>
        </w:rPr>
        <w:t>TAGS ::=</w:t>
      </w:r>
      <w:proofErr w:type="gramEnd"/>
      <w:r w:rsidRPr="00AD48AA">
        <w:rPr>
          <w:rFonts w:eastAsia="Times New Roman"/>
          <w:noProof w:val="0"/>
          <w:snapToGrid w:val="0"/>
          <w:lang w:eastAsia="en-GB"/>
        </w:rPr>
        <w:t xml:space="preserve"> </w:t>
      </w:r>
    </w:p>
    <w:p w14:paraId="17B4A5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83E28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BEGIN</w:t>
      </w:r>
    </w:p>
    <w:p w14:paraId="53A07F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F37508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IMPORTS</w:t>
      </w:r>
    </w:p>
    <w:p w14:paraId="1818D1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Criticality,</w:t>
      </w:r>
    </w:p>
    <w:p w14:paraId="0B2F33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Presence,</w:t>
      </w:r>
    </w:p>
    <w:p w14:paraId="2CD5CFC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ProcedureCode,</w:t>
      </w:r>
    </w:p>
    <w:p w14:paraId="219172B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ProtocolIE-ID,</w:t>
      </w:r>
    </w:p>
    <w:p w14:paraId="63EBAE4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TriggeringMessage</w:t>
      </w:r>
    </w:p>
    <w:p w14:paraId="6388B52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FROM E2AP-CommonDataTypes</w:t>
      </w:r>
    </w:p>
    <w:p w14:paraId="0E9B56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85A7C6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maxnoofErrors,</w:t>
      </w:r>
    </w:p>
    <w:p w14:paraId="42625D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maxProtocolIEs</w:t>
      </w:r>
    </w:p>
    <w:p w14:paraId="529D22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FROM E2AP-Constants;</w:t>
      </w:r>
    </w:p>
    <w:p w14:paraId="714EABB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21E268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w:t>
      </w:r>
    </w:p>
    <w:p w14:paraId="09B8F8E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B</w:t>
      </w:r>
    </w:p>
    <w:p w14:paraId="1831E3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w:t>
      </w:r>
    </w:p>
    <w:p w14:paraId="4CFE06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 ::=</w:t>
      </w:r>
      <w:proofErr w:type="gramEnd"/>
      <w:r w:rsidRPr="00AD48AA">
        <w:rPr>
          <w:rFonts w:eastAsia="Times New Roman"/>
          <w:noProof w:val="0"/>
          <w:snapToGrid w:val="0"/>
          <w:lang w:eastAsia="en-GB"/>
        </w:rPr>
        <w:t xml:space="preserve"> CHOICE {</w:t>
      </w:r>
    </w:p>
    <w:p w14:paraId="483ABF8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ricRequest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CauseRIC,</w:t>
      </w:r>
    </w:p>
    <w:p w14:paraId="10D21D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ricService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CauseRICservice,</w:t>
      </w:r>
    </w:p>
    <w:p w14:paraId="67D1A61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transport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CauseTransport,</w:t>
      </w:r>
    </w:p>
    <w:p w14:paraId="70DDC0A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protocol</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CauseProtocol,</w:t>
      </w:r>
    </w:p>
    <w:p w14:paraId="0633DF7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misc</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CauseMisc,</w:t>
      </w:r>
    </w:p>
    <w:p w14:paraId="0F11BA1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61DE67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41F4D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FF4D08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CauseMisc ::=</w:t>
      </w:r>
      <w:proofErr w:type="gramEnd"/>
      <w:r w:rsidRPr="00AD48AA">
        <w:rPr>
          <w:rFonts w:eastAsia="Times New Roman"/>
          <w:noProof w:val="0"/>
          <w:snapToGrid w:val="0"/>
          <w:lang w:eastAsia="en-GB"/>
        </w:rPr>
        <w:t xml:space="preserve"> ENUMERATED {</w:t>
      </w:r>
    </w:p>
    <w:p w14:paraId="5DEF9DB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control-processing-overload,</w:t>
      </w:r>
    </w:p>
    <w:p w14:paraId="4C8309F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hardware-failure,</w:t>
      </w:r>
    </w:p>
    <w:p w14:paraId="5A222C4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om-intervention,</w:t>
      </w:r>
    </w:p>
    <w:p w14:paraId="6C0ABB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72D7414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6F0B2E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B0B83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CauseProtocol ::=</w:t>
      </w:r>
      <w:proofErr w:type="gramEnd"/>
      <w:r w:rsidRPr="00AD48AA">
        <w:rPr>
          <w:rFonts w:eastAsia="Times New Roman"/>
          <w:noProof w:val="0"/>
          <w:snapToGrid w:val="0"/>
          <w:lang w:eastAsia="en-GB"/>
        </w:rPr>
        <w:t xml:space="preserve"> ENUMERATED {</w:t>
      </w:r>
    </w:p>
    <w:p w14:paraId="23CC71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transfer-syntax-error,</w:t>
      </w:r>
    </w:p>
    <w:p w14:paraId="753556A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abstract-syntax-error-reject,</w:t>
      </w:r>
    </w:p>
    <w:p w14:paraId="1A4B08F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abstract-syntax-error-ignore-and-notify,</w:t>
      </w:r>
    </w:p>
    <w:p w14:paraId="4BA37E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message-not-compatible-with-receiver-state,</w:t>
      </w:r>
    </w:p>
    <w:p w14:paraId="5A2EBE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semantic-error,</w:t>
      </w:r>
    </w:p>
    <w:p w14:paraId="4E5BAE9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abstract-syntax-error-falsely-constructed-message,</w:t>
      </w:r>
    </w:p>
    <w:p w14:paraId="2E45E66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4AA571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80446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70760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10C619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CauseRIC ::=</w:t>
      </w:r>
      <w:proofErr w:type="gramEnd"/>
      <w:r w:rsidRPr="00AD48AA">
        <w:rPr>
          <w:rFonts w:eastAsia="Times New Roman"/>
          <w:noProof w:val="0"/>
          <w:snapToGrid w:val="0"/>
          <w:lang w:eastAsia="en-GB"/>
        </w:rPr>
        <w:t xml:space="preserve"> ENUMERATED {</w:t>
      </w:r>
    </w:p>
    <w:p w14:paraId="7308A5B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ran-function-id-Invalid, </w:t>
      </w:r>
    </w:p>
    <w:p w14:paraId="2DCA186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action-not-supported, </w:t>
      </w:r>
    </w:p>
    <w:p w14:paraId="3D15EC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excessive-actions,</w:t>
      </w:r>
    </w:p>
    <w:p w14:paraId="0D0C712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duplicate-action, </w:t>
      </w:r>
    </w:p>
    <w:p w14:paraId="315DD03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duplicate-event,</w:t>
      </w:r>
    </w:p>
    <w:p w14:paraId="770AA3A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function-resource-limit, </w:t>
      </w:r>
    </w:p>
    <w:p w14:paraId="6E3522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request-id-unknown, </w:t>
      </w:r>
    </w:p>
    <w:p w14:paraId="0771955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inconsistent-action-subsequent-action-sequence, </w:t>
      </w:r>
    </w:p>
    <w:p w14:paraId="2B7B6C2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control-message-invalid, </w:t>
      </w:r>
    </w:p>
    <w:p w14:paraId="38F0A81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call-process-id-invalid,</w:t>
      </w:r>
    </w:p>
    <w:p w14:paraId="036DAD1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2194FA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B5924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5D881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DDBED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CauseRICservice ::=</w:t>
      </w:r>
      <w:proofErr w:type="gramEnd"/>
      <w:r w:rsidRPr="00AD48AA">
        <w:rPr>
          <w:rFonts w:eastAsia="Times New Roman"/>
          <w:noProof w:val="0"/>
          <w:snapToGrid w:val="0"/>
          <w:lang w:eastAsia="en-GB"/>
        </w:rPr>
        <w:t xml:space="preserve"> ENUMERATED{</w:t>
      </w:r>
    </w:p>
    <w:p w14:paraId="292B561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function-not-required, </w:t>
      </w:r>
    </w:p>
    <w:p w14:paraId="7E91EC3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excessive-functions, </w:t>
      </w:r>
    </w:p>
    <w:p w14:paraId="3F2102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ric-resource-limit,</w:t>
      </w:r>
    </w:p>
    <w:p w14:paraId="706806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1D852E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2F0A5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CauseTransport ::=</w:t>
      </w:r>
      <w:proofErr w:type="gramEnd"/>
      <w:r w:rsidRPr="00AD48AA">
        <w:rPr>
          <w:rFonts w:eastAsia="Times New Roman"/>
          <w:noProof w:val="0"/>
          <w:snapToGrid w:val="0"/>
          <w:lang w:eastAsia="en-GB"/>
        </w:rPr>
        <w:t xml:space="preserve"> ENUMERATED {</w:t>
      </w:r>
    </w:p>
    <w:p w14:paraId="250E0EA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2755640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transport-resource-unavailable,</w:t>
      </w:r>
    </w:p>
    <w:p w14:paraId="11EC2D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2CA6CF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663A49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7ADD24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269BC9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1D741CC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ie-Extensions removed</w:t>
      </w:r>
    </w:p>
    <w:p w14:paraId="0A8011A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E31D8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CriticalityDiagnostics ::=</w:t>
      </w:r>
      <w:proofErr w:type="gramEnd"/>
      <w:r w:rsidRPr="00AD48AA">
        <w:rPr>
          <w:rFonts w:eastAsia="Times New Roman"/>
          <w:noProof w:val="0"/>
          <w:snapToGrid w:val="0"/>
          <w:lang w:eastAsia="en-GB"/>
        </w:rPr>
        <w:t xml:space="preserve"> SEQUENCE {</w:t>
      </w:r>
    </w:p>
    <w:p w14:paraId="094FA13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procedureCode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ProcedureCode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4EE81B2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triggeringMessage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TriggeringMessage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3965DF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procedureCriticality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Criticality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144EB15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ricRequestorID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RICrequestID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29F56A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iEsCriticalityDiagnostics</w:t>
      </w:r>
      <w:r w:rsidRPr="00AD48AA">
        <w:rPr>
          <w:rFonts w:eastAsia="Times New Roman"/>
          <w:noProof w:val="0"/>
          <w:snapToGrid w:val="0"/>
          <w:lang w:eastAsia="en-GB"/>
        </w:rPr>
        <w:tab/>
      </w:r>
      <w:r w:rsidRPr="00AD48AA">
        <w:rPr>
          <w:rFonts w:eastAsia="Times New Roman"/>
          <w:noProof w:val="0"/>
          <w:snapToGrid w:val="0"/>
          <w:lang w:eastAsia="en-GB"/>
        </w:rPr>
        <w:tab/>
        <w:t>CriticalityDiagnostics-IE-List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47000C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w:t>
      </w:r>
    </w:p>
    <w:p w14:paraId="67FB835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6EB35E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88035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CriticalityDiagnostics-IE-</w:t>
      </w:r>
      <w:proofErr w:type="gramStart"/>
      <w:r w:rsidRPr="00AD48AA">
        <w:rPr>
          <w:rFonts w:eastAsia="Times New Roman"/>
          <w:noProof w:val="0"/>
          <w:snapToGrid w:val="0"/>
          <w:lang w:eastAsia="en-GB"/>
        </w:rPr>
        <w:t>List ::=</w:t>
      </w:r>
      <w:proofErr w:type="gramEnd"/>
      <w:r w:rsidRPr="00AD48AA">
        <w:rPr>
          <w:rFonts w:eastAsia="Times New Roman"/>
          <w:noProof w:val="0"/>
          <w:snapToGrid w:val="0"/>
          <w:lang w:eastAsia="en-GB"/>
        </w:rPr>
        <w:t xml:space="preserve"> SEQUENCE (SIZE(1..maxnoofErrors)) OF CriticalityDiagnostics-IE-Item</w:t>
      </w:r>
    </w:p>
    <w:p w14:paraId="6991C4D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8388B3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CriticalityDiagnostics-IE-</w:t>
      </w:r>
      <w:proofErr w:type="gramStart"/>
      <w:r w:rsidRPr="00AD48AA">
        <w:rPr>
          <w:rFonts w:eastAsia="Times New Roman"/>
          <w:noProof w:val="0"/>
          <w:snapToGrid w:val="0"/>
          <w:lang w:eastAsia="en-GB"/>
        </w:rPr>
        <w:t>Item ::=</w:t>
      </w:r>
      <w:proofErr w:type="gramEnd"/>
      <w:r w:rsidRPr="00AD48AA">
        <w:rPr>
          <w:rFonts w:eastAsia="Times New Roman"/>
          <w:noProof w:val="0"/>
          <w:snapToGrid w:val="0"/>
          <w:lang w:eastAsia="en-GB"/>
        </w:rPr>
        <w:t xml:space="preserve"> SEQUENCE {</w:t>
      </w:r>
    </w:p>
    <w:p w14:paraId="4C41E8D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iECriticality</w:t>
      </w:r>
      <w:r w:rsidRPr="00AD48AA">
        <w:rPr>
          <w:rFonts w:eastAsia="Times New Roman"/>
          <w:noProof w:val="0"/>
          <w:snapToGrid w:val="0"/>
          <w:lang w:eastAsia="en-GB"/>
        </w:rPr>
        <w:tab/>
      </w:r>
      <w:r w:rsidRPr="00AD48AA">
        <w:rPr>
          <w:rFonts w:eastAsia="Times New Roman"/>
          <w:noProof w:val="0"/>
          <w:snapToGrid w:val="0"/>
          <w:lang w:eastAsia="en-GB"/>
        </w:rPr>
        <w:tab/>
        <w:t>Criticality,</w:t>
      </w:r>
    </w:p>
    <w:p w14:paraId="178F5A5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iE-ID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ProtocolIE-ID,</w:t>
      </w:r>
    </w:p>
    <w:p w14:paraId="7189F00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typeOfError</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TypeOfError,</w:t>
      </w:r>
    </w:p>
    <w:p w14:paraId="53CA4BB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12C823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2FDDB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FE7B5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D</w:t>
      </w:r>
    </w:p>
    <w:p w14:paraId="773551A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E</w:t>
      </w:r>
    </w:p>
    <w:p w14:paraId="5389927C" w14:textId="1C9B568A"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17570E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Following IE used to carry 3GPP defined RAN Configuration Update message defined in F1AP, E1AP, XnAP, etc.</w:t>
      </w:r>
    </w:p>
    <w:p w14:paraId="6178F28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 ::=</w:t>
      </w:r>
      <w:proofErr w:type="gramEnd"/>
      <w:r w:rsidRPr="00A3440D">
        <w:rPr>
          <w:rFonts w:eastAsia="Times New Roman"/>
          <w:noProof w:val="0"/>
          <w:snapToGrid w:val="0"/>
          <w:lang w:eastAsia="en-GB"/>
        </w:rPr>
        <w:t xml:space="preserve"> CHOICE{</w:t>
      </w:r>
    </w:p>
    <w:p w14:paraId="77FE2AF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gNBconfigUpdate</w:t>
      </w:r>
      <w:r w:rsidRPr="00A3440D">
        <w:rPr>
          <w:rFonts w:eastAsia="Times New Roman"/>
          <w:noProof w:val="0"/>
          <w:snapToGrid w:val="0"/>
          <w:lang w:eastAsia="en-GB"/>
        </w:rPr>
        <w:tab/>
      </w:r>
      <w:r w:rsidRPr="00A3440D">
        <w:rPr>
          <w:rFonts w:eastAsia="Times New Roman"/>
          <w:noProof w:val="0"/>
          <w:snapToGrid w:val="0"/>
          <w:lang w:eastAsia="en-GB"/>
        </w:rPr>
        <w:tab/>
        <w:t>E2nodeComponentConfigUpdateGNB,</w:t>
      </w:r>
    </w:p>
    <w:p w14:paraId="6CC34FD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en-gNBconfigUpdate</w:t>
      </w:r>
      <w:r w:rsidRPr="00A3440D">
        <w:rPr>
          <w:rFonts w:eastAsia="Times New Roman"/>
          <w:noProof w:val="0"/>
          <w:snapToGrid w:val="0"/>
          <w:lang w:eastAsia="en-GB"/>
        </w:rPr>
        <w:tab/>
        <w:t>E2nodeComponentConfigUpdateENgNB,</w:t>
      </w:r>
    </w:p>
    <w:p w14:paraId="1BDA228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ng-eNBconfigUpdate</w:t>
      </w:r>
      <w:r w:rsidRPr="00A3440D">
        <w:rPr>
          <w:rFonts w:eastAsia="Times New Roman"/>
          <w:noProof w:val="0"/>
          <w:snapToGrid w:val="0"/>
          <w:lang w:eastAsia="en-GB"/>
        </w:rPr>
        <w:tab/>
        <w:t>E2nodeComponentConfigUpdateNGeNB,</w:t>
      </w:r>
    </w:p>
    <w:p w14:paraId="1A6A620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eNBconfigUpdate</w:t>
      </w:r>
      <w:r w:rsidRPr="00A3440D">
        <w:rPr>
          <w:rFonts w:eastAsia="Times New Roman"/>
          <w:noProof w:val="0"/>
          <w:snapToGrid w:val="0"/>
          <w:lang w:eastAsia="en-GB"/>
        </w:rPr>
        <w:tab/>
      </w:r>
      <w:r w:rsidRPr="00A3440D">
        <w:rPr>
          <w:rFonts w:eastAsia="Times New Roman"/>
          <w:noProof w:val="0"/>
          <w:snapToGrid w:val="0"/>
          <w:lang w:eastAsia="en-GB"/>
        </w:rPr>
        <w:tab/>
        <w:t>E2nodeComponentConfigUpdateENB,</w:t>
      </w:r>
    </w:p>
    <w:p w14:paraId="7E3FF5C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6C5569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AEDCEC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0216CE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nodeComponentConfigUpdateGNB ::=</w:t>
      </w:r>
      <w:proofErr w:type="gramEnd"/>
      <w:r w:rsidRPr="00A3440D">
        <w:rPr>
          <w:rFonts w:eastAsia="Times New Roman"/>
          <w:noProof w:val="0"/>
          <w:snapToGrid w:val="0"/>
          <w:lang w:eastAsia="en-GB"/>
        </w:rPr>
        <w:t xml:space="preserve"> SEQUENCE{</w:t>
      </w:r>
    </w:p>
    <w:p w14:paraId="7D5B828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ngAPconfigUpdate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3AAB601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xnAPconfigUpdate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B93281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3776590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f1APconfigUpdate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242CE8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67FA72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FEE8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71A42C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nodeComponentConfigUpdateENgNB ::=</w:t>
      </w:r>
      <w:proofErr w:type="gramEnd"/>
      <w:r w:rsidRPr="00A3440D">
        <w:rPr>
          <w:rFonts w:eastAsia="Times New Roman"/>
          <w:noProof w:val="0"/>
          <w:snapToGrid w:val="0"/>
          <w:lang w:eastAsia="en-GB"/>
        </w:rPr>
        <w:t xml:space="preserve"> SEQUENCE{</w:t>
      </w:r>
    </w:p>
    <w:p w14:paraId="157F806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x2APconfigUpdate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76E32F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39A6A42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48F4EF6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791C7F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nodeComponentConfigUpdateNGeNB ::=</w:t>
      </w:r>
      <w:proofErr w:type="gramEnd"/>
      <w:r w:rsidRPr="00A3440D">
        <w:rPr>
          <w:rFonts w:eastAsia="Times New Roman"/>
          <w:noProof w:val="0"/>
          <w:snapToGrid w:val="0"/>
          <w:lang w:eastAsia="en-GB"/>
        </w:rPr>
        <w:t xml:space="preserve"> SEQUENCE{</w:t>
      </w:r>
    </w:p>
    <w:p w14:paraId="2EB2393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ngAPconfigUpdate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064A843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xnAPconfigUpdate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3C0295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2DFFFC1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50773C2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94B5B5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nodeComponentConfigUpdateENB ::=</w:t>
      </w:r>
      <w:proofErr w:type="gramEnd"/>
      <w:r w:rsidRPr="00A3440D">
        <w:rPr>
          <w:rFonts w:eastAsia="Times New Roman"/>
          <w:noProof w:val="0"/>
          <w:snapToGrid w:val="0"/>
          <w:lang w:eastAsia="en-GB"/>
        </w:rPr>
        <w:t xml:space="preserve"> SEQUENCE{</w:t>
      </w:r>
    </w:p>
    <w:p w14:paraId="2AFB004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s1APconfigUpdate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A46731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x2APconfigUpdate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BB933C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B03789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1F34F31F" w14:textId="684F88ED"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41A5FF7"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E2</w:t>
      </w:r>
      <w:proofErr w:type="gramStart"/>
      <w:r w:rsidRPr="00716ADA">
        <w:rPr>
          <w:rFonts w:eastAsia="Times New Roman"/>
          <w:noProof w:val="0"/>
          <w:snapToGrid w:val="0"/>
          <w:lang w:eastAsia="en-GB"/>
        </w:rPr>
        <w:t>nodeComponentConfigUpdateAck ::=</w:t>
      </w:r>
      <w:proofErr w:type="gramEnd"/>
      <w:r w:rsidRPr="00716ADA">
        <w:rPr>
          <w:rFonts w:eastAsia="Times New Roman"/>
          <w:noProof w:val="0"/>
          <w:snapToGrid w:val="0"/>
          <w:lang w:eastAsia="en-GB"/>
        </w:rPr>
        <w:t xml:space="preserve"> SEQUENCE{</w:t>
      </w:r>
    </w:p>
    <w:p w14:paraId="32E08955"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updateOutcome</w:t>
      </w:r>
      <w:r w:rsidRPr="00716ADA">
        <w:rPr>
          <w:rFonts w:eastAsia="Times New Roman"/>
          <w:noProof w:val="0"/>
          <w:snapToGrid w:val="0"/>
          <w:lang w:eastAsia="en-GB"/>
        </w:rPr>
        <w:tab/>
      </w:r>
      <w:r w:rsidRPr="00716ADA">
        <w:rPr>
          <w:rFonts w:eastAsia="Times New Roman"/>
          <w:noProof w:val="0"/>
          <w:snapToGrid w:val="0"/>
          <w:lang w:eastAsia="en-GB"/>
        </w:rPr>
        <w:tab/>
        <w:t>ENUMERATED {success, failure, ...},</w:t>
      </w:r>
    </w:p>
    <w:p w14:paraId="6B014C6E"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failureCause</w:t>
      </w:r>
      <w:r w:rsidRPr="00716ADA">
        <w:rPr>
          <w:rFonts w:eastAsia="Times New Roman"/>
          <w:noProof w:val="0"/>
          <w:snapToGrid w:val="0"/>
          <w:lang w:eastAsia="en-GB"/>
        </w:rPr>
        <w:tab/>
      </w:r>
      <w:r w:rsidRPr="00716ADA">
        <w:rPr>
          <w:rFonts w:eastAsia="Times New Roman"/>
          <w:noProof w:val="0"/>
          <w:snapToGrid w:val="0"/>
          <w:lang w:eastAsia="en-GB"/>
        </w:rPr>
        <w:tab/>
        <w:t>Cause</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2BDE0DE6"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w:t>
      </w:r>
    </w:p>
    <w:p w14:paraId="4E44DF7D" w14:textId="1A5B9129" w:rsid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w:t>
      </w:r>
    </w:p>
    <w:p w14:paraId="45DC9C39" w14:textId="77777777" w:rsidR="00716ADA" w:rsidRPr="00A3440D" w:rsidRDefault="00716ADA" w:rsidP="00716ADA">
      <w:pPr>
        <w:pStyle w:val="PL"/>
        <w:overflowPunct w:val="0"/>
        <w:autoSpaceDE w:val="0"/>
        <w:autoSpaceDN w:val="0"/>
        <w:adjustRightInd w:val="0"/>
        <w:textAlignment w:val="baseline"/>
        <w:rPr>
          <w:rFonts w:eastAsia="Times New Roman"/>
          <w:noProof w:val="0"/>
          <w:snapToGrid w:val="0"/>
          <w:lang w:eastAsia="en-GB"/>
        </w:rPr>
      </w:pPr>
    </w:p>
    <w:p w14:paraId="7208A8B0" w14:textId="12354C63" w:rsidR="00A3440D" w:rsidRPr="00A3440D" w:rsidRDefault="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nodeComponentType ::=</w:t>
      </w:r>
      <w:proofErr w:type="gramEnd"/>
      <w:r w:rsidRPr="00A3440D">
        <w:rPr>
          <w:rFonts w:eastAsia="Times New Roman"/>
          <w:noProof w:val="0"/>
          <w:snapToGrid w:val="0"/>
          <w:lang w:eastAsia="en-GB"/>
        </w:rPr>
        <w:t xml:space="preserve"> ENUMERATED {gNB, gNB-CU-UP, gNB-DU, en-gNB, eNB, ng-eNB, ...}</w:t>
      </w:r>
    </w:p>
    <w:p w14:paraId="513C5E7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4012F96" w14:textId="21C022F8"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w:t>
      </w:r>
      <w:proofErr w:type="gramStart"/>
      <w:r w:rsidRPr="00A3440D">
        <w:rPr>
          <w:rFonts w:eastAsia="Times New Roman"/>
          <w:noProof w:val="0"/>
          <w:snapToGrid w:val="0"/>
          <w:lang w:eastAsia="en-GB"/>
        </w:rPr>
        <w:t>nodeComponentID ::=</w:t>
      </w:r>
      <w:proofErr w:type="gramEnd"/>
      <w:r w:rsidRPr="00A3440D">
        <w:rPr>
          <w:rFonts w:eastAsia="Times New Roman"/>
          <w:noProof w:val="0"/>
          <w:snapToGrid w:val="0"/>
          <w:lang w:eastAsia="en-GB"/>
        </w:rPr>
        <w:t xml:space="preserve"> CHOICE{</w:t>
      </w:r>
    </w:p>
    <w:p w14:paraId="0C8B48FD" w14:textId="1E91B935"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e2nodeComponentTypeGNB</w:t>
      </w:r>
      <w:r w:rsidR="00D14502">
        <w:rPr>
          <w:rFonts w:eastAsia="Times New Roman"/>
          <w:noProof w:val="0"/>
          <w:snapToGrid w:val="0"/>
          <w:lang w:eastAsia="en-GB"/>
        </w:rPr>
        <w:t>-CU-UP</w:t>
      </w:r>
      <w:r w:rsidRPr="00A3440D">
        <w:rPr>
          <w:rFonts w:eastAsia="Times New Roman"/>
          <w:noProof w:val="0"/>
          <w:snapToGrid w:val="0"/>
          <w:lang w:eastAsia="en-GB"/>
        </w:rPr>
        <w:tab/>
        <w:t>E2nodeComponentGNB</w:t>
      </w:r>
      <w:r w:rsidR="00D14502">
        <w:rPr>
          <w:rFonts w:eastAsia="Times New Roman"/>
          <w:noProof w:val="0"/>
          <w:snapToGrid w:val="0"/>
          <w:lang w:eastAsia="en-GB"/>
        </w:rPr>
        <w:t>-CU-UP-</w:t>
      </w:r>
      <w:r w:rsidRPr="00A3440D">
        <w:rPr>
          <w:rFonts w:eastAsia="Times New Roman"/>
          <w:noProof w:val="0"/>
          <w:snapToGrid w:val="0"/>
          <w:lang w:eastAsia="en-GB"/>
        </w:rPr>
        <w:t>ID,</w:t>
      </w:r>
    </w:p>
    <w:p w14:paraId="4F604CC4" w14:textId="1EF571DE" w:rsidR="00D14502" w:rsidRPr="00A3440D"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t>e2nodeComponentTypeGNB-DU</w:t>
      </w:r>
      <w:r>
        <w:rPr>
          <w:rFonts w:eastAsia="Times New Roman"/>
          <w:noProof w:val="0"/>
          <w:snapToGrid w:val="0"/>
          <w:lang w:eastAsia="en-GB"/>
        </w:rPr>
        <w:tab/>
      </w:r>
      <w:r>
        <w:rPr>
          <w:rFonts w:eastAsia="Times New Roman"/>
          <w:noProof w:val="0"/>
          <w:snapToGrid w:val="0"/>
          <w:lang w:eastAsia="en-GB"/>
        </w:rPr>
        <w:tab/>
        <w:t>E2nodeComponentGNB-DU-ID,</w:t>
      </w:r>
    </w:p>
    <w:p w14:paraId="567BCDE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6697E9E4"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CF4C623"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56225A7" w14:textId="065CFAB6"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E2nodeComponentGNB</w:t>
      </w:r>
      <w:r w:rsidR="00D14502">
        <w:rPr>
          <w:rFonts w:eastAsia="Times New Roman"/>
          <w:noProof w:val="0"/>
          <w:snapToGrid w:val="0"/>
          <w:lang w:eastAsia="en-GB"/>
        </w:rPr>
        <w:t>-CU-UP-</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w:t>
      </w:r>
      <w:r w:rsidR="004B6126">
        <w:rPr>
          <w:rFonts w:eastAsia="Times New Roman"/>
          <w:noProof w:val="0"/>
          <w:snapToGrid w:val="0"/>
          <w:lang w:eastAsia="en-GB"/>
        </w:rPr>
        <w:t>SEQUENCE</w:t>
      </w:r>
      <w:r w:rsidRPr="00A3440D">
        <w:rPr>
          <w:rFonts w:eastAsia="Times New Roman"/>
          <w:noProof w:val="0"/>
          <w:snapToGrid w:val="0"/>
          <w:lang w:eastAsia="en-GB"/>
        </w:rPr>
        <w:t>{</w:t>
      </w:r>
    </w:p>
    <w:p w14:paraId="214B31BD" w14:textId="0EBBD43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gNB-CU-UP-ID</w:t>
      </w:r>
      <w:r w:rsidRPr="00A3440D">
        <w:rPr>
          <w:rFonts w:eastAsia="Times New Roman"/>
          <w:noProof w:val="0"/>
          <w:snapToGrid w:val="0"/>
          <w:lang w:eastAsia="en-GB"/>
        </w:rPr>
        <w:tab/>
      </w:r>
      <w:r w:rsidRPr="00A3440D">
        <w:rPr>
          <w:rFonts w:eastAsia="Times New Roman"/>
          <w:noProof w:val="0"/>
          <w:snapToGrid w:val="0"/>
          <w:lang w:eastAsia="en-GB"/>
        </w:rPr>
        <w:tab/>
        <w:t>GNB-CU-UP-ID,</w:t>
      </w:r>
    </w:p>
    <w:p w14:paraId="4A83244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E53BC89" w14:textId="177E880A"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C35A239" w14:textId="65EB1021"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p>
    <w:p w14:paraId="74C969A8" w14:textId="77777777"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E2nodeComponentGNB-DU-</w:t>
      </w:r>
      <w:proofErr w:type="gramStart"/>
      <w:r>
        <w:rPr>
          <w:rFonts w:eastAsia="Times New Roman"/>
          <w:noProof w:val="0"/>
          <w:snapToGrid w:val="0"/>
          <w:lang w:eastAsia="en-GB"/>
        </w:rPr>
        <w:t>ID ::=</w:t>
      </w:r>
      <w:proofErr w:type="gramEnd"/>
      <w:r>
        <w:rPr>
          <w:rFonts w:eastAsia="Times New Roman"/>
          <w:noProof w:val="0"/>
          <w:snapToGrid w:val="0"/>
          <w:lang w:eastAsia="en-GB"/>
        </w:rPr>
        <w:t xml:space="preserve"> SEQUENCE{</w:t>
      </w:r>
    </w:p>
    <w:p w14:paraId="47FF82B2" w14:textId="77777777"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t>gNB-DU-ID</w:t>
      </w:r>
      <w:r>
        <w:rPr>
          <w:rFonts w:eastAsia="Times New Roman"/>
          <w:noProof w:val="0"/>
          <w:snapToGrid w:val="0"/>
          <w:lang w:eastAsia="en-GB"/>
        </w:rPr>
        <w:tab/>
      </w:r>
      <w:r>
        <w:rPr>
          <w:rFonts w:eastAsia="Times New Roman"/>
          <w:noProof w:val="0"/>
          <w:snapToGrid w:val="0"/>
          <w:lang w:eastAsia="en-GB"/>
        </w:rPr>
        <w:tab/>
      </w:r>
      <w:r>
        <w:rPr>
          <w:rFonts w:eastAsia="Times New Roman"/>
          <w:noProof w:val="0"/>
          <w:snapToGrid w:val="0"/>
          <w:lang w:eastAsia="en-GB"/>
        </w:rPr>
        <w:tab/>
        <w:t>GNB-DU-ID,</w:t>
      </w:r>
    </w:p>
    <w:p w14:paraId="67593671" w14:textId="77777777" w:rsidR="00D14502" w:rsidRPr="00A3440D" w:rsidRDefault="00D14502" w:rsidP="00D14502">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5D6A81F" w14:textId="56D1B751"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 xml:space="preserve">} </w:t>
      </w:r>
    </w:p>
    <w:p w14:paraId="52E2562D" w14:textId="77777777" w:rsidR="00A3440D" w:rsidRPr="00AD48AA"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5FC588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81CD2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44CCBEE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 note: ie-Extensions removed</w:t>
      </w:r>
    </w:p>
    <w:p w14:paraId="7DC55B0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741AF4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CHOICE {</w:t>
      </w:r>
    </w:p>
    <w:p w14:paraId="4DECFB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macro-eNB-ID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(20)),</w:t>
      </w:r>
    </w:p>
    <w:p w14:paraId="1775470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home-eNB-ID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(28)),</w:t>
      </w:r>
    </w:p>
    <w:p w14:paraId="0932C29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w:t>
      </w:r>
    </w:p>
    <w:p w14:paraId="7B60F08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short-Macro-eNB-ID</w:t>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18)),</w:t>
      </w:r>
    </w:p>
    <w:p w14:paraId="50F84FA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long-Macro-eNB-ID</w:t>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21))</w:t>
      </w:r>
    </w:p>
    <w:p w14:paraId="6115513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09D9EC7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850AB1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19C0EE8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98C2C2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ENB-ID-</w:t>
      </w:r>
      <w:proofErr w:type="gramStart"/>
      <w:r w:rsidRPr="00AD48AA">
        <w:rPr>
          <w:rFonts w:eastAsia="Times New Roman"/>
          <w:noProof w:val="0"/>
          <w:snapToGrid w:val="0"/>
          <w:lang w:eastAsia="en-GB"/>
        </w:rPr>
        <w:t>Choice ::=</w:t>
      </w:r>
      <w:proofErr w:type="gramEnd"/>
      <w:r w:rsidRPr="00AD48AA">
        <w:rPr>
          <w:rFonts w:eastAsia="Times New Roman"/>
          <w:noProof w:val="0"/>
          <w:snapToGrid w:val="0"/>
          <w:lang w:eastAsia="en-GB"/>
        </w:rPr>
        <w:t xml:space="preserve"> CHOICE {</w:t>
      </w:r>
    </w:p>
    <w:p w14:paraId="3185BB7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enb-ID-macro</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20)),</w:t>
      </w:r>
    </w:p>
    <w:p w14:paraId="727597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enb-ID-shortmacro</w:t>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18)),</w:t>
      </w:r>
    </w:p>
    <w:p w14:paraId="242FB65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enb-ID-longmacro</w:t>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21)),</w:t>
      </w:r>
    </w:p>
    <w:p w14:paraId="557411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0C7EE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12484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103F27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F79897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649C341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ie-Extensions removed</w:t>
      </w:r>
    </w:p>
    <w:p w14:paraId="5787FC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to avoid duplicate names with XnAP, GNB-ID renamed ENGNB-ID, GlobalGNB-ID renamed GlobalenGNB-ID</w:t>
      </w:r>
    </w:p>
    <w:p w14:paraId="16F81E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7C187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ENGNB-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CHOICE {</w:t>
      </w:r>
    </w:p>
    <w:p w14:paraId="667D862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t>BIT STRING (SIZE (</w:t>
      </w:r>
      <w:proofErr w:type="gramStart"/>
      <w:r w:rsidRPr="00AD48AA">
        <w:rPr>
          <w:rFonts w:eastAsia="Times New Roman"/>
          <w:noProof w:val="0"/>
          <w:snapToGrid w:val="0"/>
          <w:lang w:eastAsia="en-GB"/>
        </w:rPr>
        <w:t>22..</w:t>
      </w:r>
      <w:proofErr w:type="gramEnd"/>
      <w:r w:rsidRPr="00AD48AA">
        <w:rPr>
          <w:rFonts w:eastAsia="Times New Roman"/>
          <w:noProof w:val="0"/>
          <w:snapToGrid w:val="0"/>
          <w:lang w:eastAsia="en-GB"/>
        </w:rPr>
        <w:t>32)),</w:t>
      </w:r>
    </w:p>
    <w:p w14:paraId="788F7AE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369C9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C7282C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0109F9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w:t>
      </w:r>
    </w:p>
    <w:p w14:paraId="28C6D8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G</w:t>
      </w:r>
    </w:p>
    <w:p w14:paraId="6F5CD6B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GlobalE2node-</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CHOICE{</w:t>
      </w:r>
    </w:p>
    <w:p w14:paraId="57A583E4"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val="es-ES" w:eastAsia="en-GB"/>
        </w:rPr>
      </w:pPr>
      <w:r w:rsidRPr="00AD48AA">
        <w:rPr>
          <w:rFonts w:eastAsia="Times New Roman"/>
          <w:noProof w:val="0"/>
          <w:snapToGrid w:val="0"/>
          <w:lang w:eastAsia="en-GB"/>
        </w:rPr>
        <w:tab/>
      </w:r>
      <w:r w:rsidRPr="007D4D56">
        <w:rPr>
          <w:rFonts w:eastAsia="Times New Roman"/>
          <w:noProof w:val="0"/>
          <w:snapToGrid w:val="0"/>
          <w:lang w:val="es-ES" w:eastAsia="en-GB"/>
        </w:rPr>
        <w:t>gNB</w:t>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t>GlobalE2node-gNB-ID,</w:t>
      </w:r>
    </w:p>
    <w:p w14:paraId="03C1AD34" w14:textId="77777777" w:rsidR="00AD48AA" w:rsidRPr="002C473D" w:rsidRDefault="00AD48AA" w:rsidP="00AD48AA">
      <w:pPr>
        <w:pStyle w:val="PL"/>
        <w:overflowPunct w:val="0"/>
        <w:autoSpaceDE w:val="0"/>
        <w:autoSpaceDN w:val="0"/>
        <w:adjustRightInd w:val="0"/>
        <w:textAlignment w:val="baseline"/>
        <w:rPr>
          <w:rFonts w:eastAsia="Times New Roman"/>
          <w:noProof w:val="0"/>
          <w:snapToGrid w:val="0"/>
          <w:lang w:val="es-ES" w:eastAsia="en-GB"/>
        </w:rPr>
      </w:pPr>
      <w:r w:rsidRPr="007D4D56">
        <w:rPr>
          <w:rFonts w:eastAsia="Times New Roman"/>
          <w:noProof w:val="0"/>
          <w:snapToGrid w:val="0"/>
          <w:lang w:val="es-ES" w:eastAsia="en-GB"/>
        </w:rPr>
        <w:tab/>
      </w:r>
      <w:r w:rsidRPr="002C473D">
        <w:rPr>
          <w:rFonts w:eastAsia="Times New Roman"/>
          <w:noProof w:val="0"/>
          <w:snapToGrid w:val="0"/>
          <w:lang w:val="es-ES" w:eastAsia="en-GB"/>
        </w:rPr>
        <w:t>en-gNB</w:t>
      </w:r>
      <w:r w:rsidRPr="002C473D">
        <w:rPr>
          <w:rFonts w:eastAsia="Times New Roman"/>
          <w:noProof w:val="0"/>
          <w:snapToGrid w:val="0"/>
          <w:lang w:val="es-ES" w:eastAsia="en-GB"/>
        </w:rPr>
        <w:tab/>
      </w:r>
      <w:r w:rsidRPr="002C473D">
        <w:rPr>
          <w:rFonts w:eastAsia="Times New Roman"/>
          <w:noProof w:val="0"/>
          <w:snapToGrid w:val="0"/>
          <w:lang w:val="es-ES" w:eastAsia="en-GB"/>
        </w:rPr>
        <w:tab/>
      </w:r>
      <w:r w:rsidRPr="002C473D">
        <w:rPr>
          <w:rFonts w:eastAsia="Times New Roman"/>
          <w:noProof w:val="0"/>
          <w:snapToGrid w:val="0"/>
          <w:lang w:val="es-ES" w:eastAsia="en-GB"/>
        </w:rPr>
        <w:tab/>
      </w:r>
      <w:r w:rsidRPr="002C473D">
        <w:rPr>
          <w:rFonts w:eastAsia="Times New Roman"/>
          <w:noProof w:val="0"/>
          <w:snapToGrid w:val="0"/>
          <w:lang w:val="es-ES" w:eastAsia="en-GB"/>
        </w:rPr>
        <w:tab/>
        <w:t>GlobalE2node-en-gNB-ID,</w:t>
      </w:r>
    </w:p>
    <w:p w14:paraId="381E628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es-ES" w:eastAsia="en-GB"/>
        </w:rPr>
        <w:tab/>
      </w:r>
      <w:r w:rsidRPr="00AD48AA">
        <w:rPr>
          <w:rFonts w:eastAsia="Times New Roman"/>
          <w:noProof w:val="0"/>
          <w:snapToGrid w:val="0"/>
          <w:lang w:eastAsia="en-GB"/>
        </w:rPr>
        <w:t>ng-eNB</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GlobalE2node-ng-eNB-ID,</w:t>
      </w:r>
    </w:p>
    <w:p w14:paraId="00B6CF8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GlobalE2node-eNB-ID,</w:t>
      </w:r>
    </w:p>
    <w:p w14:paraId="00452D6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78EB0EA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C9DD9E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EBDF830"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GlobalE2node-en-gNB-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xml:space="preserve"> SEQUENCE{</w:t>
      </w:r>
    </w:p>
    <w:p w14:paraId="58E75853"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global-gNB-ID</w:t>
      </w:r>
      <w:r w:rsidRPr="007D4D56">
        <w:rPr>
          <w:rFonts w:eastAsia="Times New Roman"/>
          <w:noProof w:val="0"/>
          <w:snapToGrid w:val="0"/>
          <w:lang w:eastAsia="en-GB"/>
        </w:rPr>
        <w:tab/>
      </w:r>
      <w:r w:rsidRPr="007D4D56">
        <w:rPr>
          <w:rFonts w:eastAsia="Times New Roman"/>
          <w:noProof w:val="0"/>
          <w:snapToGrid w:val="0"/>
          <w:lang w:eastAsia="en-GB"/>
        </w:rPr>
        <w:tab/>
        <w:t>GlobalenGNB-ID,</w:t>
      </w:r>
    </w:p>
    <w:p w14:paraId="3E3450FA"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w:t>
      </w:r>
    </w:p>
    <w:p w14:paraId="78136514"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w:t>
      </w:r>
    </w:p>
    <w:p w14:paraId="1B199D70"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GlobalE2node-eNB-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xml:space="preserve"> SEQUENCE{</w:t>
      </w:r>
    </w:p>
    <w:p w14:paraId="40B99E31"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global-eNB-ID</w:t>
      </w:r>
      <w:r w:rsidRPr="007D4D56">
        <w:rPr>
          <w:rFonts w:eastAsia="Times New Roman"/>
          <w:noProof w:val="0"/>
          <w:snapToGrid w:val="0"/>
          <w:lang w:eastAsia="en-GB"/>
        </w:rPr>
        <w:tab/>
      </w:r>
      <w:r w:rsidRPr="007D4D56">
        <w:rPr>
          <w:rFonts w:eastAsia="Times New Roman"/>
          <w:noProof w:val="0"/>
          <w:snapToGrid w:val="0"/>
          <w:lang w:eastAsia="en-GB"/>
        </w:rPr>
        <w:tab/>
        <w:t>GlobalENB-ID,</w:t>
      </w:r>
    </w:p>
    <w:p w14:paraId="2BF682BD"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w:t>
      </w:r>
    </w:p>
    <w:p w14:paraId="2B024455"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w:t>
      </w:r>
    </w:p>
    <w:p w14:paraId="11044926"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GlobalE2node-gNB-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xml:space="preserve"> SEQUENCE{</w:t>
      </w:r>
    </w:p>
    <w:p w14:paraId="6C76E93B"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global-gNB-ID</w:t>
      </w:r>
      <w:r w:rsidRPr="007D4D56">
        <w:rPr>
          <w:rFonts w:eastAsia="Times New Roman"/>
          <w:noProof w:val="0"/>
          <w:snapToGrid w:val="0"/>
          <w:lang w:eastAsia="en-GB"/>
        </w:rPr>
        <w:tab/>
      </w:r>
      <w:r w:rsidRPr="007D4D56">
        <w:rPr>
          <w:rFonts w:eastAsia="Times New Roman"/>
          <w:noProof w:val="0"/>
          <w:snapToGrid w:val="0"/>
          <w:lang w:eastAsia="en-GB"/>
        </w:rPr>
        <w:tab/>
        <w:t>GlobalgNB-ID,</w:t>
      </w:r>
    </w:p>
    <w:p w14:paraId="28DE5F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r w:rsidRPr="00AD48AA">
        <w:rPr>
          <w:rFonts w:eastAsia="Times New Roman"/>
          <w:noProof w:val="0"/>
          <w:snapToGrid w:val="0"/>
          <w:lang w:eastAsia="en-GB"/>
        </w:rPr>
        <w:t>gNB-CU-UP-ID</w:t>
      </w:r>
      <w:r w:rsidRPr="00AD48AA">
        <w:rPr>
          <w:rFonts w:eastAsia="Times New Roman"/>
          <w:noProof w:val="0"/>
          <w:snapToGrid w:val="0"/>
          <w:lang w:eastAsia="en-GB"/>
        </w:rPr>
        <w:tab/>
      </w:r>
      <w:r w:rsidRPr="00AD48AA">
        <w:rPr>
          <w:rFonts w:eastAsia="Times New Roman"/>
          <w:noProof w:val="0"/>
          <w:snapToGrid w:val="0"/>
          <w:lang w:eastAsia="en-GB"/>
        </w:rPr>
        <w:tab/>
        <w:t>GNB-CU-UP-ID</w:t>
      </w:r>
      <w:bookmarkStart w:id="1353" w:name="_Hlk30090992"/>
      <w:r w:rsidRPr="00AD48AA">
        <w:rPr>
          <w:rFonts w:eastAsia="Times New Roman"/>
          <w:noProof w:val="0"/>
          <w:snapToGrid w:val="0"/>
          <w:lang w:eastAsia="en-GB"/>
        </w:rPr>
        <w:tab/>
        <w:t>OPTIONAL</w:t>
      </w:r>
      <w:bookmarkEnd w:id="1353"/>
      <w:r w:rsidRPr="00AD48AA">
        <w:rPr>
          <w:rFonts w:eastAsia="Times New Roman"/>
          <w:noProof w:val="0"/>
          <w:snapToGrid w:val="0"/>
          <w:lang w:eastAsia="en-GB"/>
        </w:rPr>
        <w:t>,</w:t>
      </w:r>
    </w:p>
    <w:p w14:paraId="7607DCE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gNB-DU-ID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GNB-DU-ID</w:t>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26B3AC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5E0C47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ADDD0B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GlobalE2node-ng-eNB-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w:t>
      </w:r>
    </w:p>
    <w:p w14:paraId="1A9CBAE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global-ng-eNB-ID</w:t>
      </w:r>
      <w:r w:rsidRPr="00AD48AA">
        <w:rPr>
          <w:rFonts w:eastAsia="Times New Roman"/>
          <w:noProof w:val="0"/>
          <w:snapToGrid w:val="0"/>
          <w:lang w:eastAsia="en-GB"/>
        </w:rPr>
        <w:tab/>
        <w:t>GlobalngeNB-ID,</w:t>
      </w:r>
    </w:p>
    <w:p w14:paraId="09BAC8C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DB5F9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928D0F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DE65C9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297AEF2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ie-Extensions removed</w:t>
      </w:r>
    </w:p>
    <w:p w14:paraId="6C35DD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987D6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B34342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 {</w:t>
      </w:r>
    </w:p>
    <w:p w14:paraId="3CC114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pLMN-Identity</w:t>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563A9C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ENB-ID,</w:t>
      </w:r>
    </w:p>
    <w:p w14:paraId="217FA17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8630B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AABFF5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36F6B9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2480836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to avoid duplicate names with XnAP, GNB-ID renamed ENGNB-ID, GlobalGNB-ID renamed GlobalenGNB-ID</w:t>
      </w:r>
    </w:p>
    <w:p w14:paraId="713D318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3A1C33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GlobalenGNB-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 {</w:t>
      </w:r>
    </w:p>
    <w:p w14:paraId="7FCBC1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pLMN-Identity</w:t>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46D753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ENGNB-ID,</w:t>
      </w:r>
    </w:p>
    <w:p w14:paraId="4DB5E6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645F06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w:t>
      </w:r>
    </w:p>
    <w:p w14:paraId="5425A90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3D1DE5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654C5C7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D833FE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GlobalgNB-ID</w:t>
      </w:r>
      <w:proofErr w:type="gramStart"/>
      <w:r w:rsidRPr="00AD48AA">
        <w:rPr>
          <w:rFonts w:eastAsia="Times New Roman"/>
          <w:noProof w:val="0"/>
          <w:snapToGrid w:val="0"/>
          <w:lang w:eastAsia="en-GB"/>
        </w:rPr>
        <w:tab/>
        <w:t>::</w:t>
      </w:r>
      <w:proofErr w:type="gramEnd"/>
      <w:r w:rsidRPr="00AD48AA">
        <w:rPr>
          <w:rFonts w:eastAsia="Times New Roman"/>
          <w:noProof w:val="0"/>
          <w:snapToGrid w:val="0"/>
          <w:lang w:eastAsia="en-GB"/>
        </w:rPr>
        <w:t>= SEQUENCE {</w:t>
      </w:r>
    </w:p>
    <w:p w14:paraId="6F376D7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3C7035D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GNB-ID-Choice,</w:t>
      </w:r>
    </w:p>
    <w:p w14:paraId="37CD71D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F95E41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45BC75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FFAC9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3062BC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ECB5C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6A98F20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88A44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GlobalngeNB-ID</w:t>
      </w:r>
      <w:proofErr w:type="gramStart"/>
      <w:r w:rsidRPr="00AD48AA">
        <w:rPr>
          <w:rFonts w:eastAsia="Times New Roman"/>
          <w:noProof w:val="0"/>
          <w:snapToGrid w:val="0"/>
          <w:lang w:eastAsia="en-GB"/>
        </w:rPr>
        <w:tab/>
        <w:t>::</w:t>
      </w:r>
      <w:proofErr w:type="gramEnd"/>
      <w:r w:rsidRPr="00AD48AA">
        <w:rPr>
          <w:rFonts w:eastAsia="Times New Roman"/>
          <w:noProof w:val="0"/>
          <w:snapToGrid w:val="0"/>
          <w:lang w:eastAsia="en-GB"/>
        </w:rPr>
        <w:t>= SEQUENCE {</w:t>
      </w:r>
    </w:p>
    <w:p w14:paraId="3B5F69B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5667C11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ENB-ID-Choice,</w:t>
      </w:r>
    </w:p>
    <w:p w14:paraId="656846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C60F71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EF31C5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F9430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GlobalRIC-</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xml:space="preserve"> SEQUENCE{</w:t>
      </w:r>
    </w:p>
    <w:p w14:paraId="630AA7A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pLMN-Identity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2ACEFE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(20)),</w:t>
      </w:r>
    </w:p>
    <w:p w14:paraId="61F306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34518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CD83AF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E5AFDA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3C1ED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38.463 v15.5.0 E1AP IEs </w:t>
      </w:r>
    </w:p>
    <w:p w14:paraId="61BD33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27EDF9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GNB-CU-UP-</w:t>
      </w:r>
      <w:proofErr w:type="gramStart"/>
      <w:r w:rsidRPr="00AD48AA">
        <w:rPr>
          <w:rFonts w:eastAsia="Times New Roman"/>
          <w:noProof w:val="0"/>
          <w:snapToGrid w:val="0"/>
          <w:lang w:eastAsia="en-GB"/>
        </w:rPr>
        <w:t>ID::</w:t>
      </w:r>
      <w:proofErr w:type="gramEnd"/>
      <w:r w:rsidRPr="00AD48AA">
        <w:rPr>
          <w:rFonts w:eastAsia="Times New Roman"/>
          <w:noProof w:val="0"/>
          <w:snapToGrid w:val="0"/>
          <w:lang w:eastAsia="en-GB"/>
        </w:rPr>
        <w:t xml:space="preserve">= </w:t>
      </w:r>
      <w:r w:rsidRPr="00AD48AA">
        <w:rPr>
          <w:rFonts w:eastAsia="Times New Roman"/>
          <w:noProof w:val="0"/>
          <w:snapToGrid w:val="0"/>
          <w:lang w:eastAsia="en-GB"/>
        </w:rPr>
        <w:tab/>
        <w:t>INTEGER (0..68719476735)</w:t>
      </w:r>
    </w:p>
    <w:p w14:paraId="4853CC4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GNB-DU-</w:t>
      </w:r>
      <w:proofErr w:type="gramStart"/>
      <w:r w:rsidRPr="00AD48AA">
        <w:rPr>
          <w:rFonts w:eastAsia="Times New Roman"/>
          <w:noProof w:val="0"/>
          <w:snapToGrid w:val="0"/>
          <w:lang w:eastAsia="en-GB"/>
        </w:rPr>
        <w:t>ID::</w:t>
      </w:r>
      <w:proofErr w:type="gramEnd"/>
      <w:r w:rsidRPr="00AD48AA">
        <w:rPr>
          <w:rFonts w:eastAsia="Times New Roman"/>
          <w:noProof w:val="0"/>
          <w:snapToGrid w:val="0"/>
          <w:lang w:eastAsia="en-GB"/>
        </w:rPr>
        <w:t xml:space="preserve">= </w:t>
      </w:r>
      <w:r w:rsidRPr="00AD48AA">
        <w:rPr>
          <w:rFonts w:eastAsia="Times New Roman"/>
          <w:noProof w:val="0"/>
          <w:snapToGrid w:val="0"/>
          <w:lang w:eastAsia="en-GB"/>
        </w:rPr>
        <w:tab/>
      </w:r>
      <w:r w:rsidRPr="00AD48AA">
        <w:rPr>
          <w:rFonts w:eastAsia="Times New Roman"/>
          <w:noProof w:val="0"/>
          <w:snapToGrid w:val="0"/>
          <w:lang w:eastAsia="en-GB"/>
        </w:rPr>
        <w:tab/>
        <w:t>INTEGER (0..68719476735)</w:t>
      </w:r>
    </w:p>
    <w:p w14:paraId="51D0199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7722A8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1D6DFE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1B5961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EF4285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GNB-ID-</w:t>
      </w:r>
      <w:proofErr w:type="gramStart"/>
      <w:r w:rsidRPr="00AD48AA">
        <w:rPr>
          <w:rFonts w:eastAsia="Times New Roman"/>
          <w:noProof w:val="0"/>
          <w:snapToGrid w:val="0"/>
          <w:lang w:eastAsia="en-GB"/>
        </w:rPr>
        <w:t>Choice ::=</w:t>
      </w:r>
      <w:proofErr w:type="gramEnd"/>
      <w:r w:rsidRPr="00AD48AA">
        <w:rPr>
          <w:rFonts w:eastAsia="Times New Roman"/>
          <w:noProof w:val="0"/>
          <w:snapToGrid w:val="0"/>
          <w:lang w:eastAsia="en-GB"/>
        </w:rPr>
        <w:t xml:space="preserve"> CHOICE {</w:t>
      </w:r>
    </w:p>
    <w:p w14:paraId="07BC80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w:t>
      </w:r>
      <w:proofErr w:type="gramStart"/>
      <w:r w:rsidRPr="00AD48AA">
        <w:rPr>
          <w:rFonts w:eastAsia="Times New Roman"/>
          <w:noProof w:val="0"/>
          <w:snapToGrid w:val="0"/>
          <w:lang w:eastAsia="en-GB"/>
        </w:rPr>
        <w:t>SIZE(</w:t>
      </w:r>
      <w:proofErr w:type="gramEnd"/>
      <w:r w:rsidRPr="00AD48AA">
        <w:rPr>
          <w:rFonts w:eastAsia="Times New Roman"/>
          <w:noProof w:val="0"/>
          <w:snapToGrid w:val="0"/>
          <w:lang w:eastAsia="en-GB"/>
        </w:rPr>
        <w:t>22..32)),</w:t>
      </w:r>
    </w:p>
    <w:p w14:paraId="65A8E11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1AD0601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703FED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H</w:t>
      </w:r>
    </w:p>
    <w:p w14:paraId="7F53804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I</w:t>
      </w:r>
    </w:p>
    <w:p w14:paraId="416DE4C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J</w:t>
      </w:r>
    </w:p>
    <w:p w14:paraId="2FEED28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K</w:t>
      </w:r>
    </w:p>
    <w:p w14:paraId="78105B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L</w:t>
      </w:r>
    </w:p>
    <w:p w14:paraId="269D414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M</w:t>
      </w:r>
    </w:p>
    <w:p w14:paraId="79DEEB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w:t>
      </w:r>
    </w:p>
    <w:p w14:paraId="77F8E2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O</w:t>
      </w:r>
    </w:p>
    <w:p w14:paraId="220B73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P</w:t>
      </w:r>
    </w:p>
    <w:p w14:paraId="2C5925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309EC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5ED0203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170C0A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PLMN-</w:t>
      </w:r>
      <w:proofErr w:type="gramStart"/>
      <w:r w:rsidRPr="00AD48AA">
        <w:rPr>
          <w:rFonts w:eastAsia="Times New Roman"/>
          <w:noProof w:val="0"/>
          <w:snapToGrid w:val="0"/>
          <w:lang w:eastAsia="en-GB"/>
        </w:rPr>
        <w:t>Identity ::=</w:t>
      </w:r>
      <w:proofErr w:type="gramEnd"/>
      <w:r w:rsidRPr="00AD48AA">
        <w:rPr>
          <w:rFonts w:eastAsia="Times New Roman"/>
          <w:noProof w:val="0"/>
          <w:snapToGrid w:val="0"/>
          <w:lang w:eastAsia="en-GB"/>
        </w:rPr>
        <w:t xml:space="preserve"> OCTET STRING (SIZE(3))</w:t>
      </w:r>
    </w:p>
    <w:p w14:paraId="0D9BF5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32DB9D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Q</w:t>
      </w:r>
    </w:p>
    <w:p w14:paraId="7C3FDAA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R</w:t>
      </w:r>
    </w:p>
    <w:p w14:paraId="38B324A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B93317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8DD0DD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3692E7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RANfunctionDefinition ::=</w:t>
      </w:r>
      <w:proofErr w:type="gramEnd"/>
      <w:r w:rsidRPr="00AD48AA">
        <w:rPr>
          <w:rFonts w:eastAsia="Times New Roman"/>
          <w:noProof w:val="0"/>
          <w:snapToGrid w:val="0"/>
          <w:lang w:eastAsia="en-GB"/>
        </w:rPr>
        <w:t xml:space="preserve"> OCTET STRING</w:t>
      </w:r>
    </w:p>
    <w:p w14:paraId="7527CBD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2C3DDA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RANfunctionID ::=</w:t>
      </w:r>
      <w:proofErr w:type="gramEnd"/>
      <w:r w:rsidRPr="00AD48AA">
        <w:rPr>
          <w:rFonts w:eastAsia="Times New Roman"/>
          <w:noProof w:val="0"/>
          <w:snapToGrid w:val="0"/>
          <w:lang w:eastAsia="en-GB"/>
        </w:rPr>
        <w:t xml:space="preserve"> INTEGER (0..4095)</w:t>
      </w:r>
    </w:p>
    <w:p w14:paraId="7F1C4FAC" w14:textId="65CBBAB5"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3C6A30B" w14:textId="2D210335" w:rsidR="00050C61" w:rsidRDefault="00050C61" w:rsidP="00AD48AA">
      <w:pPr>
        <w:pStyle w:val="PL"/>
        <w:overflowPunct w:val="0"/>
        <w:autoSpaceDE w:val="0"/>
        <w:autoSpaceDN w:val="0"/>
        <w:adjustRightInd w:val="0"/>
        <w:textAlignment w:val="baseline"/>
        <w:rPr>
          <w:rFonts w:eastAsia="Times New Roman"/>
          <w:noProof w:val="0"/>
          <w:snapToGrid w:val="0"/>
          <w:lang w:eastAsia="en-GB"/>
        </w:rPr>
      </w:pPr>
      <w:proofErr w:type="gramStart"/>
      <w:r>
        <w:rPr>
          <w:rFonts w:eastAsia="Times New Roman"/>
          <w:noProof w:val="0"/>
          <w:snapToGrid w:val="0"/>
          <w:lang w:eastAsia="en-GB"/>
        </w:rPr>
        <w:t>RANfunctionOID ::=</w:t>
      </w:r>
      <w:proofErr w:type="gramEnd"/>
      <w:r>
        <w:rPr>
          <w:rFonts w:eastAsia="Times New Roman"/>
          <w:noProof w:val="0"/>
          <w:snapToGrid w:val="0"/>
          <w:lang w:eastAsia="en-GB"/>
        </w:rPr>
        <w:t xml:space="preserve"> </w:t>
      </w:r>
      <w:r w:rsidRPr="00050C61">
        <w:rPr>
          <w:rFonts w:eastAsia="Times New Roman"/>
          <w:noProof w:val="0"/>
          <w:snapToGrid w:val="0"/>
          <w:lang w:eastAsia="en-GB"/>
        </w:rPr>
        <w:t>PrintableString(SIZE(1..1000,...))</w:t>
      </w:r>
    </w:p>
    <w:p w14:paraId="6684C1A6" w14:textId="77777777" w:rsidR="00050C61" w:rsidRDefault="00050C61" w:rsidP="00AD48AA">
      <w:pPr>
        <w:pStyle w:val="PL"/>
        <w:overflowPunct w:val="0"/>
        <w:autoSpaceDE w:val="0"/>
        <w:autoSpaceDN w:val="0"/>
        <w:adjustRightInd w:val="0"/>
        <w:textAlignment w:val="baseline"/>
        <w:rPr>
          <w:rFonts w:eastAsia="Times New Roman"/>
          <w:noProof w:val="0"/>
          <w:snapToGrid w:val="0"/>
          <w:lang w:eastAsia="en-GB"/>
        </w:rPr>
      </w:pPr>
    </w:p>
    <w:p w14:paraId="66FE32E1" w14:textId="6253825C" w:rsidR="00FC5F5F" w:rsidRDefault="00BF3631"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BF3631">
        <w:rPr>
          <w:rFonts w:eastAsia="Times New Roman"/>
          <w:noProof w:val="0"/>
          <w:snapToGrid w:val="0"/>
          <w:lang w:eastAsia="en-GB"/>
        </w:rPr>
        <w:t>RANfunctionRevision ::=</w:t>
      </w:r>
      <w:proofErr w:type="gramEnd"/>
      <w:r w:rsidRPr="00BF3631">
        <w:rPr>
          <w:rFonts w:eastAsia="Times New Roman"/>
          <w:noProof w:val="0"/>
          <w:snapToGrid w:val="0"/>
          <w:lang w:eastAsia="en-GB"/>
        </w:rPr>
        <w:t xml:space="preserve"> INTEGER (0..4095)</w:t>
      </w:r>
    </w:p>
    <w:p w14:paraId="38BCF444" w14:textId="77777777" w:rsidR="00BF3631" w:rsidRPr="00AD48AA" w:rsidRDefault="00BF3631" w:rsidP="00AD48AA">
      <w:pPr>
        <w:pStyle w:val="PL"/>
        <w:overflowPunct w:val="0"/>
        <w:autoSpaceDE w:val="0"/>
        <w:autoSpaceDN w:val="0"/>
        <w:adjustRightInd w:val="0"/>
        <w:textAlignment w:val="baseline"/>
        <w:rPr>
          <w:rFonts w:eastAsia="Times New Roman"/>
          <w:noProof w:val="0"/>
          <w:snapToGrid w:val="0"/>
          <w:lang w:eastAsia="en-GB"/>
        </w:rPr>
      </w:pPr>
    </w:p>
    <w:p w14:paraId="7C29762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DA70CB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C9E97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B1E426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RICactionDefinition ::=</w:t>
      </w:r>
      <w:proofErr w:type="gramEnd"/>
      <w:r w:rsidRPr="00AD48AA">
        <w:rPr>
          <w:rFonts w:eastAsia="Times New Roman"/>
          <w:noProof w:val="0"/>
          <w:snapToGrid w:val="0"/>
          <w:lang w:eastAsia="en-GB"/>
        </w:rPr>
        <w:t xml:space="preserve"> OCTET STRING</w:t>
      </w:r>
    </w:p>
    <w:p w14:paraId="72E5571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34AA44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RICactionID ::=</w:t>
      </w:r>
      <w:proofErr w:type="gramEnd"/>
      <w:r w:rsidRPr="00AD48AA">
        <w:rPr>
          <w:rFonts w:eastAsia="Times New Roman"/>
          <w:noProof w:val="0"/>
          <w:snapToGrid w:val="0"/>
          <w:lang w:eastAsia="en-GB"/>
        </w:rPr>
        <w:t xml:space="preserve"> INTEGER (0..255)</w:t>
      </w:r>
    </w:p>
    <w:p w14:paraId="418D4E7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5085C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RICactionType ::=</w:t>
      </w:r>
      <w:proofErr w:type="gramEnd"/>
      <w:r w:rsidRPr="00AD48AA">
        <w:rPr>
          <w:rFonts w:eastAsia="Times New Roman"/>
          <w:noProof w:val="0"/>
          <w:snapToGrid w:val="0"/>
          <w:lang w:eastAsia="en-GB"/>
        </w:rPr>
        <w:t xml:space="preserve"> ENUMERATED{</w:t>
      </w:r>
    </w:p>
    <w:p w14:paraId="0CD1DE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report,</w:t>
      </w:r>
    </w:p>
    <w:p w14:paraId="6A4988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insert,</w:t>
      </w:r>
    </w:p>
    <w:p w14:paraId="2203019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policy,</w:t>
      </w:r>
    </w:p>
    <w:p w14:paraId="686078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w:t>
      </w:r>
    </w:p>
    <w:p w14:paraId="57E8DE7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BAC1B4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49E6F2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D1AB2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444A9D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D80336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RICcallProcessID ::=</w:t>
      </w:r>
      <w:proofErr w:type="gramEnd"/>
      <w:r w:rsidRPr="00AD48AA">
        <w:rPr>
          <w:rFonts w:eastAsia="Times New Roman"/>
          <w:noProof w:val="0"/>
          <w:snapToGrid w:val="0"/>
          <w:lang w:eastAsia="en-GB"/>
        </w:rPr>
        <w:t xml:space="preserve"> OCTET STRING</w:t>
      </w:r>
    </w:p>
    <w:p w14:paraId="3A40363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C6C4F9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RICcontrolAckRequest ::=</w:t>
      </w:r>
      <w:proofErr w:type="gramEnd"/>
      <w:r w:rsidRPr="00AD48AA">
        <w:rPr>
          <w:rFonts w:eastAsia="Times New Roman"/>
          <w:noProof w:val="0"/>
          <w:snapToGrid w:val="0"/>
          <w:lang w:eastAsia="en-GB"/>
        </w:rPr>
        <w:t xml:space="preserve"> ENUMERATED{</w:t>
      </w:r>
    </w:p>
    <w:p w14:paraId="72373B5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noAck,</w:t>
      </w:r>
    </w:p>
    <w:p w14:paraId="4BED25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ack,</w:t>
      </w:r>
    </w:p>
    <w:p w14:paraId="63D3843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nAck,</w:t>
      </w:r>
    </w:p>
    <w:p w14:paraId="448399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07AC6DE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D01E7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D1261E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5422C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6A7F3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4400E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RICcontrolHeader ::=</w:t>
      </w:r>
      <w:proofErr w:type="gramEnd"/>
      <w:r w:rsidRPr="00AD48AA">
        <w:rPr>
          <w:rFonts w:eastAsia="Times New Roman"/>
          <w:noProof w:val="0"/>
          <w:snapToGrid w:val="0"/>
          <w:lang w:eastAsia="en-GB"/>
        </w:rPr>
        <w:t xml:space="preserve"> OCTET STRING</w:t>
      </w:r>
    </w:p>
    <w:p w14:paraId="387581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F071CC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EE7951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354EB5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7A0256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RICcontrolMessage ::=</w:t>
      </w:r>
      <w:proofErr w:type="gramEnd"/>
      <w:r w:rsidRPr="00AD48AA">
        <w:rPr>
          <w:rFonts w:eastAsia="Times New Roman"/>
          <w:noProof w:val="0"/>
          <w:snapToGrid w:val="0"/>
          <w:lang w:eastAsia="en-GB"/>
        </w:rPr>
        <w:t xml:space="preserve"> OCTET STRING</w:t>
      </w:r>
    </w:p>
    <w:p w14:paraId="45C89ECA" w14:textId="2990D445"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488C75A"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w:t>
      </w:r>
    </w:p>
    <w:p w14:paraId="4E54A594"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Following IE defined in E2SM</w:t>
      </w:r>
    </w:p>
    <w:p w14:paraId="20610F76"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w:t>
      </w:r>
    </w:p>
    <w:p w14:paraId="342C1D4E" w14:textId="48441630" w:rsidR="004D5021" w:rsidRDefault="004D5021" w:rsidP="004D5021">
      <w:pPr>
        <w:pStyle w:val="PL"/>
        <w:overflowPunct w:val="0"/>
        <w:autoSpaceDE w:val="0"/>
        <w:autoSpaceDN w:val="0"/>
        <w:adjustRightInd w:val="0"/>
        <w:textAlignment w:val="baseline"/>
        <w:rPr>
          <w:rFonts w:eastAsia="Times New Roman"/>
          <w:noProof w:val="0"/>
          <w:snapToGrid w:val="0"/>
          <w:lang w:eastAsia="en-GB"/>
        </w:rPr>
      </w:pPr>
      <w:proofErr w:type="gramStart"/>
      <w:r w:rsidRPr="004D5021">
        <w:rPr>
          <w:rFonts w:eastAsia="Times New Roman"/>
          <w:noProof w:val="0"/>
          <w:snapToGrid w:val="0"/>
          <w:lang w:eastAsia="en-GB"/>
        </w:rPr>
        <w:t>RICcontrolOutcome ::=</w:t>
      </w:r>
      <w:proofErr w:type="gramEnd"/>
      <w:r w:rsidRPr="004D5021">
        <w:rPr>
          <w:rFonts w:eastAsia="Times New Roman"/>
          <w:noProof w:val="0"/>
          <w:snapToGrid w:val="0"/>
          <w:lang w:eastAsia="en-GB"/>
        </w:rPr>
        <w:t xml:space="preserve"> OCTET STRING</w:t>
      </w:r>
    </w:p>
    <w:p w14:paraId="771403CE" w14:textId="77777777" w:rsidR="004D5021" w:rsidRPr="00AD48AA" w:rsidRDefault="004D5021" w:rsidP="004D5021">
      <w:pPr>
        <w:pStyle w:val="PL"/>
        <w:overflowPunct w:val="0"/>
        <w:autoSpaceDE w:val="0"/>
        <w:autoSpaceDN w:val="0"/>
        <w:adjustRightInd w:val="0"/>
        <w:textAlignment w:val="baseline"/>
        <w:rPr>
          <w:rFonts w:eastAsia="Times New Roman"/>
          <w:noProof w:val="0"/>
          <w:snapToGrid w:val="0"/>
          <w:lang w:eastAsia="en-GB"/>
        </w:rPr>
      </w:pPr>
    </w:p>
    <w:p w14:paraId="3C807D3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RICcontrolStatus ::=</w:t>
      </w:r>
      <w:proofErr w:type="gramEnd"/>
      <w:r w:rsidRPr="00AD48AA">
        <w:rPr>
          <w:rFonts w:eastAsia="Times New Roman"/>
          <w:noProof w:val="0"/>
          <w:snapToGrid w:val="0"/>
          <w:lang w:eastAsia="en-GB"/>
        </w:rPr>
        <w:t xml:space="preserve"> ENUMERATED{</w:t>
      </w:r>
    </w:p>
    <w:p w14:paraId="28501B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success,</w:t>
      </w:r>
    </w:p>
    <w:p w14:paraId="2430F95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rejected,</w:t>
      </w:r>
    </w:p>
    <w:p w14:paraId="05D9D80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failed,</w:t>
      </w:r>
    </w:p>
    <w:p w14:paraId="1140FCC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052D2FC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18F0A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78A6B4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44398E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04DC2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230D6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RICeventTriggerDefinition ::=</w:t>
      </w:r>
      <w:proofErr w:type="gramEnd"/>
      <w:r w:rsidRPr="00AD48AA">
        <w:rPr>
          <w:rFonts w:eastAsia="Times New Roman"/>
          <w:noProof w:val="0"/>
          <w:snapToGrid w:val="0"/>
          <w:lang w:eastAsia="en-GB"/>
        </w:rPr>
        <w:t xml:space="preserve"> OCTET STRING</w:t>
      </w:r>
    </w:p>
    <w:p w14:paraId="46A6E28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B4C97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4582B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1580D76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AD43C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RICindicationHeader ::=</w:t>
      </w:r>
      <w:proofErr w:type="gramEnd"/>
      <w:r w:rsidRPr="00AD48AA">
        <w:rPr>
          <w:rFonts w:eastAsia="Times New Roman"/>
          <w:noProof w:val="0"/>
          <w:snapToGrid w:val="0"/>
          <w:lang w:eastAsia="en-GB"/>
        </w:rPr>
        <w:t xml:space="preserve"> OCTET STRING</w:t>
      </w:r>
    </w:p>
    <w:p w14:paraId="0B0F6F1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A25DF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9F8840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5DECF16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5F6E55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RICindicationMessage ::=</w:t>
      </w:r>
      <w:proofErr w:type="gramEnd"/>
      <w:r w:rsidRPr="00AD48AA">
        <w:rPr>
          <w:rFonts w:eastAsia="Times New Roman"/>
          <w:noProof w:val="0"/>
          <w:snapToGrid w:val="0"/>
          <w:lang w:eastAsia="en-GB"/>
        </w:rPr>
        <w:t xml:space="preserve"> OCTET STRING</w:t>
      </w:r>
    </w:p>
    <w:p w14:paraId="4BC95F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76B091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RICindicationSN ::=</w:t>
      </w:r>
      <w:proofErr w:type="gramEnd"/>
      <w:r w:rsidRPr="00AD48AA">
        <w:rPr>
          <w:rFonts w:eastAsia="Times New Roman"/>
          <w:noProof w:val="0"/>
          <w:snapToGrid w:val="0"/>
          <w:lang w:eastAsia="en-GB"/>
        </w:rPr>
        <w:t xml:space="preserve"> INTEGER (0..65535)</w:t>
      </w:r>
    </w:p>
    <w:p w14:paraId="3049788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DA08D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RICindicationType ::=</w:t>
      </w:r>
      <w:proofErr w:type="gramEnd"/>
      <w:r w:rsidRPr="00AD48AA">
        <w:rPr>
          <w:rFonts w:eastAsia="Times New Roman"/>
          <w:noProof w:val="0"/>
          <w:snapToGrid w:val="0"/>
          <w:lang w:eastAsia="en-GB"/>
        </w:rPr>
        <w:t xml:space="preserve"> ENUMERATED{</w:t>
      </w:r>
    </w:p>
    <w:p w14:paraId="63655B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report,</w:t>
      </w:r>
    </w:p>
    <w:p w14:paraId="4278438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insert,</w:t>
      </w:r>
    </w:p>
    <w:p w14:paraId="1AC302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647E47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F14F2F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1B8BA2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bookmarkStart w:id="1354" w:name="_Hlk30090969"/>
      <w:proofErr w:type="gramStart"/>
      <w:r w:rsidRPr="00AD48AA">
        <w:rPr>
          <w:rFonts w:eastAsia="Times New Roman"/>
          <w:noProof w:val="0"/>
          <w:snapToGrid w:val="0"/>
          <w:lang w:eastAsia="en-GB"/>
        </w:rPr>
        <w:t>RICrequestID ::=</w:t>
      </w:r>
      <w:proofErr w:type="gramEnd"/>
      <w:r w:rsidRPr="00AD48AA">
        <w:rPr>
          <w:rFonts w:eastAsia="Times New Roman"/>
          <w:noProof w:val="0"/>
          <w:snapToGrid w:val="0"/>
          <w:lang w:eastAsia="en-GB"/>
        </w:rPr>
        <w:t xml:space="preserve"> SEQUENCE {</w:t>
      </w:r>
    </w:p>
    <w:p w14:paraId="56C94EC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ricRequestorID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INTEGER (</w:t>
      </w:r>
      <w:proofErr w:type="gramStart"/>
      <w:r w:rsidRPr="00AD48AA">
        <w:rPr>
          <w:rFonts w:eastAsia="Times New Roman"/>
          <w:noProof w:val="0"/>
          <w:snapToGrid w:val="0"/>
          <w:lang w:eastAsia="en-GB"/>
        </w:rPr>
        <w:t>0..</w:t>
      </w:r>
      <w:proofErr w:type="gramEnd"/>
      <w:r w:rsidRPr="00AD48AA">
        <w:rPr>
          <w:rFonts w:eastAsia="Times New Roman"/>
          <w:noProof w:val="0"/>
          <w:snapToGrid w:val="0"/>
          <w:lang w:eastAsia="en-GB"/>
        </w:rPr>
        <w:t>65535),</w:t>
      </w:r>
    </w:p>
    <w:p w14:paraId="03DF99D6" w14:textId="7CC767D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r w:rsidR="00F05557" w:rsidRPr="00AD48AA">
        <w:rPr>
          <w:rFonts w:eastAsia="Times New Roman"/>
          <w:noProof w:val="0"/>
          <w:snapToGrid w:val="0"/>
          <w:lang w:eastAsia="en-GB"/>
        </w:rPr>
        <w:t>ric</w:t>
      </w:r>
      <w:r w:rsidR="00F05557">
        <w:rPr>
          <w:rFonts w:eastAsia="Times New Roman"/>
          <w:noProof w:val="0"/>
          <w:snapToGrid w:val="0"/>
          <w:lang w:eastAsia="en-GB"/>
        </w:rPr>
        <w:t>InstanceID</w:t>
      </w:r>
      <w:r w:rsidRPr="00AD48AA">
        <w:rPr>
          <w:rFonts w:eastAsia="Times New Roman"/>
          <w:noProof w:val="0"/>
          <w:snapToGrid w:val="0"/>
          <w:lang w:eastAsia="en-GB"/>
        </w:rPr>
        <w:tab/>
        <w:t>INTEGER (</w:t>
      </w:r>
      <w:proofErr w:type="gramStart"/>
      <w:r w:rsidRPr="00AD48AA">
        <w:rPr>
          <w:rFonts w:eastAsia="Times New Roman"/>
          <w:noProof w:val="0"/>
          <w:snapToGrid w:val="0"/>
          <w:lang w:eastAsia="en-GB"/>
        </w:rPr>
        <w:t>0..</w:t>
      </w:r>
      <w:proofErr w:type="gramEnd"/>
      <w:r w:rsidRPr="00AD48AA">
        <w:rPr>
          <w:rFonts w:eastAsia="Times New Roman"/>
          <w:noProof w:val="0"/>
          <w:snapToGrid w:val="0"/>
          <w:lang w:eastAsia="en-GB"/>
        </w:rPr>
        <w:t>65535),</w:t>
      </w:r>
    </w:p>
    <w:p w14:paraId="341D580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4C78BC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bookmarkEnd w:id="1354"/>
    <w:p w14:paraId="5649BC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5BEA8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RICsubsequentAction ::=</w:t>
      </w:r>
      <w:proofErr w:type="gramEnd"/>
      <w:r w:rsidRPr="00AD48AA">
        <w:rPr>
          <w:rFonts w:eastAsia="Times New Roman"/>
          <w:noProof w:val="0"/>
          <w:snapToGrid w:val="0"/>
          <w:lang w:eastAsia="en-GB"/>
        </w:rPr>
        <w:t>SEQUENCE{</w:t>
      </w:r>
    </w:p>
    <w:p w14:paraId="5E5F18B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ricSubsequentActionType</w:t>
      </w:r>
      <w:r w:rsidRPr="00AD48AA">
        <w:rPr>
          <w:rFonts w:eastAsia="Times New Roman"/>
          <w:noProof w:val="0"/>
          <w:snapToGrid w:val="0"/>
          <w:lang w:eastAsia="en-GB"/>
        </w:rPr>
        <w:tab/>
      </w:r>
      <w:r w:rsidRPr="00AD48AA">
        <w:rPr>
          <w:rFonts w:eastAsia="Times New Roman"/>
          <w:noProof w:val="0"/>
          <w:snapToGrid w:val="0"/>
          <w:lang w:eastAsia="en-GB"/>
        </w:rPr>
        <w:tab/>
        <w:t>RICsubsequentActionType,</w:t>
      </w:r>
    </w:p>
    <w:p w14:paraId="0144069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ricTimeToWait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RICtimeToWait,</w:t>
      </w:r>
    </w:p>
    <w:p w14:paraId="29BC93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269453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B91C5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23FB45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RICsubsequentActionType ::=</w:t>
      </w:r>
      <w:proofErr w:type="gramEnd"/>
      <w:r w:rsidRPr="00AD48AA">
        <w:rPr>
          <w:rFonts w:eastAsia="Times New Roman"/>
          <w:noProof w:val="0"/>
          <w:snapToGrid w:val="0"/>
          <w:lang w:eastAsia="en-GB"/>
        </w:rPr>
        <w:t xml:space="preserve"> ENUMERATED{</w:t>
      </w:r>
    </w:p>
    <w:p w14:paraId="60F66CE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continue,</w:t>
      </w:r>
    </w:p>
    <w:p w14:paraId="68BCF16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wait,</w:t>
      </w:r>
    </w:p>
    <w:p w14:paraId="3386B7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242CE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7F921B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B8EAD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RICtimeToWait ::=</w:t>
      </w:r>
      <w:proofErr w:type="gramEnd"/>
      <w:r w:rsidRPr="00AD48AA">
        <w:rPr>
          <w:rFonts w:eastAsia="Times New Roman"/>
          <w:noProof w:val="0"/>
          <w:snapToGrid w:val="0"/>
          <w:lang w:eastAsia="en-GB"/>
        </w:rPr>
        <w:t xml:space="preserve"> ENUMERATED{</w:t>
      </w:r>
    </w:p>
    <w:p w14:paraId="0B9035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zero,</w:t>
      </w:r>
    </w:p>
    <w:p w14:paraId="3670319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w1ms,</w:t>
      </w:r>
    </w:p>
    <w:p w14:paraId="092B25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w2ms,</w:t>
      </w:r>
    </w:p>
    <w:p w14:paraId="5748A47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w5ms,</w:t>
      </w:r>
    </w:p>
    <w:p w14:paraId="18D9399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w10ms,</w:t>
      </w:r>
    </w:p>
    <w:p w14:paraId="608385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w20ms,</w:t>
      </w:r>
    </w:p>
    <w:p w14:paraId="30A1FD6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w30ms,</w:t>
      </w:r>
    </w:p>
    <w:p w14:paraId="51829C8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w40ms,</w:t>
      </w:r>
    </w:p>
    <w:p w14:paraId="1ABCA2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w50ms,</w:t>
      </w:r>
    </w:p>
    <w:p w14:paraId="51A14B2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w100ms,</w:t>
      </w:r>
    </w:p>
    <w:p w14:paraId="33CCD1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w200ms,</w:t>
      </w:r>
    </w:p>
    <w:p w14:paraId="5398015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w500ms,</w:t>
      </w:r>
    </w:p>
    <w:p w14:paraId="0977C5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w1s,</w:t>
      </w:r>
    </w:p>
    <w:p w14:paraId="52CEDC1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w2s,</w:t>
      </w:r>
    </w:p>
    <w:p w14:paraId="64DE0E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w5s,</w:t>
      </w:r>
    </w:p>
    <w:p w14:paraId="35DD8FD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w10s,</w:t>
      </w:r>
    </w:p>
    <w:p w14:paraId="0FE5310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w20s,</w:t>
      </w:r>
    </w:p>
    <w:p w14:paraId="6696E3A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w60s,</w:t>
      </w:r>
    </w:p>
    <w:p w14:paraId="45A7B4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DD720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1030F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S</w:t>
      </w:r>
    </w:p>
    <w:p w14:paraId="7D66F95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T</w:t>
      </w:r>
    </w:p>
    <w:p w14:paraId="72784E7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C67907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7C1CE4B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B800E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TimeToWait ::=</w:t>
      </w:r>
      <w:proofErr w:type="gramEnd"/>
      <w:r w:rsidRPr="00AD48AA">
        <w:rPr>
          <w:rFonts w:eastAsia="Times New Roman"/>
          <w:noProof w:val="0"/>
          <w:snapToGrid w:val="0"/>
          <w:lang w:eastAsia="en-GB"/>
        </w:rPr>
        <w:t xml:space="preserve"> ENUMERATED {v1s, v2s, v5s, v10s, v20s, v60s, ...}</w:t>
      </w:r>
    </w:p>
    <w:p w14:paraId="7AB98822" w14:textId="5B5B1CCE"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16CE07A" w14:textId="31E50B75" w:rsidR="00DD0278" w:rsidRDefault="00DD0278" w:rsidP="00AD48AA">
      <w:pPr>
        <w:pStyle w:val="PL"/>
        <w:overflowPunct w:val="0"/>
        <w:autoSpaceDE w:val="0"/>
        <w:autoSpaceDN w:val="0"/>
        <w:adjustRightInd w:val="0"/>
        <w:textAlignment w:val="baseline"/>
        <w:rPr>
          <w:rFonts w:eastAsia="Times New Roman"/>
          <w:noProof w:val="0"/>
          <w:snapToGrid w:val="0"/>
          <w:lang w:eastAsia="en-GB"/>
        </w:rPr>
      </w:pPr>
    </w:p>
    <w:p w14:paraId="5B71EDA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TNLinformation ::=</w:t>
      </w:r>
      <w:proofErr w:type="gramEnd"/>
      <w:r w:rsidRPr="00DD0278">
        <w:rPr>
          <w:rFonts w:eastAsia="Times New Roman"/>
          <w:noProof w:val="0"/>
          <w:snapToGrid w:val="0"/>
          <w:lang w:eastAsia="en-GB"/>
        </w:rPr>
        <w:t xml:space="preserve"> SEQUENCE{</w:t>
      </w:r>
    </w:p>
    <w:p w14:paraId="3CB7DDB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tnlAddress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BIT STRING (</w:t>
      </w:r>
      <w:proofErr w:type="gramStart"/>
      <w:r w:rsidRPr="00DD0278">
        <w:rPr>
          <w:rFonts w:eastAsia="Times New Roman"/>
          <w:noProof w:val="0"/>
          <w:snapToGrid w:val="0"/>
          <w:lang w:eastAsia="en-GB"/>
        </w:rPr>
        <w:t>SIZE(</w:t>
      </w:r>
      <w:proofErr w:type="gramEnd"/>
      <w:r w:rsidRPr="00DD0278">
        <w:rPr>
          <w:rFonts w:eastAsia="Times New Roman"/>
          <w:noProof w:val="0"/>
          <w:snapToGrid w:val="0"/>
          <w:lang w:eastAsia="en-GB"/>
        </w:rPr>
        <w:t>1..160,...)),</w:t>
      </w:r>
    </w:p>
    <w:p w14:paraId="74C277F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tnlPort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BIT STRING (</w:t>
      </w:r>
      <w:proofErr w:type="gramStart"/>
      <w:r w:rsidRPr="00DD0278">
        <w:rPr>
          <w:rFonts w:eastAsia="Times New Roman"/>
          <w:noProof w:val="0"/>
          <w:snapToGrid w:val="0"/>
          <w:lang w:eastAsia="en-GB"/>
        </w:rPr>
        <w:t>SIZE(</w:t>
      </w:r>
      <w:proofErr w:type="gramEnd"/>
      <w:r w:rsidRPr="00DD0278">
        <w:rPr>
          <w:rFonts w:eastAsia="Times New Roman"/>
          <w:noProof w:val="0"/>
          <w:snapToGrid w:val="0"/>
          <w:lang w:eastAsia="en-GB"/>
        </w:rPr>
        <w:t>16))</w:t>
      </w:r>
      <w:r w:rsidRPr="00DD0278">
        <w:rPr>
          <w:rFonts w:eastAsia="Times New Roman"/>
          <w:noProof w:val="0"/>
          <w:snapToGrid w:val="0"/>
          <w:lang w:eastAsia="en-GB"/>
        </w:rPr>
        <w:tab/>
        <w:t>OPTIONAL,</w:t>
      </w:r>
    </w:p>
    <w:p w14:paraId="63815CE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74D5F4D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F1EBDA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AF5585A" w14:textId="0440ABB5"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TNLusage ::=</w:t>
      </w:r>
      <w:proofErr w:type="gramEnd"/>
      <w:r w:rsidRPr="00DD0278">
        <w:rPr>
          <w:rFonts w:eastAsia="Times New Roman"/>
          <w:noProof w:val="0"/>
          <w:snapToGrid w:val="0"/>
          <w:lang w:eastAsia="en-GB"/>
        </w:rPr>
        <w:t xml:space="preserve"> ENUMERATED{ric-service, support-function, both, ...}</w:t>
      </w:r>
    </w:p>
    <w:p w14:paraId="4007E2B8" w14:textId="5051E2A8"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707130C1" w14:textId="77777777" w:rsidR="00DD0278" w:rsidRPr="00AD48AA"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AA88A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EDF87B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1067735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BC1B3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TypeOfError ::=</w:t>
      </w:r>
      <w:proofErr w:type="gramEnd"/>
      <w:r w:rsidRPr="00AD48AA">
        <w:rPr>
          <w:rFonts w:eastAsia="Times New Roman"/>
          <w:noProof w:val="0"/>
          <w:snapToGrid w:val="0"/>
          <w:lang w:eastAsia="en-GB"/>
        </w:rPr>
        <w:t xml:space="preserve"> ENUMERATED {</w:t>
      </w:r>
    </w:p>
    <w:p w14:paraId="0122DEC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not-understood,</w:t>
      </w:r>
    </w:p>
    <w:p w14:paraId="31C877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missing,</w:t>
      </w:r>
    </w:p>
    <w:p w14:paraId="728BAE2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73A5B6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76191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51CED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U</w:t>
      </w:r>
    </w:p>
    <w:p w14:paraId="31D459E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V</w:t>
      </w:r>
    </w:p>
    <w:p w14:paraId="3A88EF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w:t>
      </w:r>
    </w:p>
    <w:p w14:paraId="324FFE7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w:t>
      </w:r>
    </w:p>
    <w:p w14:paraId="41E0D66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Y</w:t>
      </w:r>
    </w:p>
    <w:p w14:paraId="698DB4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Z</w:t>
      </w:r>
    </w:p>
    <w:p w14:paraId="7C3FB05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25C6D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END</w:t>
      </w:r>
    </w:p>
    <w:p w14:paraId="54919AC1" w14:textId="1ED4DEC5" w:rsidR="00746298"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ASN1STOP</w:t>
      </w:r>
    </w:p>
    <w:p w14:paraId="459CFBDC" w14:textId="7CD349B4"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1C8609AE" w14:textId="5FBF280D" w:rsidR="00AD48AA" w:rsidRPr="005E5562" w:rsidRDefault="00AD48AA" w:rsidP="00AD48AA">
      <w:pPr>
        <w:pStyle w:val="3"/>
        <w:numPr>
          <w:ilvl w:val="0"/>
          <w:numId w:val="0"/>
        </w:numPr>
        <w:ind w:left="720" w:hanging="720"/>
        <w:rPr>
          <w:lang w:val="en-US"/>
        </w:rPr>
      </w:pPr>
      <w:bookmarkStart w:id="1355" w:name="_Toc31209025"/>
      <w:r>
        <w:rPr>
          <w:lang w:val="en-US"/>
        </w:rPr>
        <w:t>9.3.6</w:t>
      </w:r>
      <w:r>
        <w:rPr>
          <w:lang w:val="en-US"/>
        </w:rPr>
        <w:tab/>
      </w:r>
      <w:r w:rsidR="00D13BFF" w:rsidRPr="00D13BFF">
        <w:rPr>
          <w:lang w:val="en-US"/>
        </w:rPr>
        <w:t>Common definitions</w:t>
      </w:r>
      <w:bookmarkEnd w:id="1355"/>
    </w:p>
    <w:p w14:paraId="02A9BCCB"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ASN1START</w:t>
      </w:r>
    </w:p>
    <w:p w14:paraId="44BC569E"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w:t>
      </w:r>
    </w:p>
    <w:p w14:paraId="0853BEF3"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xml:space="preserve">-- </w:t>
      </w:r>
    </w:p>
    <w:p w14:paraId="0FD128B4"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Common definitions</w:t>
      </w:r>
    </w:p>
    <w:p w14:paraId="66132C3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Derived from 3GPP 38.413 v15.4.0</w:t>
      </w:r>
    </w:p>
    <w:p w14:paraId="08956932"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w:t>
      </w:r>
    </w:p>
    <w:p w14:paraId="66F163C0"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w:t>
      </w:r>
    </w:p>
    <w:p w14:paraId="558CAC9E"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10C70A82"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E2AP-CommonDataTypes {</w:t>
      </w:r>
    </w:p>
    <w:p w14:paraId="3EEAE04A"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roofErr w:type="gramStart"/>
      <w:r w:rsidRPr="00D13BFF">
        <w:rPr>
          <w:rFonts w:eastAsia="Times New Roman"/>
          <w:noProof w:val="0"/>
          <w:snapToGrid w:val="0"/>
          <w:lang w:eastAsia="en-GB"/>
        </w:rPr>
        <w:t>iso(</w:t>
      </w:r>
      <w:proofErr w:type="gramEnd"/>
      <w:r w:rsidRPr="00D13BFF">
        <w:rPr>
          <w:rFonts w:eastAsia="Times New Roman"/>
          <w:noProof w:val="0"/>
          <w:snapToGrid w:val="0"/>
          <w:lang w:eastAsia="en-GB"/>
        </w:rPr>
        <w:t>1) identified-organization(3) dod(6) internet(1) private(4) enterprise(1) 53148 e2(1) version1 (1) e2ap(1) e2ap-CommonDataTypes (3) }</w:t>
      </w:r>
    </w:p>
    <w:p w14:paraId="53AB4029"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6BC9577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xml:space="preserve">DEFINITIONS AUTOMATIC </w:t>
      </w:r>
      <w:proofErr w:type="gramStart"/>
      <w:r w:rsidRPr="00D13BFF">
        <w:rPr>
          <w:rFonts w:eastAsia="Times New Roman"/>
          <w:noProof w:val="0"/>
          <w:snapToGrid w:val="0"/>
          <w:lang w:eastAsia="en-GB"/>
        </w:rPr>
        <w:t>TAGS ::=</w:t>
      </w:r>
      <w:proofErr w:type="gramEnd"/>
      <w:r w:rsidRPr="00D13BFF">
        <w:rPr>
          <w:rFonts w:eastAsia="Times New Roman"/>
          <w:noProof w:val="0"/>
          <w:snapToGrid w:val="0"/>
          <w:lang w:eastAsia="en-GB"/>
        </w:rPr>
        <w:t xml:space="preserve"> </w:t>
      </w:r>
    </w:p>
    <w:p w14:paraId="262D194B"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2B301A67"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BEGIN</w:t>
      </w:r>
    </w:p>
    <w:p w14:paraId="6F71B82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78B3C9F3"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lastRenderedPageBreak/>
        <w:t>Criticality</w:t>
      </w:r>
      <w:r w:rsidRPr="00D13BFF">
        <w:rPr>
          <w:rFonts w:eastAsia="Times New Roman"/>
          <w:noProof w:val="0"/>
          <w:snapToGrid w:val="0"/>
          <w:lang w:eastAsia="en-GB"/>
        </w:rPr>
        <w:tab/>
      </w:r>
      <w:proofErr w:type="gramStart"/>
      <w:r w:rsidRPr="00D13BFF">
        <w:rPr>
          <w:rFonts w:eastAsia="Times New Roman"/>
          <w:noProof w:val="0"/>
          <w:snapToGrid w:val="0"/>
          <w:lang w:eastAsia="en-GB"/>
        </w:rPr>
        <w:tab/>
        <w:t>::</w:t>
      </w:r>
      <w:proofErr w:type="gramEnd"/>
      <w:r w:rsidRPr="00D13BFF">
        <w:rPr>
          <w:rFonts w:eastAsia="Times New Roman"/>
          <w:noProof w:val="0"/>
          <w:snapToGrid w:val="0"/>
          <w:lang w:eastAsia="en-GB"/>
        </w:rPr>
        <w:t>= ENUMERATED { reject, ignore, notify }</w:t>
      </w:r>
    </w:p>
    <w:p w14:paraId="24575841"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45E17B8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Presence</w:t>
      </w:r>
      <w:r w:rsidRPr="00D13BFF">
        <w:rPr>
          <w:rFonts w:eastAsia="Times New Roman"/>
          <w:noProof w:val="0"/>
          <w:snapToGrid w:val="0"/>
          <w:lang w:eastAsia="en-GB"/>
        </w:rPr>
        <w:tab/>
      </w:r>
      <w:proofErr w:type="gramStart"/>
      <w:r w:rsidRPr="00D13BFF">
        <w:rPr>
          <w:rFonts w:eastAsia="Times New Roman"/>
          <w:noProof w:val="0"/>
          <w:snapToGrid w:val="0"/>
          <w:lang w:eastAsia="en-GB"/>
        </w:rPr>
        <w:tab/>
        <w:t>::</w:t>
      </w:r>
      <w:proofErr w:type="gramEnd"/>
      <w:r w:rsidRPr="00D13BFF">
        <w:rPr>
          <w:rFonts w:eastAsia="Times New Roman"/>
          <w:noProof w:val="0"/>
          <w:snapToGrid w:val="0"/>
          <w:lang w:eastAsia="en-GB"/>
        </w:rPr>
        <w:t>= ENUMERATED { optional, conditional, mandatory }</w:t>
      </w:r>
    </w:p>
    <w:p w14:paraId="764C8936"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7138CC08"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ProcedureCode</w:t>
      </w:r>
      <w:r w:rsidRPr="002C473D">
        <w:rPr>
          <w:rFonts w:eastAsia="Times New Roman"/>
          <w:noProof w:val="0"/>
          <w:snapToGrid w:val="0"/>
          <w:lang w:val="it-IT" w:eastAsia="en-GB"/>
        </w:rPr>
        <w:tab/>
      </w:r>
      <w:r w:rsidRPr="002C473D">
        <w:rPr>
          <w:rFonts w:eastAsia="Times New Roman"/>
          <w:noProof w:val="0"/>
          <w:snapToGrid w:val="0"/>
          <w:lang w:val="it-IT" w:eastAsia="en-GB"/>
        </w:rPr>
        <w:tab/>
        <w:t>::= INTEGER (0..255)</w:t>
      </w:r>
    </w:p>
    <w:p w14:paraId="2AF85302"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p>
    <w:p w14:paraId="13953032"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ProtocolIE-ID</w:t>
      </w:r>
      <w:r w:rsidRPr="002C473D">
        <w:rPr>
          <w:rFonts w:eastAsia="Times New Roman"/>
          <w:noProof w:val="0"/>
          <w:snapToGrid w:val="0"/>
          <w:lang w:val="it-IT" w:eastAsia="en-GB"/>
        </w:rPr>
        <w:tab/>
      </w:r>
      <w:r w:rsidRPr="002C473D">
        <w:rPr>
          <w:rFonts w:eastAsia="Times New Roman"/>
          <w:noProof w:val="0"/>
          <w:snapToGrid w:val="0"/>
          <w:lang w:val="it-IT" w:eastAsia="en-GB"/>
        </w:rPr>
        <w:tab/>
        <w:t>::= INTEGER (0..65535)</w:t>
      </w:r>
    </w:p>
    <w:p w14:paraId="5D66B80B"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p>
    <w:p w14:paraId="48AF5B9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TriggeringMessage</w:t>
      </w:r>
      <w:proofErr w:type="gramStart"/>
      <w:r w:rsidRPr="00D13BFF">
        <w:rPr>
          <w:rFonts w:eastAsia="Times New Roman"/>
          <w:noProof w:val="0"/>
          <w:snapToGrid w:val="0"/>
          <w:lang w:eastAsia="en-GB"/>
        </w:rPr>
        <w:tab/>
        <w:t>::</w:t>
      </w:r>
      <w:proofErr w:type="gramEnd"/>
      <w:r w:rsidRPr="00D13BFF">
        <w:rPr>
          <w:rFonts w:eastAsia="Times New Roman"/>
          <w:noProof w:val="0"/>
          <w:snapToGrid w:val="0"/>
          <w:lang w:eastAsia="en-GB"/>
        </w:rPr>
        <w:t>= ENUMERATED { initiating-message, successful-outcome, unsuccessfull-outcome }</w:t>
      </w:r>
    </w:p>
    <w:p w14:paraId="0A5937F4"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1BC4306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END</w:t>
      </w:r>
    </w:p>
    <w:p w14:paraId="50BF6E68" w14:textId="5082CCEB" w:rsidR="00AD48AA"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ASN1STOP</w:t>
      </w:r>
    </w:p>
    <w:p w14:paraId="01565347" w14:textId="7028B522"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46A7F787" w14:textId="6AD9AF1F" w:rsidR="00D13BFF" w:rsidRPr="005E5562" w:rsidRDefault="00D13BFF" w:rsidP="00D13BFF">
      <w:pPr>
        <w:pStyle w:val="3"/>
        <w:numPr>
          <w:ilvl w:val="0"/>
          <w:numId w:val="0"/>
        </w:numPr>
        <w:ind w:left="720" w:hanging="720"/>
        <w:rPr>
          <w:lang w:val="en-US"/>
        </w:rPr>
      </w:pPr>
      <w:bookmarkStart w:id="1356" w:name="_Toc31209026"/>
      <w:r>
        <w:rPr>
          <w:lang w:val="en-US"/>
        </w:rPr>
        <w:t>9.3.7</w:t>
      </w:r>
      <w:r>
        <w:rPr>
          <w:lang w:val="en-US"/>
        </w:rPr>
        <w:tab/>
      </w:r>
      <w:r w:rsidR="001C0638" w:rsidRPr="001C0638">
        <w:rPr>
          <w:lang w:val="en-US"/>
        </w:rPr>
        <w:t>Constant definitions</w:t>
      </w:r>
      <w:bookmarkEnd w:id="1356"/>
    </w:p>
    <w:p w14:paraId="271D31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ASN1START</w:t>
      </w:r>
    </w:p>
    <w:p w14:paraId="2607A60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0E79D8E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7383C94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Constant definitions</w:t>
      </w:r>
    </w:p>
    <w:p w14:paraId="21CD5FB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5EDDCED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7E55D6E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3E21C42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E2AP-Constants {</w:t>
      </w:r>
    </w:p>
    <w:p w14:paraId="306F694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iso(</w:t>
      </w:r>
      <w:proofErr w:type="gramEnd"/>
      <w:r w:rsidRPr="001C0638">
        <w:rPr>
          <w:rFonts w:eastAsia="Times New Roman"/>
          <w:noProof w:val="0"/>
          <w:snapToGrid w:val="0"/>
          <w:lang w:eastAsia="en-GB"/>
        </w:rPr>
        <w:t>1) identified-organization(3) dod(6) internet(1) private(4) enterprise(1) 53148 e2(1) version1 (1) e2ap(1) e2ap-Constants (4) }</w:t>
      </w:r>
    </w:p>
    <w:p w14:paraId="3D26C9D2"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4194EE4"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DEFINITIONS AUTOMATIC </w:t>
      </w:r>
      <w:proofErr w:type="gramStart"/>
      <w:r w:rsidRPr="001C0638">
        <w:rPr>
          <w:rFonts w:eastAsia="Times New Roman"/>
          <w:noProof w:val="0"/>
          <w:snapToGrid w:val="0"/>
          <w:lang w:eastAsia="en-GB"/>
        </w:rPr>
        <w:t>TAGS ::=</w:t>
      </w:r>
      <w:proofErr w:type="gramEnd"/>
      <w:r w:rsidRPr="001C0638">
        <w:rPr>
          <w:rFonts w:eastAsia="Times New Roman"/>
          <w:noProof w:val="0"/>
          <w:snapToGrid w:val="0"/>
          <w:lang w:eastAsia="en-GB"/>
        </w:rPr>
        <w:t xml:space="preserve"> </w:t>
      </w:r>
    </w:p>
    <w:p w14:paraId="29F42CE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76AD2D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BEGIN</w:t>
      </w:r>
    </w:p>
    <w:p w14:paraId="782640F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6E962D0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IMPORTS</w:t>
      </w:r>
    </w:p>
    <w:p w14:paraId="124B1AE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ab/>
        <w:t>ProcedureCode,</w:t>
      </w:r>
    </w:p>
    <w:p w14:paraId="6654A96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ab/>
        <w:t>ProtocolIE-ID</w:t>
      </w:r>
    </w:p>
    <w:p w14:paraId="58F47E5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FROM E2AP-CommonDataTypes;</w:t>
      </w:r>
    </w:p>
    <w:p w14:paraId="369F648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BDFC31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724B35F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4A62604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Elementary Procedures</w:t>
      </w:r>
    </w:p>
    <w:p w14:paraId="3B14874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 </w:t>
      </w:r>
    </w:p>
    <w:p w14:paraId="1D97199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8BEA647"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id-E2setup</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1</w:t>
      </w:r>
    </w:p>
    <w:p w14:paraId="54FDD08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id-ErrorIndication</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2</w:t>
      </w:r>
    </w:p>
    <w:p w14:paraId="2834AF1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id-Reset</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3</w:t>
      </w:r>
    </w:p>
    <w:p w14:paraId="082EEBF7"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id-RICcontrol</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4</w:t>
      </w:r>
    </w:p>
    <w:p w14:paraId="0B1F22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id-RICindication</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5</w:t>
      </w:r>
    </w:p>
    <w:p w14:paraId="448C6AF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id-RICserviceQuery</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6</w:t>
      </w:r>
    </w:p>
    <w:p w14:paraId="59EF6EE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id-RICserviceUpdate</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7</w:t>
      </w:r>
    </w:p>
    <w:p w14:paraId="517E551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id-RICsubscription</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8</w:t>
      </w:r>
    </w:p>
    <w:p w14:paraId="7693C7B2" w14:textId="2DC0A9FD" w:rsid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id-RICsubscriptionDelete</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ProcedureCode ::=</w:t>
      </w:r>
      <w:proofErr w:type="gramEnd"/>
      <w:r w:rsidRPr="001C0638">
        <w:rPr>
          <w:rFonts w:eastAsia="Times New Roman"/>
          <w:noProof w:val="0"/>
          <w:snapToGrid w:val="0"/>
          <w:lang w:eastAsia="en-GB"/>
        </w:rPr>
        <w:t xml:space="preserve"> 9</w:t>
      </w:r>
    </w:p>
    <w:p w14:paraId="534611BF" w14:textId="145EBB8E" w:rsidR="00DD0278" w:rsidRDefault="00A3440D" w:rsidP="001C0638">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id-E2nodeConfigurationUpdate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gramStart"/>
      <w:r w:rsidRPr="00A3440D">
        <w:rPr>
          <w:rFonts w:eastAsia="Times New Roman"/>
          <w:noProof w:val="0"/>
          <w:snapToGrid w:val="0"/>
          <w:lang w:eastAsia="en-GB"/>
        </w:rPr>
        <w:t>ProcedureCode ::=</w:t>
      </w:r>
      <w:proofErr w:type="gramEnd"/>
      <w:r w:rsidRPr="00A3440D">
        <w:rPr>
          <w:rFonts w:eastAsia="Times New Roman"/>
          <w:noProof w:val="0"/>
          <w:snapToGrid w:val="0"/>
          <w:lang w:eastAsia="en-GB"/>
        </w:rPr>
        <w:t xml:space="preserve"> 10</w:t>
      </w:r>
    </w:p>
    <w:p w14:paraId="4265A3AA" w14:textId="3FD5419D" w:rsidR="00DD0278" w:rsidRPr="001C0638" w:rsidRDefault="00DD0278" w:rsidP="001C063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gramStart"/>
      <w:r w:rsidRPr="00DD0278">
        <w:rPr>
          <w:rFonts w:eastAsia="Times New Roman"/>
          <w:noProof w:val="0"/>
          <w:snapToGrid w:val="0"/>
          <w:lang w:eastAsia="en-GB"/>
        </w:rPr>
        <w:t>ProcedureCode ::=</w:t>
      </w:r>
      <w:proofErr w:type="gramEnd"/>
      <w:r w:rsidRPr="00DD0278">
        <w:rPr>
          <w:rFonts w:eastAsia="Times New Roman"/>
          <w:noProof w:val="0"/>
          <w:snapToGrid w:val="0"/>
          <w:lang w:eastAsia="en-GB"/>
        </w:rPr>
        <w:t xml:space="preserve"> 11</w:t>
      </w:r>
    </w:p>
    <w:p w14:paraId="1E60DE2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537DDA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B402F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78720D62"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Extension constants</w:t>
      </w:r>
    </w:p>
    <w:p w14:paraId="4A786D6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0908D09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323827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2F6153F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maxProtocolIEs</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65535</w:t>
      </w:r>
    </w:p>
    <w:p w14:paraId="43E0126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62E350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35B46DC9"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65E48C9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0BF33FA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Lists</w:t>
      </w:r>
    </w:p>
    <w:p w14:paraId="0DDD8A44"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 </w:t>
      </w:r>
    </w:p>
    <w:p w14:paraId="070E06B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024037A" w14:textId="0192D22E"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maxnoofErrors</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256</w:t>
      </w:r>
    </w:p>
    <w:p w14:paraId="07B5AED9" w14:textId="77777777"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maxofE2nodeComponents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gramStart"/>
      <w:r w:rsidRPr="00A3440D">
        <w:rPr>
          <w:rFonts w:eastAsia="Times New Roman"/>
          <w:noProof w:val="0"/>
          <w:snapToGrid w:val="0"/>
          <w:lang w:eastAsia="en-GB"/>
        </w:rPr>
        <w:t>INTEGER ::=</w:t>
      </w:r>
      <w:proofErr w:type="gramEnd"/>
      <w:r w:rsidRPr="00A3440D">
        <w:rPr>
          <w:rFonts w:eastAsia="Times New Roman"/>
          <w:noProof w:val="0"/>
          <w:snapToGrid w:val="0"/>
          <w:lang w:eastAsia="en-GB"/>
        </w:rPr>
        <w:t xml:space="preserve"> 1024</w:t>
      </w:r>
    </w:p>
    <w:p w14:paraId="40A6423A"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maxofRANfunctionID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256</w:t>
      </w:r>
    </w:p>
    <w:p w14:paraId="45477BEB" w14:textId="53459369" w:rsid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maxofRICactionID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gramStart"/>
      <w:r w:rsidRPr="001C0638">
        <w:rPr>
          <w:rFonts w:eastAsia="Times New Roman"/>
          <w:noProof w:val="0"/>
          <w:snapToGrid w:val="0"/>
          <w:lang w:eastAsia="en-GB"/>
        </w:rPr>
        <w:t>INTEGER ::=</w:t>
      </w:r>
      <w:proofErr w:type="gramEnd"/>
      <w:r w:rsidRPr="001C0638">
        <w:rPr>
          <w:rFonts w:eastAsia="Times New Roman"/>
          <w:noProof w:val="0"/>
          <w:snapToGrid w:val="0"/>
          <w:lang w:eastAsia="en-GB"/>
        </w:rPr>
        <w:t xml:space="preserve"> 16</w:t>
      </w:r>
    </w:p>
    <w:p w14:paraId="2F3504C7" w14:textId="2C238ADB" w:rsidR="00DD0278" w:rsidRPr="001C0638" w:rsidRDefault="00DD0278" w:rsidP="001C063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maxofTNLA</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gramStart"/>
      <w:r w:rsidRPr="00DD0278">
        <w:rPr>
          <w:rFonts w:eastAsia="Times New Roman"/>
          <w:noProof w:val="0"/>
          <w:snapToGrid w:val="0"/>
          <w:lang w:eastAsia="en-GB"/>
        </w:rPr>
        <w:t>INTEGER ::=</w:t>
      </w:r>
      <w:proofErr w:type="gramEnd"/>
      <w:r w:rsidRPr="00DD0278">
        <w:rPr>
          <w:rFonts w:eastAsia="Times New Roman"/>
          <w:noProof w:val="0"/>
          <w:snapToGrid w:val="0"/>
          <w:lang w:eastAsia="en-GB"/>
        </w:rPr>
        <w:t xml:space="preserve"> 32</w:t>
      </w:r>
    </w:p>
    <w:p w14:paraId="6269BFD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DF149F0"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7CAE43D1"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46C9BA4"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IEs</w:t>
      </w:r>
    </w:p>
    <w:p w14:paraId="159BC004"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xml:space="preserve">-- </w:t>
      </w:r>
    </w:p>
    <w:p w14:paraId="13222057"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lastRenderedPageBreak/>
        <w:t>-- **************************************************************</w:t>
      </w:r>
    </w:p>
    <w:p w14:paraId="1F3F56A4"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id-Cause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1</w:t>
      </w:r>
    </w:p>
    <w:p w14:paraId="5BEB8B6C"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id-CriticalityDiagnostics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w:t>
      </w:r>
    </w:p>
    <w:p w14:paraId="765090C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id-GlobalE2node-ID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3</w:t>
      </w:r>
    </w:p>
    <w:p w14:paraId="0BCE839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id-GlobalRIC-ID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4</w:t>
      </w:r>
    </w:p>
    <w:p w14:paraId="0C9A664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id-RANfunctionID   </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5</w:t>
      </w:r>
    </w:p>
    <w:p w14:paraId="1A51D33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id-RANfunctionID-Item   </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6</w:t>
      </w:r>
    </w:p>
    <w:p w14:paraId="502175C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id-RANfunctionIEcause-Item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7</w:t>
      </w:r>
    </w:p>
    <w:p w14:paraId="2EB0D42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8</w:t>
      </w:r>
    </w:p>
    <w:p w14:paraId="50C782C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id-RANfunctionsAccepted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9</w:t>
      </w:r>
    </w:p>
    <w:p w14:paraId="10F014D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id-RANfunctionsAdded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10</w:t>
      </w:r>
    </w:p>
    <w:p w14:paraId="655D013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id-RANfunctionsDeleted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11</w:t>
      </w:r>
    </w:p>
    <w:p w14:paraId="3C050E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id-RANfunctionsModified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12</w:t>
      </w:r>
    </w:p>
    <w:p w14:paraId="291B43F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id-RANfunctionsRejected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13</w:t>
      </w:r>
    </w:p>
    <w:p w14:paraId="160A28D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id-RICaction-Admitted-Item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14</w:t>
      </w:r>
    </w:p>
    <w:p w14:paraId="1ECE04C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15</w:t>
      </w:r>
    </w:p>
    <w:p w14:paraId="609AB22A"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id-RICaction-NotAdmitted-Item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16</w:t>
      </w:r>
    </w:p>
    <w:p w14:paraId="29B1EDF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id-RICactions-Admitted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17</w:t>
      </w:r>
    </w:p>
    <w:p w14:paraId="2A030E79"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id-RICactions-NotAdmitted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18</w:t>
      </w:r>
    </w:p>
    <w:p w14:paraId="524F077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id-RICaction-ToBeSetup-Item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19</w:t>
      </w:r>
    </w:p>
    <w:p w14:paraId="3CDDE2A1"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id-RICcallProcessID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20</w:t>
      </w:r>
    </w:p>
    <w:p w14:paraId="274C0D2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id-RICcontrolAckRequest</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21</w:t>
      </w:r>
    </w:p>
    <w:p w14:paraId="2BA0B89B"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id-RICcontrolHeader</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22</w:t>
      </w:r>
    </w:p>
    <w:p w14:paraId="4FD6D15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id-RICcontrolMessage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23</w:t>
      </w:r>
    </w:p>
    <w:p w14:paraId="7F292DC6"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id-RICcontrolStatus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24</w:t>
      </w:r>
    </w:p>
    <w:p w14:paraId="69CDEFDA"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id-RICindicationHeader</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25</w:t>
      </w:r>
    </w:p>
    <w:p w14:paraId="1C775FD4"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id-RICindicationMessage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26</w:t>
      </w:r>
    </w:p>
    <w:p w14:paraId="2AA4157E"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id-RICindicationSN</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27</w:t>
      </w:r>
    </w:p>
    <w:p w14:paraId="73D95591"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id-RICindicationType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28</w:t>
      </w:r>
    </w:p>
    <w:p w14:paraId="73B490DC"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id-RICrequestID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29</w:t>
      </w:r>
    </w:p>
    <w:p w14:paraId="71264B6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id-RICsubscriptionDetails</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30</w:t>
      </w:r>
    </w:p>
    <w:p w14:paraId="65283F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id-TimeToWait</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w:t>
      </w:r>
      <w:proofErr w:type="gramStart"/>
      <w:r w:rsidRPr="001C0638">
        <w:rPr>
          <w:rFonts w:eastAsia="Times New Roman"/>
          <w:noProof w:val="0"/>
          <w:snapToGrid w:val="0"/>
          <w:lang w:eastAsia="en-GB"/>
        </w:rPr>
        <w:t>ID ::=</w:t>
      </w:r>
      <w:proofErr w:type="gramEnd"/>
      <w:r w:rsidRPr="001C0638">
        <w:rPr>
          <w:rFonts w:eastAsia="Times New Roman"/>
          <w:noProof w:val="0"/>
          <w:snapToGrid w:val="0"/>
          <w:lang w:eastAsia="en-GB"/>
        </w:rPr>
        <w:t xml:space="preserve"> 31</w:t>
      </w:r>
    </w:p>
    <w:p w14:paraId="541FE122" w14:textId="1C94A676" w:rsidR="001C0638" w:rsidRPr="001C0638" w:rsidRDefault="004D5021" w:rsidP="001C0638">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id-RICcontrolOutcome</w:t>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t>ProtocolIE-</w:t>
      </w:r>
      <w:proofErr w:type="gramStart"/>
      <w:r w:rsidRPr="004D5021">
        <w:rPr>
          <w:rFonts w:eastAsia="Times New Roman"/>
          <w:noProof w:val="0"/>
          <w:snapToGrid w:val="0"/>
          <w:lang w:eastAsia="en-GB"/>
        </w:rPr>
        <w:t>ID ::=</w:t>
      </w:r>
      <w:proofErr w:type="gramEnd"/>
      <w:r w:rsidRPr="004D5021">
        <w:rPr>
          <w:rFonts w:eastAsia="Times New Roman"/>
          <w:noProof w:val="0"/>
          <w:snapToGrid w:val="0"/>
          <w:lang w:eastAsia="en-GB"/>
        </w:rPr>
        <w:t xml:space="preserve"> 32</w:t>
      </w:r>
    </w:p>
    <w:p w14:paraId="121A097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33</w:t>
      </w:r>
    </w:p>
    <w:p w14:paraId="0BEADDB3"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34</w:t>
      </w:r>
    </w:p>
    <w:p w14:paraId="4C47D4F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id-E2nodeComponentConfigUpdateAck</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35</w:t>
      </w:r>
    </w:p>
    <w:p w14:paraId="660CB6E8" w14:textId="7AC23017" w:rsidR="001C0638"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id-E2nodeComponentConfigUpdateAck-Item</w:t>
      </w:r>
      <w:r w:rsidRPr="00A3440D">
        <w:rPr>
          <w:rFonts w:eastAsia="Times New Roman"/>
          <w:noProof w:val="0"/>
          <w:snapToGrid w:val="0"/>
          <w:lang w:eastAsia="en-GB"/>
        </w:rPr>
        <w:tab/>
      </w:r>
      <w:r w:rsidRPr="00A3440D">
        <w:rPr>
          <w:rFonts w:eastAsia="Times New Roman"/>
          <w:noProof w:val="0"/>
          <w:snapToGrid w:val="0"/>
          <w:lang w:eastAsia="en-GB"/>
        </w:rPr>
        <w:tab/>
        <w:t>ProtocolIE-</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36</w:t>
      </w:r>
    </w:p>
    <w:p w14:paraId="0E2D052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39</w:t>
      </w:r>
    </w:p>
    <w:p w14:paraId="702AB5B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id-E2connectionSetupFailed</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40</w:t>
      </w:r>
    </w:p>
    <w:p w14:paraId="318997C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41</w:t>
      </w:r>
    </w:p>
    <w:p w14:paraId="068F872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42</w:t>
      </w:r>
    </w:p>
    <w:p w14:paraId="4B41AEC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43</w:t>
      </w:r>
    </w:p>
    <w:p w14:paraId="31DBC61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id-E2connectionUpdateAdd</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44</w:t>
      </w:r>
    </w:p>
    <w:p w14:paraId="574A3A9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id-E2connectionUpdateModify</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45</w:t>
      </w:r>
    </w:p>
    <w:p w14:paraId="55B77A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id-E2connectionUpdateRemove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46</w:t>
      </w:r>
    </w:p>
    <w:p w14:paraId="7AF53F1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id-E2connectionUpdateRemove-Item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47</w:t>
      </w:r>
    </w:p>
    <w:p w14:paraId="047E3C6B" w14:textId="2D81CAF1" w:rsidR="00DD0278" w:rsidRPr="001C063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w:t>
      </w:r>
      <w:proofErr w:type="gramStart"/>
      <w:r w:rsidRPr="00DD0278">
        <w:rPr>
          <w:rFonts w:eastAsia="Times New Roman"/>
          <w:noProof w:val="0"/>
          <w:snapToGrid w:val="0"/>
          <w:lang w:eastAsia="en-GB"/>
        </w:rPr>
        <w:t>ID ::=</w:t>
      </w:r>
      <w:proofErr w:type="gramEnd"/>
      <w:r w:rsidRPr="00DD0278">
        <w:rPr>
          <w:rFonts w:eastAsia="Times New Roman"/>
          <w:noProof w:val="0"/>
          <w:snapToGrid w:val="0"/>
          <w:lang w:eastAsia="en-GB"/>
        </w:rPr>
        <w:t xml:space="preserve"> 48</w:t>
      </w:r>
    </w:p>
    <w:p w14:paraId="10D1CF2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5C04E21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END</w:t>
      </w:r>
    </w:p>
    <w:p w14:paraId="64B9DEF2" w14:textId="42623471" w:rsidR="00AD48AA"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ASN1STOP</w:t>
      </w:r>
    </w:p>
    <w:p w14:paraId="4F32CF59" w14:textId="6776997A"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56E9F351" w14:textId="3320905C" w:rsidR="008C187D" w:rsidRPr="005E5562" w:rsidRDefault="008C187D" w:rsidP="008C187D">
      <w:pPr>
        <w:pStyle w:val="3"/>
        <w:numPr>
          <w:ilvl w:val="0"/>
          <w:numId w:val="0"/>
        </w:numPr>
        <w:ind w:left="720" w:hanging="720"/>
        <w:rPr>
          <w:lang w:val="en-US"/>
        </w:rPr>
      </w:pPr>
      <w:bookmarkStart w:id="1357" w:name="_Toc31209027"/>
      <w:r>
        <w:rPr>
          <w:lang w:val="en-US"/>
        </w:rPr>
        <w:t>9.3.8</w:t>
      </w:r>
      <w:r>
        <w:rPr>
          <w:lang w:val="en-US"/>
        </w:rPr>
        <w:tab/>
      </w:r>
      <w:r w:rsidR="0007231B" w:rsidRPr="0007231B">
        <w:rPr>
          <w:lang w:val="en-US"/>
        </w:rPr>
        <w:t>Container definitions</w:t>
      </w:r>
      <w:bookmarkEnd w:id="1357"/>
    </w:p>
    <w:p w14:paraId="164567F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ASN1START</w:t>
      </w:r>
    </w:p>
    <w:p w14:paraId="7FB1BA2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603E708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 </w:t>
      </w:r>
    </w:p>
    <w:p w14:paraId="5670FF6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definitions</w:t>
      </w:r>
    </w:p>
    <w:p w14:paraId="480404D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5D3B6D5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derived from 3GPP 38.413 v15.4.0</w:t>
      </w:r>
    </w:p>
    <w:p w14:paraId="4BDDD73A"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896B04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67F45B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E2AP-Containers {</w:t>
      </w:r>
    </w:p>
    <w:p w14:paraId="2465EAB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gramStart"/>
      <w:r w:rsidRPr="0007231B">
        <w:rPr>
          <w:rFonts w:eastAsia="Times New Roman"/>
          <w:noProof w:val="0"/>
          <w:snapToGrid w:val="0"/>
          <w:lang w:eastAsia="en-GB"/>
        </w:rPr>
        <w:t>iso(</w:t>
      </w:r>
      <w:proofErr w:type="gramEnd"/>
      <w:r w:rsidRPr="0007231B">
        <w:rPr>
          <w:rFonts w:eastAsia="Times New Roman"/>
          <w:noProof w:val="0"/>
          <w:snapToGrid w:val="0"/>
          <w:lang w:eastAsia="en-GB"/>
        </w:rPr>
        <w:t>1) identified-organization(3) dod(6) internet(1) private(4) enterprise(1) 53148 e2(1) version1 (1) e2ap(1) e2ap-Containers (5) }</w:t>
      </w:r>
    </w:p>
    <w:p w14:paraId="74EABD2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6C6699D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DEFINITIONS AUTOMATIC </w:t>
      </w:r>
      <w:proofErr w:type="gramStart"/>
      <w:r w:rsidRPr="0007231B">
        <w:rPr>
          <w:rFonts w:eastAsia="Times New Roman"/>
          <w:noProof w:val="0"/>
          <w:snapToGrid w:val="0"/>
          <w:lang w:eastAsia="en-GB"/>
        </w:rPr>
        <w:t>TAGS ::=</w:t>
      </w:r>
      <w:proofErr w:type="gramEnd"/>
      <w:r w:rsidRPr="0007231B">
        <w:rPr>
          <w:rFonts w:eastAsia="Times New Roman"/>
          <w:noProof w:val="0"/>
          <w:snapToGrid w:val="0"/>
          <w:lang w:eastAsia="en-GB"/>
        </w:rPr>
        <w:t xml:space="preserve"> </w:t>
      </w:r>
    </w:p>
    <w:p w14:paraId="3728BAE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3096014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BEGIN</w:t>
      </w:r>
    </w:p>
    <w:p w14:paraId="05BB31A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96D4E2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715C10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3F697A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IE parameter types from other modules.</w:t>
      </w:r>
    </w:p>
    <w:p w14:paraId="5625A1B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CB8AEA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54124FE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D914E1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IMPORTS</w:t>
      </w:r>
    </w:p>
    <w:p w14:paraId="2A6D2F5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39BD901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Criticality,</w:t>
      </w:r>
    </w:p>
    <w:p w14:paraId="384DB5B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p>
    <w:p w14:paraId="18422FB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PrivateIE-ID,</w:t>
      </w:r>
    </w:p>
    <w:p w14:paraId="3E2E26D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ProtocolExtensionID,</w:t>
      </w:r>
    </w:p>
    <w:p w14:paraId="0B952DB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ProtocolIE-ID</w:t>
      </w:r>
    </w:p>
    <w:p w14:paraId="7507D25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FROM E2AP-CommonDataTypes</w:t>
      </w:r>
    </w:p>
    <w:p w14:paraId="481D666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AEDDDE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maxProtocolIEs</w:t>
      </w:r>
    </w:p>
    <w:p w14:paraId="0265A22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FROM E2AP-Constants;</w:t>
      </w:r>
    </w:p>
    <w:p w14:paraId="100AB2D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57AF76A"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59724EC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14648F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Class Definition for Protocol IEs</w:t>
      </w:r>
    </w:p>
    <w:p w14:paraId="506A2F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4BC9AA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2856AB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35C6A0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E2AP-PROTOCOL-</w:t>
      </w:r>
      <w:proofErr w:type="gramStart"/>
      <w:r w:rsidRPr="0007231B">
        <w:rPr>
          <w:rFonts w:eastAsia="Times New Roman"/>
          <w:noProof w:val="0"/>
          <w:snapToGrid w:val="0"/>
          <w:lang w:eastAsia="en-GB"/>
        </w:rPr>
        <w:t>IES ::=</w:t>
      </w:r>
      <w:proofErr w:type="gramEnd"/>
      <w:r w:rsidRPr="0007231B">
        <w:rPr>
          <w:rFonts w:eastAsia="Times New Roman"/>
          <w:noProof w:val="0"/>
          <w:snapToGrid w:val="0"/>
          <w:lang w:eastAsia="en-GB"/>
        </w:rPr>
        <w:t xml:space="preserve"> CLASS {</w:t>
      </w:r>
    </w:p>
    <w:p w14:paraId="3B5BEC6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ProtocolIE-ID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UNIQUE,</w:t>
      </w:r>
    </w:p>
    <w:p w14:paraId="5087FF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&amp;criticality</w:t>
      </w:r>
      <w:r w:rsidRPr="0007231B">
        <w:rPr>
          <w:rFonts w:eastAsia="Times New Roman"/>
          <w:noProof w:val="0"/>
          <w:snapToGrid w:val="0"/>
          <w:lang w:eastAsia="en-GB"/>
        </w:rPr>
        <w:tab/>
        <w:t>Criticality,</w:t>
      </w:r>
    </w:p>
    <w:p w14:paraId="0C5A4AC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&amp;Value,</w:t>
      </w:r>
    </w:p>
    <w:p w14:paraId="7EF355E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&amp;presence</w:t>
      </w:r>
      <w:r w:rsidRPr="0007231B">
        <w:rPr>
          <w:rFonts w:eastAsia="Times New Roman"/>
          <w:noProof w:val="0"/>
          <w:snapToGrid w:val="0"/>
          <w:lang w:eastAsia="en-GB"/>
        </w:rPr>
        <w:tab/>
      </w:r>
      <w:r w:rsidRPr="0007231B">
        <w:rPr>
          <w:rFonts w:eastAsia="Times New Roman"/>
          <w:noProof w:val="0"/>
          <w:snapToGrid w:val="0"/>
          <w:lang w:eastAsia="en-GB"/>
        </w:rPr>
        <w:tab/>
        <w:t>Presence</w:t>
      </w:r>
    </w:p>
    <w:p w14:paraId="5834A10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612059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WITH SYNTAX {</w:t>
      </w:r>
    </w:p>
    <w:p w14:paraId="2C6C9A3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&amp;id</w:t>
      </w:r>
    </w:p>
    <w:p w14:paraId="5D640FD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CRITICALITY</w:t>
      </w:r>
      <w:r w:rsidRPr="0007231B">
        <w:rPr>
          <w:rFonts w:eastAsia="Times New Roman"/>
          <w:noProof w:val="0"/>
          <w:snapToGrid w:val="0"/>
          <w:lang w:eastAsia="en-GB"/>
        </w:rPr>
        <w:tab/>
      </w:r>
      <w:r w:rsidRPr="0007231B">
        <w:rPr>
          <w:rFonts w:eastAsia="Times New Roman"/>
          <w:noProof w:val="0"/>
          <w:snapToGrid w:val="0"/>
          <w:lang w:eastAsia="en-GB"/>
        </w:rPr>
        <w:tab/>
        <w:t>&amp;criticality</w:t>
      </w:r>
    </w:p>
    <w:p w14:paraId="62C13E6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&amp;Value</w:t>
      </w:r>
    </w:p>
    <w:p w14:paraId="2A83698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r w:rsidRPr="0007231B">
        <w:rPr>
          <w:rFonts w:eastAsia="Times New Roman"/>
          <w:noProof w:val="0"/>
          <w:snapToGrid w:val="0"/>
          <w:lang w:eastAsia="en-GB"/>
        </w:rPr>
        <w:tab/>
      </w:r>
      <w:r w:rsidRPr="0007231B">
        <w:rPr>
          <w:rFonts w:eastAsia="Times New Roman"/>
          <w:noProof w:val="0"/>
          <w:snapToGrid w:val="0"/>
          <w:lang w:eastAsia="en-GB"/>
        </w:rPr>
        <w:tab/>
        <w:t>&amp;presence</w:t>
      </w:r>
    </w:p>
    <w:p w14:paraId="0E73584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A0E4A2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140648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6E5D9AA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80221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Class Definition for Protocol IEs</w:t>
      </w:r>
    </w:p>
    <w:p w14:paraId="24DB67D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02C9E6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AC54E0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E4E308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CLASS {</w:t>
      </w:r>
    </w:p>
    <w:p w14:paraId="38A7FB9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ProtocolIE-ID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UNIQUE,</w:t>
      </w:r>
    </w:p>
    <w:p w14:paraId="1F6C90B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&amp;firstCriticality</w:t>
      </w:r>
      <w:r w:rsidRPr="0007231B">
        <w:rPr>
          <w:rFonts w:eastAsia="Times New Roman"/>
          <w:noProof w:val="0"/>
          <w:snapToGrid w:val="0"/>
          <w:lang w:eastAsia="en-GB"/>
        </w:rPr>
        <w:tab/>
        <w:t>Criticality,</w:t>
      </w:r>
    </w:p>
    <w:p w14:paraId="22F7F4A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&amp;FirstValue,</w:t>
      </w:r>
    </w:p>
    <w:p w14:paraId="1D70708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&amp;secondCriticality</w:t>
      </w:r>
      <w:r w:rsidRPr="0007231B">
        <w:rPr>
          <w:rFonts w:eastAsia="Times New Roman"/>
          <w:noProof w:val="0"/>
          <w:snapToGrid w:val="0"/>
          <w:lang w:eastAsia="en-GB"/>
        </w:rPr>
        <w:tab/>
        <w:t>Criticality,</w:t>
      </w:r>
    </w:p>
    <w:p w14:paraId="7D9A7D3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&amp;SecondValue,</w:t>
      </w:r>
    </w:p>
    <w:p w14:paraId="2AC225A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&amp;presence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Presence</w:t>
      </w:r>
    </w:p>
    <w:p w14:paraId="752A877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B9D168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WITH SYNTAX {</w:t>
      </w:r>
    </w:p>
    <w:p w14:paraId="54775CD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&amp;id</w:t>
      </w:r>
    </w:p>
    <w:p w14:paraId="0232804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 CRITICALITY</w:t>
      </w:r>
      <w:r w:rsidRPr="0007231B">
        <w:rPr>
          <w:rFonts w:eastAsia="Times New Roman"/>
          <w:noProof w:val="0"/>
          <w:snapToGrid w:val="0"/>
          <w:lang w:eastAsia="en-GB"/>
        </w:rPr>
        <w:tab/>
      </w:r>
      <w:r w:rsidRPr="0007231B">
        <w:rPr>
          <w:rFonts w:eastAsia="Times New Roman"/>
          <w:noProof w:val="0"/>
          <w:snapToGrid w:val="0"/>
          <w:lang w:eastAsia="en-GB"/>
        </w:rPr>
        <w:tab/>
        <w:t>&amp;firstCriticality</w:t>
      </w:r>
    </w:p>
    <w:p w14:paraId="6670C0A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 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&amp;FirstValue</w:t>
      </w:r>
    </w:p>
    <w:p w14:paraId="0E9C50E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 CRITICALITY</w:t>
      </w:r>
      <w:r w:rsidRPr="0007231B">
        <w:rPr>
          <w:rFonts w:eastAsia="Times New Roman"/>
          <w:noProof w:val="0"/>
          <w:snapToGrid w:val="0"/>
          <w:lang w:eastAsia="en-GB"/>
        </w:rPr>
        <w:tab/>
      </w:r>
      <w:r w:rsidRPr="0007231B">
        <w:rPr>
          <w:rFonts w:eastAsia="Times New Roman"/>
          <w:noProof w:val="0"/>
          <w:snapToGrid w:val="0"/>
          <w:lang w:eastAsia="en-GB"/>
        </w:rPr>
        <w:tab/>
        <w:t>&amp;secondCriticality</w:t>
      </w:r>
    </w:p>
    <w:p w14:paraId="1DD8137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 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&amp;SecondValue</w:t>
      </w:r>
    </w:p>
    <w:p w14:paraId="056FB7D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&amp;presence</w:t>
      </w:r>
    </w:p>
    <w:p w14:paraId="29ED67E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3B737B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6E0856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E6A7CD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642FA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295956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3F9183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4C608CB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for Protocol IEs</w:t>
      </w:r>
    </w:p>
    <w:p w14:paraId="2F031F6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25D85A8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7814E78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502BF4B" w14:textId="77777777" w:rsidR="0007231B" w:rsidRPr="007D4D56" w:rsidRDefault="0007231B" w:rsidP="0007231B">
      <w:pPr>
        <w:pStyle w:val="PL"/>
        <w:overflowPunct w:val="0"/>
        <w:autoSpaceDE w:val="0"/>
        <w:autoSpaceDN w:val="0"/>
        <w:adjustRightInd w:val="0"/>
        <w:textAlignment w:val="baseline"/>
        <w:rPr>
          <w:rFonts w:eastAsia="Times New Roman"/>
          <w:noProof w:val="0"/>
          <w:snapToGrid w:val="0"/>
          <w:lang w:val="en-US" w:eastAsia="en-GB"/>
        </w:rPr>
      </w:pPr>
      <w:r w:rsidRPr="007D4D56">
        <w:rPr>
          <w:rFonts w:eastAsia="Times New Roman"/>
          <w:noProof w:val="0"/>
          <w:snapToGrid w:val="0"/>
          <w:lang w:val="en-US" w:eastAsia="en-GB"/>
        </w:rPr>
        <w:t>ProtocolIE-Container {E2AP-PROTOCOL-</w:t>
      </w:r>
      <w:proofErr w:type="gramStart"/>
      <w:r w:rsidRPr="007D4D56">
        <w:rPr>
          <w:rFonts w:eastAsia="Times New Roman"/>
          <w:noProof w:val="0"/>
          <w:snapToGrid w:val="0"/>
          <w:lang w:val="en-US" w:eastAsia="en-GB"/>
        </w:rPr>
        <w:t>IES :</w:t>
      </w:r>
      <w:proofErr w:type="gramEnd"/>
      <w:r w:rsidRPr="007D4D56">
        <w:rPr>
          <w:rFonts w:eastAsia="Times New Roman"/>
          <w:noProof w:val="0"/>
          <w:snapToGrid w:val="0"/>
          <w:lang w:val="en-US" w:eastAsia="en-GB"/>
        </w:rPr>
        <w:t xml:space="preserve"> IEsSetParam} ::= </w:t>
      </w:r>
    </w:p>
    <w:p w14:paraId="6571825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val="en-US" w:eastAsia="en-GB"/>
        </w:rPr>
        <w:tab/>
      </w:r>
      <w:r w:rsidRPr="0007231B">
        <w:rPr>
          <w:rFonts w:eastAsia="Times New Roman"/>
          <w:noProof w:val="0"/>
          <w:snapToGrid w:val="0"/>
          <w:lang w:eastAsia="en-GB"/>
        </w:rPr>
        <w:t>SEQUENCE (SIZE (</w:t>
      </w:r>
      <w:proofErr w:type="gramStart"/>
      <w:r w:rsidRPr="0007231B">
        <w:rPr>
          <w:rFonts w:eastAsia="Times New Roman"/>
          <w:noProof w:val="0"/>
          <w:snapToGrid w:val="0"/>
          <w:lang w:eastAsia="en-GB"/>
        </w:rPr>
        <w:t>0..</w:t>
      </w:r>
      <w:proofErr w:type="gramEnd"/>
      <w:r w:rsidRPr="0007231B">
        <w:rPr>
          <w:rFonts w:eastAsia="Times New Roman"/>
          <w:noProof w:val="0"/>
          <w:snapToGrid w:val="0"/>
          <w:lang w:eastAsia="en-GB"/>
        </w:rPr>
        <w:t>maxProtocolIEs)) OF</w:t>
      </w:r>
    </w:p>
    <w:p w14:paraId="4EA1A17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ProtocolIE-Field {{IEsSetParam}}</w:t>
      </w:r>
    </w:p>
    <w:p w14:paraId="29BB261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BB24456" w14:textId="77777777" w:rsidR="0007231B" w:rsidRPr="007D4D56"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ProtocolIE-SingleContainer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xml:space="preserve"> IEsSetParam} ::= </w:t>
      </w:r>
    </w:p>
    <w:p w14:paraId="50F45F3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r w:rsidRPr="0007231B">
        <w:rPr>
          <w:rFonts w:eastAsia="Times New Roman"/>
          <w:noProof w:val="0"/>
          <w:snapToGrid w:val="0"/>
          <w:lang w:eastAsia="en-GB"/>
        </w:rPr>
        <w:t>ProtocolIE-Field {{IEsSetParam}}</w:t>
      </w:r>
    </w:p>
    <w:p w14:paraId="49F6E31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F72656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ProtocolIE-Field {E2AP-PROTOCOL-</w:t>
      </w:r>
      <w:proofErr w:type="gramStart"/>
      <w:r w:rsidRPr="0007231B">
        <w:rPr>
          <w:rFonts w:eastAsia="Times New Roman"/>
          <w:noProof w:val="0"/>
          <w:snapToGrid w:val="0"/>
          <w:lang w:eastAsia="en-GB"/>
        </w:rPr>
        <w:t>IES :</w:t>
      </w:r>
      <w:proofErr w:type="gramEnd"/>
      <w:r w:rsidRPr="0007231B">
        <w:rPr>
          <w:rFonts w:eastAsia="Times New Roman"/>
          <w:noProof w:val="0"/>
          <w:snapToGrid w:val="0"/>
          <w:lang w:eastAsia="en-GB"/>
        </w:rPr>
        <w:t xml:space="preserve"> IEsSetParam} ::= SEQUENCE {</w:t>
      </w:r>
    </w:p>
    <w:p w14:paraId="02A848C2"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07231B">
        <w:rPr>
          <w:rFonts w:eastAsia="Times New Roman"/>
          <w:noProof w:val="0"/>
          <w:snapToGrid w:val="0"/>
          <w:lang w:eastAsia="en-GB"/>
        </w:rPr>
        <w:tab/>
      </w:r>
      <w:r w:rsidRPr="002C473D">
        <w:rPr>
          <w:rFonts w:eastAsia="Times New Roman"/>
          <w:noProof w:val="0"/>
          <w:snapToGrid w:val="0"/>
          <w:lang w:val="it-IT" w:eastAsia="en-GB"/>
        </w:rPr>
        <w:t>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w:t>
      </w:r>
    </w:p>
    <w:p w14:paraId="0CFBDA06"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criticality</w:t>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E2AP-PROTOCOL-IES.&amp;criticality</w:t>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({IEsSetParam}{@id}),</w:t>
      </w:r>
    </w:p>
    <w:p w14:paraId="34E7DDB7"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value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E2AP-PROTOCOL-IES.&amp;Value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({IEsSetParam}{@id})</w:t>
      </w:r>
    </w:p>
    <w:p w14:paraId="3E31958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0F4247C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CC781E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0CCEEC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94C5C8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lastRenderedPageBreak/>
        <w:t>-- Container for Protocol IE Pairs</w:t>
      </w:r>
    </w:p>
    <w:p w14:paraId="0185977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D1122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56A1EE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33073F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ProtocolIE-ContainerPair {E2AP-PROTOCOL-IES-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IEsSetParam} ::= </w:t>
      </w:r>
    </w:p>
    <w:p w14:paraId="14DC86D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w:t>
      </w:r>
      <w:proofErr w:type="gramStart"/>
      <w:r w:rsidRPr="0007231B">
        <w:rPr>
          <w:rFonts w:eastAsia="Times New Roman"/>
          <w:noProof w:val="0"/>
          <w:snapToGrid w:val="0"/>
          <w:lang w:eastAsia="en-GB"/>
        </w:rPr>
        <w:t>0..</w:t>
      </w:r>
      <w:proofErr w:type="gramEnd"/>
      <w:r w:rsidRPr="0007231B">
        <w:rPr>
          <w:rFonts w:eastAsia="Times New Roman"/>
          <w:noProof w:val="0"/>
          <w:snapToGrid w:val="0"/>
          <w:lang w:eastAsia="en-GB"/>
        </w:rPr>
        <w:t>maxProtocolIEs)) OF</w:t>
      </w:r>
    </w:p>
    <w:p w14:paraId="6B2ED3D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ProtocolIE-FieldPair {{IEsSetParam}}</w:t>
      </w:r>
    </w:p>
    <w:p w14:paraId="7E815C6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3C2ED4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ProtocolIE-FieldPair {E2AP-PROTOCOL-IES-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IEsSetParam} ::= SEQUENCE {</w:t>
      </w:r>
    </w:p>
    <w:p w14:paraId="281695F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({IEsSetParam}),</w:t>
      </w:r>
    </w:p>
    <w:p w14:paraId="0584DDC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firstCriticality</w:t>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firstCriticality</w:t>
      </w:r>
      <w:r w:rsidRPr="0007231B">
        <w:rPr>
          <w:rFonts w:eastAsia="Times New Roman"/>
          <w:noProof w:val="0"/>
          <w:snapToGrid w:val="0"/>
          <w:lang w:eastAsia="en-GB"/>
        </w:rPr>
        <w:tab/>
        <w:t>({IEsSetParam}{@id}),</w:t>
      </w:r>
    </w:p>
    <w:p w14:paraId="553D177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FirstValue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({IEsSetParam}{@id}),</w:t>
      </w:r>
    </w:p>
    <w:p w14:paraId="23B96FC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secondCriticality</w:t>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secondCriticality</w:t>
      </w:r>
      <w:r w:rsidRPr="0007231B">
        <w:rPr>
          <w:rFonts w:eastAsia="Times New Roman"/>
          <w:noProof w:val="0"/>
          <w:snapToGrid w:val="0"/>
          <w:lang w:eastAsia="en-GB"/>
        </w:rPr>
        <w:tab/>
        <w:t>({IEsSetParam}{@id}),</w:t>
      </w:r>
    </w:p>
    <w:p w14:paraId="1C02907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w:t>
      </w:r>
      <w:proofErr w:type="gramStart"/>
      <w:r w:rsidRPr="0007231B">
        <w:rPr>
          <w:rFonts w:eastAsia="Times New Roman"/>
          <w:noProof w:val="0"/>
          <w:snapToGrid w:val="0"/>
          <w:lang w:eastAsia="en-GB"/>
        </w:rPr>
        <w:t>PAIR.&amp;</w:t>
      </w:r>
      <w:proofErr w:type="gramEnd"/>
      <w:r w:rsidRPr="0007231B">
        <w:rPr>
          <w:rFonts w:eastAsia="Times New Roman"/>
          <w:noProof w:val="0"/>
          <w:snapToGrid w:val="0"/>
          <w:lang w:eastAsia="en-GB"/>
        </w:rPr>
        <w:t>SecondValue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({IEsSetParam}{@id})</w:t>
      </w:r>
    </w:p>
    <w:p w14:paraId="296E12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EBA6C7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0DF90A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BBC5F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4A125F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Lists for Protocol IE Containers</w:t>
      </w:r>
    </w:p>
    <w:p w14:paraId="653ABE3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9A0081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B6338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87A0C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ProtocolIE-ContainerList {</w:t>
      </w:r>
      <w:proofErr w:type="gramStart"/>
      <w:r w:rsidRPr="0007231B">
        <w:rPr>
          <w:rFonts w:eastAsia="Times New Roman"/>
          <w:noProof w:val="0"/>
          <w:snapToGrid w:val="0"/>
          <w:lang w:eastAsia="en-GB"/>
        </w:rPr>
        <w:t>INTEGER :</w:t>
      </w:r>
      <w:proofErr w:type="gramEnd"/>
      <w:r w:rsidRPr="0007231B">
        <w:rPr>
          <w:rFonts w:eastAsia="Times New Roman"/>
          <w:noProof w:val="0"/>
          <w:snapToGrid w:val="0"/>
          <w:lang w:eastAsia="en-GB"/>
        </w:rPr>
        <w:t xml:space="preserve"> lowerBound, INTEGER : upperBound, E2AP-PROTOCOL-IES : IEsSetParam} ::=</w:t>
      </w:r>
    </w:p>
    <w:p w14:paraId="1D3D05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w:t>
      </w:r>
      <w:proofErr w:type="gramStart"/>
      <w:r w:rsidRPr="0007231B">
        <w:rPr>
          <w:rFonts w:eastAsia="Times New Roman"/>
          <w:noProof w:val="0"/>
          <w:snapToGrid w:val="0"/>
          <w:lang w:eastAsia="en-GB"/>
        </w:rPr>
        <w:t>lowerBound..</w:t>
      </w:r>
      <w:proofErr w:type="gramEnd"/>
      <w:r w:rsidRPr="0007231B">
        <w:rPr>
          <w:rFonts w:eastAsia="Times New Roman"/>
          <w:noProof w:val="0"/>
          <w:snapToGrid w:val="0"/>
          <w:lang w:eastAsia="en-GB"/>
        </w:rPr>
        <w:t>upperBound)) OF</w:t>
      </w:r>
    </w:p>
    <w:p w14:paraId="49182C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ProtocolIE-SingleContainer {{IEsSetParam}}</w:t>
      </w:r>
    </w:p>
    <w:p w14:paraId="3F61FD8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D48E4F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ProtocolIE-ContainerPairList {</w:t>
      </w:r>
      <w:proofErr w:type="gramStart"/>
      <w:r w:rsidRPr="0007231B">
        <w:rPr>
          <w:rFonts w:eastAsia="Times New Roman"/>
          <w:noProof w:val="0"/>
          <w:snapToGrid w:val="0"/>
          <w:lang w:eastAsia="en-GB"/>
        </w:rPr>
        <w:t>INTEGER :</w:t>
      </w:r>
      <w:proofErr w:type="gramEnd"/>
      <w:r w:rsidRPr="0007231B">
        <w:rPr>
          <w:rFonts w:eastAsia="Times New Roman"/>
          <w:noProof w:val="0"/>
          <w:snapToGrid w:val="0"/>
          <w:lang w:eastAsia="en-GB"/>
        </w:rPr>
        <w:t xml:space="preserve"> lowerBound, INTEGER : upperBound, E2AP-PROTOCOL-IES-PAIR : IEsSetParam} ::=</w:t>
      </w:r>
    </w:p>
    <w:p w14:paraId="608489E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w:t>
      </w:r>
      <w:proofErr w:type="gramStart"/>
      <w:r w:rsidRPr="0007231B">
        <w:rPr>
          <w:rFonts w:eastAsia="Times New Roman"/>
          <w:noProof w:val="0"/>
          <w:snapToGrid w:val="0"/>
          <w:lang w:eastAsia="en-GB"/>
        </w:rPr>
        <w:t>lowerBound..</w:t>
      </w:r>
      <w:proofErr w:type="gramEnd"/>
      <w:r w:rsidRPr="0007231B">
        <w:rPr>
          <w:rFonts w:eastAsia="Times New Roman"/>
          <w:noProof w:val="0"/>
          <w:snapToGrid w:val="0"/>
          <w:lang w:eastAsia="en-GB"/>
        </w:rPr>
        <w:t>upperBound)) OF</w:t>
      </w:r>
    </w:p>
    <w:p w14:paraId="57AC642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ProtocolIE-ContainerPair {{IEsSetParam}}</w:t>
      </w:r>
    </w:p>
    <w:p w14:paraId="0B89F25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623083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8FDFAB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END</w:t>
      </w:r>
    </w:p>
    <w:p w14:paraId="4BEACB17" w14:textId="52874FA9" w:rsidR="00AD48AA"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ASN1STOP</w:t>
      </w:r>
    </w:p>
    <w:p w14:paraId="56363BDB" w14:textId="7D30C578"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353B013A" w14:textId="77777777" w:rsidR="001C7A2D" w:rsidRPr="00C419B5" w:rsidRDefault="001C7A2D" w:rsidP="00C419B5">
      <w:pPr>
        <w:pStyle w:val="20"/>
        <w:rPr>
          <w:lang w:eastAsia="en-GB"/>
        </w:rPr>
      </w:pPr>
      <w:bookmarkStart w:id="1358" w:name="_Toc6489311"/>
      <w:bookmarkStart w:id="1359" w:name="_Toc31209028"/>
      <w:bookmarkStart w:id="1360" w:name="_Toc5694575"/>
      <w:bookmarkStart w:id="1361" w:name="_Toc7180462"/>
      <w:r w:rsidRPr="00C419B5">
        <w:rPr>
          <w:lang w:eastAsia="en-GB"/>
        </w:rPr>
        <w:t>9.4</w:t>
      </w:r>
      <w:r w:rsidRPr="00C419B5">
        <w:rPr>
          <w:lang w:eastAsia="en-GB"/>
        </w:rPr>
        <w:tab/>
        <w:t>Message transfer syntax</w:t>
      </w:r>
      <w:bookmarkEnd w:id="1358"/>
      <w:bookmarkEnd w:id="1359"/>
    </w:p>
    <w:p w14:paraId="33AAE6DD" w14:textId="5E0AD7FB" w:rsidR="001C7A2D" w:rsidRPr="00094095" w:rsidRDefault="001C7A2D" w:rsidP="001C7A2D">
      <w:pPr>
        <w:spacing w:line="0" w:lineRule="atLeast"/>
      </w:pPr>
      <w:r w:rsidRPr="00094095">
        <w:t>E2AP shall use the ASN.1 Basic Packed Encoding Rules (BASIC-PER) Aligned Variant as transfer syntax, as specified in ITU-T Rec. X.691 [</w:t>
      </w:r>
      <w:r w:rsidR="0042194F">
        <w:t>1</w:t>
      </w:r>
      <w:r w:rsidRPr="00094095">
        <w:t>5].</w:t>
      </w:r>
    </w:p>
    <w:p w14:paraId="3E676921" w14:textId="77777777" w:rsidR="001C7A2D" w:rsidRPr="00C419B5" w:rsidRDefault="001C7A2D" w:rsidP="00C419B5">
      <w:pPr>
        <w:pStyle w:val="20"/>
        <w:rPr>
          <w:lang w:eastAsia="en-GB"/>
        </w:rPr>
      </w:pPr>
      <w:bookmarkStart w:id="1362" w:name="_Toc6489312"/>
      <w:bookmarkStart w:id="1363" w:name="_Toc31209029"/>
      <w:r w:rsidRPr="00C419B5">
        <w:rPr>
          <w:lang w:eastAsia="en-GB"/>
        </w:rPr>
        <w:t>9.5</w:t>
      </w:r>
      <w:r w:rsidRPr="00C419B5">
        <w:rPr>
          <w:lang w:eastAsia="en-GB"/>
        </w:rPr>
        <w:tab/>
        <w:t>Timers</w:t>
      </w:r>
      <w:bookmarkEnd w:id="1362"/>
      <w:bookmarkEnd w:id="1363"/>
    </w:p>
    <w:p w14:paraId="2038DD59" w14:textId="5F8D0472" w:rsidR="001C7A2D" w:rsidRPr="00094095" w:rsidRDefault="0042194F" w:rsidP="001C7A2D">
      <w:pPr>
        <w:pStyle w:val="PL"/>
        <w:rPr>
          <w:rFonts w:ascii="Times New Roman" w:hAnsi="Times New Roman"/>
          <w:noProof w:val="0"/>
          <w:sz w:val="20"/>
          <w:lang w:val="en-US"/>
        </w:rPr>
      </w:pPr>
      <w:r>
        <w:rPr>
          <w:rFonts w:ascii="Times New Roman" w:hAnsi="Times New Roman"/>
          <w:noProof w:val="0"/>
          <w:sz w:val="20"/>
          <w:lang w:val="en-US"/>
        </w:rPr>
        <w:t>T</w:t>
      </w:r>
      <w:r w:rsidR="001C7A2D" w:rsidRPr="00094095">
        <w:rPr>
          <w:rFonts w:ascii="Times New Roman" w:hAnsi="Times New Roman"/>
          <w:noProof w:val="0"/>
          <w:sz w:val="20"/>
          <w:lang w:val="en-US"/>
        </w:rPr>
        <w:t xml:space="preserve">he following Timers </w:t>
      </w:r>
      <w:r>
        <w:rPr>
          <w:rFonts w:ascii="Times New Roman" w:hAnsi="Times New Roman"/>
          <w:noProof w:val="0"/>
          <w:sz w:val="20"/>
          <w:lang w:val="en-US"/>
        </w:rPr>
        <w:t xml:space="preserve">are </w:t>
      </w:r>
      <w:r w:rsidR="001C7A2D" w:rsidRPr="00094095">
        <w:rPr>
          <w:rFonts w:ascii="Times New Roman" w:hAnsi="Times New Roman"/>
          <w:noProof w:val="0"/>
          <w:sz w:val="20"/>
          <w:lang w:val="en-US"/>
        </w:rPr>
        <w:t xml:space="preserve">defined </w:t>
      </w:r>
      <w:r>
        <w:rPr>
          <w:rFonts w:ascii="Times New Roman" w:hAnsi="Times New Roman"/>
          <w:noProof w:val="0"/>
          <w:sz w:val="20"/>
          <w:lang w:val="en-US"/>
        </w:rPr>
        <w:t>for use over the E2 interface in Near-RT RIC and E2 Node.</w:t>
      </w:r>
    </w:p>
    <w:p w14:paraId="40906850" w14:textId="77777777" w:rsidR="001C7A2D" w:rsidRPr="00094095" w:rsidRDefault="001C7A2D" w:rsidP="001C7A2D"/>
    <w:p w14:paraId="7EFE9BC0" w14:textId="77777777" w:rsidR="001C7A2D" w:rsidRPr="00094095" w:rsidRDefault="001C7A2D" w:rsidP="001C7A2D">
      <w:r w:rsidRPr="00094095">
        <w:t>T</w:t>
      </w:r>
      <w:r w:rsidRPr="00094095">
        <w:rPr>
          <w:vertAlign w:val="subscript"/>
        </w:rPr>
        <w:t>RICEVENTcreate</w:t>
      </w:r>
      <w:r w:rsidRPr="00094095" w:rsidDel="0001112B">
        <w:t xml:space="preserve"> </w:t>
      </w:r>
    </w:p>
    <w:p w14:paraId="08AA1B06" w14:textId="0677AD32" w:rsidR="001C7A2D" w:rsidRPr="00094095" w:rsidRDefault="001C7A2D" w:rsidP="001C7A2D">
      <w:pPr>
        <w:pStyle w:val="B1"/>
      </w:pPr>
      <w:r w:rsidRPr="00094095">
        <w:t>-</w:t>
      </w:r>
      <w:r w:rsidRPr="00094095">
        <w:tab/>
        <w:t xml:space="preserve">Specifies the maximum time for the RIC Subscription Request event creation procedure in the </w:t>
      </w:r>
      <w:r w:rsidR="0005572E">
        <w:t>E2 Node</w:t>
      </w:r>
      <w:r w:rsidRPr="00094095">
        <w:t>.</w:t>
      </w:r>
    </w:p>
    <w:p w14:paraId="00DB7BD7" w14:textId="77777777" w:rsidR="001C7A2D" w:rsidRPr="00094095" w:rsidRDefault="001C7A2D" w:rsidP="001C7A2D">
      <w:r w:rsidRPr="00094095">
        <w:t>T</w:t>
      </w:r>
      <w:r w:rsidRPr="00094095">
        <w:rPr>
          <w:vertAlign w:val="subscript"/>
        </w:rPr>
        <w:t>RICEVENTdelete</w:t>
      </w:r>
      <w:r w:rsidRPr="00094095" w:rsidDel="0001112B">
        <w:t xml:space="preserve"> </w:t>
      </w:r>
    </w:p>
    <w:p w14:paraId="7F2AA598" w14:textId="383BFE47" w:rsidR="001C7A2D" w:rsidRPr="00094095" w:rsidRDefault="001C7A2D" w:rsidP="001C7A2D">
      <w:pPr>
        <w:pStyle w:val="B1"/>
      </w:pPr>
      <w:r w:rsidRPr="00094095">
        <w:t>-</w:t>
      </w:r>
      <w:r w:rsidRPr="00094095">
        <w:tab/>
        <w:t xml:space="preserve">Specifies the maximum time for the RIC Subscription Request event deletion procedure in the </w:t>
      </w:r>
      <w:r w:rsidR="0005572E">
        <w:t>E2 Node</w:t>
      </w:r>
      <w:r w:rsidRPr="00094095">
        <w:t>.</w:t>
      </w:r>
    </w:p>
    <w:p w14:paraId="61F3B435" w14:textId="23736FC7" w:rsidR="00F16E0F" w:rsidRPr="00094095" w:rsidRDefault="00F16E0F" w:rsidP="00F16E0F">
      <w:r w:rsidRPr="00094095">
        <w:t>T</w:t>
      </w:r>
      <w:r w:rsidRPr="00094095">
        <w:rPr>
          <w:vertAlign w:val="subscript"/>
        </w:rPr>
        <w:t>RIC</w:t>
      </w:r>
      <w:r>
        <w:rPr>
          <w:vertAlign w:val="subscript"/>
        </w:rPr>
        <w:t>control</w:t>
      </w:r>
      <w:r w:rsidRPr="00094095" w:rsidDel="0001112B">
        <w:t xml:space="preserve"> </w:t>
      </w:r>
    </w:p>
    <w:p w14:paraId="5D554DAA" w14:textId="7096BC96" w:rsidR="00F16E0F" w:rsidRPr="00094095" w:rsidRDefault="00F16E0F" w:rsidP="00F16E0F">
      <w:pPr>
        <w:pStyle w:val="B1"/>
      </w:pPr>
      <w:r w:rsidRPr="00094095">
        <w:t>-</w:t>
      </w:r>
      <w:r w:rsidRPr="00094095">
        <w:tab/>
        <w:t xml:space="preserve">Specifies the maximum time for the RIC </w:t>
      </w:r>
      <w:r>
        <w:t>Control</w:t>
      </w:r>
      <w:r w:rsidRPr="00094095">
        <w:t xml:space="preserve"> Request event </w:t>
      </w:r>
      <w:r>
        <w:t>request</w:t>
      </w:r>
      <w:r w:rsidRPr="00094095">
        <w:t xml:space="preserve"> procedure in the </w:t>
      </w:r>
      <w:r w:rsidR="00DC58E4">
        <w:t>E2 Node</w:t>
      </w:r>
      <w:r w:rsidRPr="00094095">
        <w:t>.</w:t>
      </w:r>
    </w:p>
    <w:p w14:paraId="221FA4CB" w14:textId="77777777" w:rsidR="001C7A2D" w:rsidRDefault="001C7A2D" w:rsidP="001C7A2D">
      <w:pPr>
        <w:pStyle w:val="B1"/>
        <w:ind w:left="0" w:firstLine="0"/>
      </w:pPr>
      <w:r>
        <w:t xml:space="preserve">Time </w:t>
      </w:r>
      <w:proofErr w:type="gramStart"/>
      <w:r>
        <w:t>To</w:t>
      </w:r>
      <w:proofErr w:type="gramEnd"/>
      <w:r>
        <w:t xml:space="preserve"> Wait</w:t>
      </w:r>
    </w:p>
    <w:p w14:paraId="3301C668" w14:textId="4D7A0FA1" w:rsidR="001C7A2D" w:rsidRPr="00094095" w:rsidRDefault="001C7A2D" w:rsidP="001C7A2D">
      <w:pPr>
        <w:pStyle w:val="B1"/>
        <w:ind w:left="0" w:firstLine="0"/>
      </w:pPr>
      <w:r>
        <w:tab/>
        <w:t xml:space="preserve">Specifies the time to wait used in failure cases for E2 Setup procedure and RIC Service Update procedure.  It is also used in the </w:t>
      </w:r>
      <w:r w:rsidRPr="00EE61B3">
        <w:rPr>
          <w:i/>
        </w:rPr>
        <w:t>RIC Subsequent Action</w:t>
      </w:r>
      <w:r>
        <w:t xml:space="preserve"> IE.</w:t>
      </w:r>
    </w:p>
    <w:p w14:paraId="4DA3D03A" w14:textId="77777777" w:rsidR="001D3C5E" w:rsidRPr="00AA6926" w:rsidRDefault="001D3C5E" w:rsidP="00AF47E3">
      <w:bookmarkStart w:id="1364" w:name="_Toc7446163"/>
      <w:bookmarkStart w:id="1365" w:name="_Toc7449889"/>
      <w:bookmarkStart w:id="1366" w:name="_Toc7536457"/>
      <w:bookmarkStart w:id="1367" w:name="_Toc7446164"/>
      <w:bookmarkStart w:id="1368" w:name="_Toc7449890"/>
      <w:bookmarkStart w:id="1369" w:name="_Toc7536458"/>
      <w:bookmarkStart w:id="1370" w:name="_Toc7446165"/>
      <w:bookmarkStart w:id="1371" w:name="_Toc7449891"/>
      <w:bookmarkStart w:id="1372" w:name="_Toc7536459"/>
      <w:bookmarkStart w:id="1373" w:name="_Toc7446166"/>
      <w:bookmarkStart w:id="1374" w:name="_Toc7449892"/>
      <w:bookmarkStart w:id="1375" w:name="_Toc7536460"/>
      <w:bookmarkStart w:id="1376" w:name="_Toc7446167"/>
      <w:bookmarkStart w:id="1377" w:name="_Toc7449893"/>
      <w:bookmarkStart w:id="1378" w:name="_Toc7536461"/>
      <w:bookmarkStart w:id="1379" w:name="_Toc7446168"/>
      <w:bookmarkStart w:id="1380" w:name="_Toc7449894"/>
      <w:bookmarkStart w:id="1381" w:name="_Toc7536462"/>
      <w:bookmarkStart w:id="1382" w:name="_Toc7446169"/>
      <w:bookmarkStart w:id="1383" w:name="_Toc7449895"/>
      <w:bookmarkStart w:id="1384" w:name="_Toc7536463"/>
      <w:bookmarkStart w:id="1385" w:name="_Toc7446170"/>
      <w:bookmarkStart w:id="1386" w:name="_Toc7449896"/>
      <w:bookmarkStart w:id="1387" w:name="_Toc7536464"/>
      <w:bookmarkStart w:id="1388" w:name="_Toc7446171"/>
      <w:bookmarkStart w:id="1389" w:name="_Toc7449897"/>
      <w:bookmarkStart w:id="1390" w:name="_Toc7536465"/>
      <w:bookmarkStart w:id="1391" w:name="_Toc7446172"/>
      <w:bookmarkStart w:id="1392" w:name="_Toc7449898"/>
      <w:bookmarkStart w:id="1393" w:name="_Toc7536466"/>
      <w:bookmarkStart w:id="1394" w:name="_Toc7446173"/>
      <w:bookmarkStart w:id="1395" w:name="_Toc7449899"/>
      <w:bookmarkStart w:id="1396" w:name="_Toc7536467"/>
      <w:bookmarkStart w:id="1397" w:name="_Toc7446174"/>
      <w:bookmarkStart w:id="1398" w:name="_Toc7449900"/>
      <w:bookmarkStart w:id="1399" w:name="_Toc7536468"/>
      <w:bookmarkStart w:id="1400" w:name="_Toc7446175"/>
      <w:bookmarkStart w:id="1401" w:name="_Toc7449901"/>
      <w:bookmarkStart w:id="1402" w:name="_Toc7536469"/>
      <w:bookmarkStart w:id="1403" w:name="_Toc7446176"/>
      <w:bookmarkStart w:id="1404" w:name="_Toc7449902"/>
      <w:bookmarkStart w:id="1405" w:name="_Toc7536470"/>
      <w:bookmarkStart w:id="1406" w:name="_Toc7446177"/>
      <w:bookmarkStart w:id="1407" w:name="_Toc7449903"/>
      <w:bookmarkStart w:id="1408" w:name="_Toc7536471"/>
      <w:bookmarkStart w:id="1409" w:name="_Toc7446178"/>
      <w:bookmarkStart w:id="1410" w:name="_Toc7449904"/>
      <w:bookmarkStart w:id="1411" w:name="_Toc7536472"/>
      <w:bookmarkStart w:id="1412" w:name="_Toc7446179"/>
      <w:bookmarkStart w:id="1413" w:name="_Toc7449905"/>
      <w:bookmarkStart w:id="1414" w:name="_Toc7536473"/>
      <w:bookmarkStart w:id="1415" w:name="_Toc7446180"/>
      <w:bookmarkStart w:id="1416" w:name="_Toc7449906"/>
      <w:bookmarkStart w:id="1417" w:name="_Toc7536474"/>
      <w:bookmarkStart w:id="1418" w:name="_Toc7446181"/>
      <w:bookmarkStart w:id="1419" w:name="_Toc7449907"/>
      <w:bookmarkStart w:id="1420" w:name="_Toc7536475"/>
      <w:bookmarkStart w:id="1421" w:name="_Toc7446182"/>
      <w:bookmarkStart w:id="1422" w:name="_Toc7449908"/>
      <w:bookmarkStart w:id="1423" w:name="_Toc7536476"/>
      <w:bookmarkStart w:id="1424" w:name="_Toc7446183"/>
      <w:bookmarkStart w:id="1425" w:name="_Toc7449909"/>
      <w:bookmarkStart w:id="1426" w:name="_Toc7536477"/>
      <w:bookmarkStart w:id="1427" w:name="_Toc7446184"/>
      <w:bookmarkStart w:id="1428" w:name="_Toc7449910"/>
      <w:bookmarkStart w:id="1429" w:name="_Toc7536478"/>
      <w:bookmarkStart w:id="1430" w:name="_Toc7446185"/>
      <w:bookmarkStart w:id="1431" w:name="_Toc7449911"/>
      <w:bookmarkStart w:id="1432" w:name="_Toc7536479"/>
      <w:bookmarkStart w:id="1433" w:name="_Toc7446186"/>
      <w:bookmarkStart w:id="1434" w:name="_Toc7449912"/>
      <w:bookmarkStart w:id="1435" w:name="_Toc7536480"/>
      <w:bookmarkStart w:id="1436" w:name="_Toc7446187"/>
      <w:bookmarkStart w:id="1437" w:name="_Toc7449913"/>
      <w:bookmarkStart w:id="1438" w:name="_Toc7536481"/>
      <w:bookmarkStart w:id="1439" w:name="_Toc7446188"/>
      <w:bookmarkStart w:id="1440" w:name="_Toc7449914"/>
      <w:bookmarkStart w:id="1441" w:name="_Toc7536482"/>
      <w:bookmarkStart w:id="1442" w:name="_Toc7446189"/>
      <w:bookmarkStart w:id="1443" w:name="_Toc7449915"/>
      <w:bookmarkStart w:id="1444" w:name="_Toc7536483"/>
      <w:bookmarkStart w:id="1445" w:name="_Toc7446190"/>
      <w:bookmarkStart w:id="1446" w:name="_Toc7449916"/>
      <w:bookmarkStart w:id="1447" w:name="_Toc7536484"/>
      <w:bookmarkStart w:id="1448" w:name="_Toc7446191"/>
      <w:bookmarkStart w:id="1449" w:name="_Toc7449917"/>
      <w:bookmarkStart w:id="1450" w:name="_Toc7536485"/>
      <w:bookmarkStart w:id="1451" w:name="_Toc7446192"/>
      <w:bookmarkStart w:id="1452" w:name="_Toc7449918"/>
      <w:bookmarkStart w:id="1453" w:name="_Toc7536486"/>
      <w:bookmarkStart w:id="1454" w:name="_Toc7446193"/>
      <w:bookmarkStart w:id="1455" w:name="_Toc7449919"/>
      <w:bookmarkStart w:id="1456" w:name="_Toc7536487"/>
      <w:bookmarkStart w:id="1457" w:name="_Toc7446194"/>
      <w:bookmarkStart w:id="1458" w:name="_Toc7449920"/>
      <w:bookmarkStart w:id="1459" w:name="_Toc7536488"/>
      <w:bookmarkStart w:id="1460" w:name="_Toc7446195"/>
      <w:bookmarkStart w:id="1461" w:name="_Toc7449921"/>
      <w:bookmarkStart w:id="1462" w:name="_Toc7536489"/>
      <w:bookmarkStart w:id="1463" w:name="_Toc7446196"/>
      <w:bookmarkStart w:id="1464" w:name="_Toc7449922"/>
      <w:bookmarkStart w:id="1465" w:name="_Toc7536490"/>
      <w:bookmarkStart w:id="1466" w:name="_Toc7446197"/>
      <w:bookmarkStart w:id="1467" w:name="_Toc7449923"/>
      <w:bookmarkStart w:id="1468" w:name="_Toc7536491"/>
      <w:bookmarkStart w:id="1469" w:name="_Toc7446198"/>
      <w:bookmarkStart w:id="1470" w:name="_Toc7449924"/>
      <w:bookmarkStart w:id="1471" w:name="_Toc7536492"/>
      <w:bookmarkStart w:id="1472" w:name="_Toc7446199"/>
      <w:bookmarkStart w:id="1473" w:name="_Toc7449925"/>
      <w:bookmarkStart w:id="1474" w:name="_Toc7536493"/>
      <w:bookmarkStart w:id="1475" w:name="_Toc7446200"/>
      <w:bookmarkStart w:id="1476" w:name="_Toc7449926"/>
      <w:bookmarkStart w:id="1477" w:name="_Toc7536494"/>
      <w:bookmarkStart w:id="1478" w:name="_Toc7446201"/>
      <w:bookmarkStart w:id="1479" w:name="_Toc7449927"/>
      <w:bookmarkStart w:id="1480" w:name="_Toc7536495"/>
      <w:bookmarkStart w:id="1481" w:name="_Toc7446202"/>
      <w:bookmarkStart w:id="1482" w:name="_Toc7449928"/>
      <w:bookmarkStart w:id="1483" w:name="_Toc7536496"/>
      <w:bookmarkStart w:id="1484" w:name="_Toc7446203"/>
      <w:bookmarkStart w:id="1485" w:name="_Toc7449929"/>
      <w:bookmarkStart w:id="1486" w:name="_Toc7536497"/>
      <w:bookmarkStart w:id="1487" w:name="_Toc7446204"/>
      <w:bookmarkStart w:id="1488" w:name="_Toc7449930"/>
      <w:bookmarkStart w:id="1489" w:name="_Toc7536498"/>
      <w:bookmarkStart w:id="1490" w:name="_Toc7446205"/>
      <w:bookmarkStart w:id="1491" w:name="_Toc7449931"/>
      <w:bookmarkStart w:id="1492" w:name="_Toc7536499"/>
      <w:bookmarkStart w:id="1493" w:name="_Toc7446206"/>
      <w:bookmarkStart w:id="1494" w:name="_Toc7449932"/>
      <w:bookmarkStart w:id="1495" w:name="_Toc7536500"/>
      <w:bookmarkStart w:id="1496" w:name="_Toc7446207"/>
      <w:bookmarkStart w:id="1497" w:name="_Toc7449933"/>
      <w:bookmarkStart w:id="1498" w:name="_Toc7536501"/>
      <w:bookmarkStart w:id="1499" w:name="_Toc7446208"/>
      <w:bookmarkStart w:id="1500" w:name="_Toc7449934"/>
      <w:bookmarkStart w:id="1501" w:name="_Toc7536502"/>
      <w:bookmarkStart w:id="1502" w:name="_Toc7446209"/>
      <w:bookmarkStart w:id="1503" w:name="_Toc7449935"/>
      <w:bookmarkStart w:id="1504" w:name="_Toc7536503"/>
      <w:bookmarkStart w:id="1505" w:name="_Toc7446210"/>
      <w:bookmarkStart w:id="1506" w:name="_Toc7449936"/>
      <w:bookmarkStart w:id="1507" w:name="_Toc7536504"/>
      <w:bookmarkStart w:id="1508" w:name="_Toc7446211"/>
      <w:bookmarkStart w:id="1509" w:name="_Toc7449937"/>
      <w:bookmarkStart w:id="1510" w:name="_Toc7536505"/>
      <w:bookmarkStart w:id="1511" w:name="_Toc7446212"/>
      <w:bookmarkStart w:id="1512" w:name="_Toc7449938"/>
      <w:bookmarkStart w:id="1513" w:name="_Toc7536506"/>
      <w:bookmarkStart w:id="1514" w:name="_Toc7446213"/>
      <w:bookmarkStart w:id="1515" w:name="_Toc7449939"/>
      <w:bookmarkStart w:id="1516" w:name="_Toc7536507"/>
      <w:bookmarkStart w:id="1517" w:name="_Toc7446214"/>
      <w:bookmarkStart w:id="1518" w:name="_Toc7449940"/>
      <w:bookmarkStart w:id="1519" w:name="_Toc7536508"/>
      <w:bookmarkStart w:id="1520" w:name="_Toc7446215"/>
      <w:bookmarkStart w:id="1521" w:name="_Toc7449941"/>
      <w:bookmarkStart w:id="1522" w:name="_Toc7536509"/>
      <w:bookmarkStart w:id="1523" w:name="_Toc7446216"/>
      <w:bookmarkStart w:id="1524" w:name="_Toc7449942"/>
      <w:bookmarkStart w:id="1525" w:name="_Toc7536510"/>
      <w:bookmarkStart w:id="1526" w:name="_Toc7446217"/>
      <w:bookmarkStart w:id="1527" w:name="_Toc7449943"/>
      <w:bookmarkStart w:id="1528" w:name="_Toc7536511"/>
      <w:bookmarkStart w:id="1529" w:name="_Toc7446218"/>
      <w:bookmarkStart w:id="1530" w:name="_Toc7449944"/>
      <w:bookmarkStart w:id="1531" w:name="_Toc7536512"/>
      <w:bookmarkStart w:id="1532" w:name="_Toc7446219"/>
      <w:bookmarkStart w:id="1533" w:name="_Toc7449945"/>
      <w:bookmarkStart w:id="1534" w:name="_Toc7536513"/>
      <w:bookmarkStart w:id="1535" w:name="_Toc7446222"/>
      <w:bookmarkStart w:id="1536" w:name="_Toc7449948"/>
      <w:bookmarkStart w:id="1537" w:name="_Toc7536516"/>
      <w:bookmarkStart w:id="1538" w:name="_Toc7446273"/>
      <w:bookmarkStart w:id="1539" w:name="_Toc7449999"/>
      <w:bookmarkStart w:id="1540" w:name="_Toc7536567"/>
      <w:bookmarkStart w:id="1541" w:name="_Toc7446274"/>
      <w:bookmarkStart w:id="1542" w:name="_Toc7450000"/>
      <w:bookmarkStart w:id="1543" w:name="_Toc7536568"/>
      <w:bookmarkStart w:id="1544" w:name="_Toc7446275"/>
      <w:bookmarkStart w:id="1545" w:name="_Toc7450001"/>
      <w:bookmarkStart w:id="1546" w:name="_Toc7536569"/>
      <w:bookmarkStart w:id="1547" w:name="_Toc7446276"/>
      <w:bookmarkStart w:id="1548" w:name="_Toc7450002"/>
      <w:bookmarkStart w:id="1549" w:name="_Toc7536570"/>
      <w:bookmarkStart w:id="1550" w:name="_Toc7446277"/>
      <w:bookmarkStart w:id="1551" w:name="_Toc7450003"/>
      <w:bookmarkStart w:id="1552" w:name="_Toc7536571"/>
      <w:bookmarkStart w:id="1553" w:name="_Toc7446278"/>
      <w:bookmarkStart w:id="1554" w:name="_Toc7450004"/>
      <w:bookmarkStart w:id="1555" w:name="_Toc7536572"/>
      <w:bookmarkStart w:id="1556" w:name="_Toc7446279"/>
      <w:bookmarkStart w:id="1557" w:name="_Toc7450005"/>
      <w:bookmarkStart w:id="1558" w:name="_Toc7536573"/>
      <w:bookmarkStart w:id="1559" w:name="_Toc7446280"/>
      <w:bookmarkStart w:id="1560" w:name="_Toc7450006"/>
      <w:bookmarkStart w:id="1561" w:name="_Toc7536574"/>
      <w:bookmarkStart w:id="1562" w:name="_Toc7446281"/>
      <w:bookmarkStart w:id="1563" w:name="_Toc7450007"/>
      <w:bookmarkStart w:id="1564" w:name="_Toc7536575"/>
      <w:bookmarkStart w:id="1565" w:name="_Toc7446282"/>
      <w:bookmarkStart w:id="1566" w:name="_Toc7450008"/>
      <w:bookmarkStart w:id="1567" w:name="_Toc7536576"/>
      <w:bookmarkStart w:id="1568" w:name="_Toc5630117"/>
      <w:bookmarkEnd w:id="1360"/>
      <w:bookmarkEnd w:id="1361"/>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p>
    <w:p w14:paraId="14224F75" w14:textId="77777777" w:rsidR="00024B15" w:rsidRDefault="00024B15">
      <w:pPr>
        <w:spacing w:after="0"/>
        <w:rPr>
          <w:rFonts w:ascii="Arial" w:hAnsi="Arial"/>
          <w:sz w:val="36"/>
          <w:lang w:val="en-GB"/>
        </w:rPr>
      </w:pPr>
      <w:bookmarkStart w:id="1569" w:name="_Toc1636882"/>
      <w:bookmarkStart w:id="1570" w:name="_Toc1636883"/>
      <w:bookmarkStart w:id="1571" w:name="_Toc1636884"/>
      <w:bookmarkStart w:id="1572" w:name="_Toc1636885"/>
      <w:bookmarkStart w:id="1573" w:name="_Toc1636886"/>
      <w:bookmarkStart w:id="1574" w:name="_Toc1636887"/>
      <w:bookmarkStart w:id="1575" w:name="_Toc7450014"/>
      <w:bookmarkStart w:id="1576" w:name="_Toc7536582"/>
      <w:bookmarkStart w:id="1577" w:name="_Toc5694586"/>
      <w:bookmarkStart w:id="1578" w:name="_Toc7180465"/>
      <w:bookmarkEnd w:id="1569"/>
      <w:bookmarkEnd w:id="1570"/>
      <w:bookmarkEnd w:id="1571"/>
      <w:bookmarkEnd w:id="1572"/>
      <w:bookmarkEnd w:id="1573"/>
      <w:bookmarkEnd w:id="1574"/>
      <w:bookmarkEnd w:id="1575"/>
      <w:bookmarkEnd w:id="1576"/>
      <w:r>
        <w:br w:type="page"/>
      </w:r>
    </w:p>
    <w:p w14:paraId="40AFF91D" w14:textId="369D0B67" w:rsidR="00850262" w:rsidRPr="00AA6926" w:rsidRDefault="001E7C85" w:rsidP="00024B15">
      <w:pPr>
        <w:pStyle w:val="1"/>
        <w:numPr>
          <w:ilvl w:val="0"/>
          <w:numId w:val="0"/>
        </w:numPr>
      </w:pPr>
      <w:bookmarkStart w:id="1579" w:name="_Toc31209030"/>
      <w:r>
        <w:lastRenderedPageBreak/>
        <w:t>10</w:t>
      </w:r>
      <w:r>
        <w:tab/>
      </w:r>
      <w:r w:rsidR="00850262" w:rsidRPr="00AA6926">
        <w:t>Handling of Unknown, Unforeseen and Erroneous Protocol Data</w:t>
      </w:r>
      <w:bookmarkEnd w:id="1577"/>
      <w:bookmarkEnd w:id="1578"/>
      <w:bookmarkEnd w:id="1579"/>
    </w:p>
    <w:p w14:paraId="780D4772" w14:textId="4939943F" w:rsidR="00096BF8" w:rsidRPr="0085148E" w:rsidRDefault="00096BF8" w:rsidP="00096BF8">
      <w:pPr>
        <w:overflowPunct w:val="0"/>
        <w:autoSpaceDE w:val="0"/>
        <w:autoSpaceDN w:val="0"/>
        <w:adjustRightInd w:val="0"/>
        <w:textAlignment w:val="baseline"/>
        <w:rPr>
          <w:rFonts w:eastAsia="Times New Roman"/>
          <w:lang w:eastAsia="en-GB"/>
        </w:rPr>
      </w:pPr>
      <w:r w:rsidRPr="0085148E">
        <w:rPr>
          <w:rFonts w:eastAsia="Times New Roman"/>
          <w:lang w:eastAsia="en-GB"/>
        </w:rPr>
        <w:t>Section 10 of TS 36.413 [</w:t>
      </w:r>
      <w:r w:rsidR="007505B1">
        <w:rPr>
          <w:rFonts w:eastAsia="Times New Roman"/>
          <w:lang w:eastAsia="en-GB"/>
        </w:rPr>
        <w:t>13</w:t>
      </w:r>
      <w:r w:rsidRPr="0085148E">
        <w:rPr>
          <w:rFonts w:eastAsia="Times New Roman"/>
          <w:lang w:eastAsia="en-GB"/>
        </w:rPr>
        <w:t>] is applicable for the purposes of the present document.</w:t>
      </w:r>
    </w:p>
    <w:p w14:paraId="63EB1962" w14:textId="69DB3777" w:rsidR="00117794" w:rsidRDefault="00117794">
      <w:pPr>
        <w:spacing w:after="0"/>
      </w:pPr>
      <w:r>
        <w:br w:type="page"/>
      </w:r>
    </w:p>
    <w:p w14:paraId="4A8C57A4" w14:textId="77777777" w:rsidR="00117794" w:rsidRPr="00AA6C40" w:rsidRDefault="00117794" w:rsidP="00117794">
      <w:pPr>
        <w:pStyle w:val="AnnexHeading"/>
        <w:rPr>
          <w:lang w:val="en-US"/>
        </w:rPr>
      </w:pPr>
      <w:bookmarkStart w:id="1580" w:name="_Toc3203126"/>
      <w:bookmarkStart w:id="1581" w:name="_Toc11862611"/>
      <w:bookmarkStart w:id="1582" w:name="_Toc12439213"/>
      <w:bookmarkStart w:id="1583" w:name="_Toc31207898"/>
      <w:bookmarkStart w:id="1584" w:name="_Toc31209031"/>
      <w:r w:rsidRPr="00AA6C40">
        <w:rPr>
          <w:lang w:val="en-US"/>
        </w:rPr>
        <w:lastRenderedPageBreak/>
        <w:t xml:space="preserve">Annex </w:t>
      </w:r>
      <w:proofErr w:type="gramStart"/>
      <w:r w:rsidRPr="00AA6C40">
        <w:rPr>
          <w:lang w:val="en-US"/>
        </w:rPr>
        <w:t>ZZZ :</w:t>
      </w:r>
      <w:proofErr w:type="gramEnd"/>
      <w:r w:rsidRPr="00AA6C40">
        <w:rPr>
          <w:lang w:val="en-US"/>
        </w:rPr>
        <w:t xml:space="preserve"> O-RAN Adopter License Agreement</w:t>
      </w:r>
      <w:bookmarkEnd w:id="1580"/>
      <w:bookmarkEnd w:id="1581"/>
      <w:bookmarkEnd w:id="1582"/>
      <w:bookmarkEnd w:id="1583"/>
      <w:bookmarkEnd w:id="1584"/>
    </w:p>
    <w:p w14:paraId="050B1024" w14:textId="77777777" w:rsidR="00117794" w:rsidRPr="00AA6C40" w:rsidRDefault="00117794" w:rsidP="00117794">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1476D53A" w14:textId="77777777" w:rsidR="00117794" w:rsidRPr="00AA6C40" w:rsidRDefault="00117794" w:rsidP="00117794">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2DDEC2A0" w14:textId="77777777" w:rsidR="00117794" w:rsidRPr="00AA6C40" w:rsidRDefault="00117794" w:rsidP="00117794">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55DD4293" w14:textId="77777777" w:rsidR="00117794" w:rsidRPr="00AA6C40" w:rsidRDefault="00117794" w:rsidP="00117794">
      <w:pPr>
        <w:pStyle w:val="20"/>
        <w:rPr>
          <w:lang w:val="en-US"/>
        </w:rPr>
      </w:pPr>
      <w:bookmarkStart w:id="1585" w:name="_Toc3203127"/>
      <w:bookmarkStart w:id="1586" w:name="_Toc11862612"/>
      <w:bookmarkStart w:id="1587" w:name="_Toc12439214"/>
      <w:bookmarkStart w:id="1588" w:name="_Toc31207899"/>
      <w:bookmarkStart w:id="1589" w:name="_Toc31209032"/>
      <w:r w:rsidRPr="00AA6C40">
        <w:rPr>
          <w:lang w:val="en-US"/>
        </w:rPr>
        <w:t>Section 1: DEFINITIONS</w:t>
      </w:r>
      <w:bookmarkEnd w:id="1585"/>
      <w:bookmarkEnd w:id="1586"/>
      <w:bookmarkEnd w:id="1587"/>
      <w:bookmarkEnd w:id="1588"/>
      <w:bookmarkEnd w:id="1589"/>
    </w:p>
    <w:p w14:paraId="244FE210"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27A03F6E"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49AE1A9B"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373F7644"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18A8CCE5"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1.5 </w:t>
      </w:r>
      <w:r w:rsidRPr="00AA6C40">
        <w:rPr>
          <w:color w:val="000000"/>
        </w:rPr>
        <w:t>“Necessary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Contributorship;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1EC93DE4"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29581F5C" w14:textId="77777777" w:rsidR="00117794" w:rsidRPr="00AA6C40" w:rsidRDefault="00117794" w:rsidP="00117794">
      <w:pPr>
        <w:pStyle w:val="20"/>
        <w:spacing w:before="120" w:after="100" w:afterAutospacing="1"/>
        <w:rPr>
          <w:lang w:val="en-US"/>
        </w:rPr>
      </w:pPr>
      <w:bookmarkStart w:id="1590" w:name="_Toc3203128"/>
      <w:bookmarkStart w:id="1591" w:name="_Toc11862613"/>
      <w:bookmarkStart w:id="1592" w:name="_Toc12439215"/>
      <w:bookmarkStart w:id="1593" w:name="_Toc31207900"/>
      <w:bookmarkStart w:id="1594" w:name="_Toc31209033"/>
      <w:r w:rsidRPr="00AA6C40">
        <w:rPr>
          <w:lang w:val="en-US"/>
        </w:rPr>
        <w:t>Section 2: COPYRIGHT LICENSE</w:t>
      </w:r>
      <w:bookmarkEnd w:id="1590"/>
      <w:bookmarkEnd w:id="1591"/>
      <w:bookmarkEnd w:id="1592"/>
      <w:bookmarkEnd w:id="1593"/>
      <w:bookmarkEnd w:id="1594"/>
    </w:p>
    <w:p w14:paraId="34B7C37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08D3A606" w14:textId="77777777" w:rsidR="00117794" w:rsidRPr="00AA6C40" w:rsidRDefault="00117794" w:rsidP="00117794">
      <w:pPr>
        <w:autoSpaceDE w:val="0"/>
        <w:autoSpaceDN w:val="0"/>
        <w:adjustRightInd w:val="0"/>
        <w:spacing w:after="100" w:afterAutospacing="1"/>
        <w:rPr>
          <w:color w:val="000000"/>
        </w:rPr>
      </w:pPr>
      <w:r w:rsidRPr="00AA6C40">
        <w:rPr>
          <w:color w:val="000000"/>
        </w:rPr>
        <w:t>Specification.</w:t>
      </w:r>
    </w:p>
    <w:p w14:paraId="3A94E136"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7C90B4D2" w14:textId="77777777" w:rsidR="00117794" w:rsidRPr="00AA6C40" w:rsidRDefault="00117794" w:rsidP="00117794">
      <w:pPr>
        <w:pStyle w:val="20"/>
        <w:spacing w:before="120" w:after="100" w:afterAutospacing="1"/>
        <w:rPr>
          <w:lang w:val="en-US"/>
        </w:rPr>
      </w:pPr>
      <w:bookmarkStart w:id="1595" w:name="_Toc3203129"/>
      <w:bookmarkStart w:id="1596" w:name="_Toc11862614"/>
      <w:bookmarkStart w:id="1597" w:name="_Toc12439216"/>
      <w:bookmarkStart w:id="1598" w:name="_Toc31207901"/>
      <w:bookmarkStart w:id="1599" w:name="_Toc31209034"/>
      <w:r w:rsidRPr="00AA6C40">
        <w:rPr>
          <w:lang w:val="en-US"/>
        </w:rPr>
        <w:t>Section 3: FRAND LICENSE</w:t>
      </w:r>
      <w:bookmarkEnd w:id="1595"/>
      <w:bookmarkEnd w:id="1596"/>
      <w:bookmarkEnd w:id="1597"/>
      <w:bookmarkEnd w:id="1598"/>
      <w:bookmarkEnd w:id="1599"/>
    </w:p>
    <w:p w14:paraId="5675E52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3.1 </w:t>
      </w:r>
      <w:r w:rsidRPr="00AA6C40">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A6C40">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03E61086" w14:textId="77777777" w:rsidR="00117794" w:rsidRPr="00AA6C40" w:rsidRDefault="00117794" w:rsidP="00117794">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2C148CFE" w14:textId="77777777" w:rsidR="00117794" w:rsidRPr="00AA6C40" w:rsidRDefault="00117794" w:rsidP="00117794">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2B71BB79" w14:textId="77777777" w:rsidR="00117794" w:rsidRPr="00AA6C40" w:rsidRDefault="00117794" w:rsidP="00117794">
      <w:pPr>
        <w:pStyle w:val="20"/>
        <w:spacing w:before="120" w:after="100" w:afterAutospacing="1"/>
        <w:rPr>
          <w:lang w:val="en-US"/>
        </w:rPr>
      </w:pPr>
      <w:bookmarkStart w:id="1600" w:name="_Toc3203130"/>
      <w:bookmarkStart w:id="1601" w:name="_Toc11862615"/>
      <w:bookmarkStart w:id="1602" w:name="_Toc12439217"/>
      <w:bookmarkStart w:id="1603" w:name="_Toc31207902"/>
      <w:bookmarkStart w:id="1604" w:name="_Toc31209035"/>
      <w:r w:rsidRPr="00AA6C40">
        <w:rPr>
          <w:lang w:val="en-US"/>
        </w:rPr>
        <w:t>Section 4: TERM AND TERMINATION</w:t>
      </w:r>
      <w:bookmarkEnd w:id="1600"/>
      <w:bookmarkEnd w:id="1601"/>
      <w:bookmarkEnd w:id="1602"/>
      <w:bookmarkEnd w:id="1603"/>
      <w:bookmarkEnd w:id="1604"/>
    </w:p>
    <w:p w14:paraId="4531EA92"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2700C62C"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63BF455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3BD540FA" w14:textId="77777777" w:rsidR="00117794" w:rsidRPr="00AA6C40" w:rsidRDefault="00117794" w:rsidP="00117794">
      <w:pPr>
        <w:pStyle w:val="20"/>
        <w:spacing w:before="120" w:after="100" w:afterAutospacing="1"/>
        <w:rPr>
          <w:lang w:val="en-US"/>
        </w:rPr>
      </w:pPr>
      <w:bookmarkStart w:id="1605" w:name="_Toc3203131"/>
      <w:bookmarkStart w:id="1606" w:name="_Toc11862616"/>
      <w:bookmarkStart w:id="1607" w:name="_Toc12439218"/>
      <w:bookmarkStart w:id="1608" w:name="_Toc31207903"/>
      <w:bookmarkStart w:id="1609" w:name="_Toc31209036"/>
      <w:r w:rsidRPr="00AA6C40">
        <w:rPr>
          <w:lang w:val="en-US"/>
        </w:rPr>
        <w:t>Section 5: CONFIDENTIALITY</w:t>
      </w:r>
      <w:bookmarkEnd w:id="1605"/>
      <w:bookmarkEnd w:id="1606"/>
      <w:bookmarkEnd w:id="1607"/>
      <w:bookmarkEnd w:id="1608"/>
      <w:bookmarkEnd w:id="1609"/>
    </w:p>
    <w:p w14:paraId="7F2A8D22"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1E755B26" w14:textId="77777777" w:rsidR="00117794" w:rsidRPr="00AA6C40" w:rsidRDefault="00117794" w:rsidP="00117794">
      <w:pPr>
        <w:pStyle w:val="20"/>
        <w:spacing w:before="120" w:after="100" w:afterAutospacing="1"/>
        <w:rPr>
          <w:lang w:val="en-US"/>
        </w:rPr>
      </w:pPr>
      <w:bookmarkStart w:id="1610" w:name="_Toc3203132"/>
      <w:bookmarkStart w:id="1611" w:name="_Toc11862617"/>
      <w:bookmarkStart w:id="1612" w:name="_Toc12439219"/>
      <w:bookmarkStart w:id="1613" w:name="_Toc31207904"/>
      <w:bookmarkStart w:id="1614" w:name="_Toc31209037"/>
      <w:r w:rsidRPr="00AA6C40">
        <w:rPr>
          <w:lang w:val="en-US"/>
        </w:rPr>
        <w:t>Section 6: INDEMNIFICATION</w:t>
      </w:r>
      <w:bookmarkEnd w:id="1610"/>
      <w:bookmarkEnd w:id="1611"/>
      <w:bookmarkEnd w:id="1612"/>
      <w:bookmarkEnd w:id="1613"/>
      <w:bookmarkEnd w:id="1614"/>
    </w:p>
    <w:p w14:paraId="173675C8"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1F513D3E" w14:textId="77777777" w:rsidR="00117794" w:rsidRPr="00AA6C40" w:rsidRDefault="00117794" w:rsidP="00117794">
      <w:pPr>
        <w:pStyle w:val="20"/>
        <w:spacing w:before="120" w:after="100" w:afterAutospacing="1"/>
        <w:rPr>
          <w:lang w:val="en-US"/>
        </w:rPr>
      </w:pPr>
      <w:bookmarkStart w:id="1615" w:name="_Toc3203133"/>
      <w:bookmarkStart w:id="1616" w:name="_Toc11862618"/>
      <w:bookmarkStart w:id="1617" w:name="_Toc12439220"/>
      <w:bookmarkStart w:id="1618" w:name="_Toc31207905"/>
      <w:bookmarkStart w:id="1619" w:name="_Toc31209038"/>
      <w:r w:rsidRPr="00AA6C40">
        <w:rPr>
          <w:lang w:val="en-US"/>
        </w:rPr>
        <w:lastRenderedPageBreak/>
        <w:t>Section 7: LIMITATIONS ON LIABILITY; NO WARRANTY</w:t>
      </w:r>
      <w:bookmarkEnd w:id="1615"/>
      <w:bookmarkEnd w:id="1616"/>
      <w:bookmarkEnd w:id="1617"/>
      <w:bookmarkEnd w:id="1618"/>
      <w:bookmarkEnd w:id="1619"/>
    </w:p>
    <w:p w14:paraId="0AA74739" w14:textId="77777777" w:rsidR="00117794" w:rsidRPr="00AA6C40" w:rsidRDefault="00117794" w:rsidP="00117794">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4E640510" w14:textId="77777777" w:rsidR="00117794" w:rsidRPr="00AA6C40" w:rsidRDefault="00117794" w:rsidP="00117794">
      <w:pPr>
        <w:pStyle w:val="20"/>
        <w:spacing w:before="120" w:after="100" w:afterAutospacing="1"/>
        <w:rPr>
          <w:lang w:val="en-US"/>
        </w:rPr>
      </w:pPr>
      <w:bookmarkStart w:id="1620" w:name="_Toc3203134"/>
      <w:bookmarkStart w:id="1621" w:name="_Toc11862619"/>
      <w:bookmarkStart w:id="1622" w:name="_Toc12439221"/>
      <w:bookmarkStart w:id="1623" w:name="_Toc31207906"/>
      <w:bookmarkStart w:id="1624" w:name="_Toc31209039"/>
      <w:r w:rsidRPr="00AA6C40">
        <w:rPr>
          <w:lang w:val="en-US"/>
        </w:rPr>
        <w:t>Section 8: ASSIGNMENT</w:t>
      </w:r>
      <w:bookmarkEnd w:id="1620"/>
      <w:bookmarkEnd w:id="1621"/>
      <w:bookmarkEnd w:id="1622"/>
      <w:bookmarkEnd w:id="1623"/>
      <w:bookmarkEnd w:id="1624"/>
    </w:p>
    <w:p w14:paraId="6E2308DB"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5117B5CA" w14:textId="77777777" w:rsidR="00117794" w:rsidRPr="00AA6C40" w:rsidRDefault="00117794" w:rsidP="00117794">
      <w:pPr>
        <w:pStyle w:val="20"/>
        <w:spacing w:before="120" w:after="100" w:afterAutospacing="1"/>
        <w:rPr>
          <w:lang w:val="en-US"/>
        </w:rPr>
      </w:pPr>
      <w:bookmarkStart w:id="1625" w:name="_Toc3203135"/>
      <w:bookmarkStart w:id="1626" w:name="_Toc11862620"/>
      <w:bookmarkStart w:id="1627" w:name="_Toc12439222"/>
      <w:bookmarkStart w:id="1628" w:name="_Toc31207907"/>
      <w:bookmarkStart w:id="1629" w:name="_Toc31209040"/>
      <w:r w:rsidRPr="00AA6C40">
        <w:rPr>
          <w:lang w:val="en-US"/>
        </w:rPr>
        <w:t>Section 9: THIRD-PARTY BENEFICIARY RIGHTS</w:t>
      </w:r>
      <w:bookmarkEnd w:id="1625"/>
      <w:bookmarkEnd w:id="1626"/>
      <w:bookmarkEnd w:id="1627"/>
      <w:bookmarkEnd w:id="1628"/>
      <w:bookmarkEnd w:id="1629"/>
    </w:p>
    <w:p w14:paraId="15A5E685"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18893185" w14:textId="77777777" w:rsidR="00117794" w:rsidRPr="00AA6C40" w:rsidRDefault="00117794" w:rsidP="00117794">
      <w:pPr>
        <w:pStyle w:val="20"/>
        <w:spacing w:before="120" w:after="100" w:afterAutospacing="1"/>
        <w:rPr>
          <w:lang w:val="en-US"/>
        </w:rPr>
      </w:pPr>
      <w:bookmarkStart w:id="1630" w:name="_Toc3203136"/>
      <w:bookmarkStart w:id="1631" w:name="_Toc11862621"/>
      <w:bookmarkStart w:id="1632" w:name="_Toc12439223"/>
      <w:bookmarkStart w:id="1633" w:name="_Toc31207908"/>
      <w:bookmarkStart w:id="1634" w:name="_Toc31209041"/>
      <w:r w:rsidRPr="00AA6C40">
        <w:rPr>
          <w:lang w:val="en-US"/>
        </w:rPr>
        <w:t>Section 10: BINDING ON AFFILIATES</w:t>
      </w:r>
      <w:bookmarkEnd w:id="1630"/>
      <w:bookmarkEnd w:id="1631"/>
      <w:bookmarkEnd w:id="1632"/>
      <w:bookmarkEnd w:id="1633"/>
      <w:bookmarkEnd w:id="1634"/>
    </w:p>
    <w:p w14:paraId="623D6D71" w14:textId="77777777" w:rsidR="00117794" w:rsidRPr="00AA6C40" w:rsidRDefault="00117794" w:rsidP="00117794">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699C75BE" w14:textId="77777777" w:rsidR="00117794" w:rsidRPr="00AA6C40" w:rsidRDefault="00117794" w:rsidP="00117794">
      <w:pPr>
        <w:pStyle w:val="20"/>
        <w:spacing w:before="120" w:after="100" w:afterAutospacing="1"/>
        <w:rPr>
          <w:lang w:val="en-US"/>
        </w:rPr>
      </w:pPr>
      <w:bookmarkStart w:id="1635" w:name="_Toc3203137"/>
      <w:bookmarkStart w:id="1636" w:name="_Toc11862622"/>
      <w:bookmarkStart w:id="1637" w:name="_Toc12439224"/>
      <w:bookmarkStart w:id="1638" w:name="_Toc31207909"/>
      <w:bookmarkStart w:id="1639" w:name="_Toc31209042"/>
      <w:r w:rsidRPr="00AA6C40">
        <w:rPr>
          <w:lang w:val="en-US"/>
        </w:rPr>
        <w:t>Section 11: GENERAL</w:t>
      </w:r>
      <w:bookmarkEnd w:id="1635"/>
      <w:bookmarkEnd w:id="1636"/>
      <w:bookmarkEnd w:id="1637"/>
      <w:bookmarkEnd w:id="1638"/>
      <w:bookmarkEnd w:id="1639"/>
    </w:p>
    <w:p w14:paraId="325DF73B" w14:textId="77777777" w:rsidR="00117794" w:rsidRPr="00AA6C40" w:rsidRDefault="00117794" w:rsidP="00117794">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59E259EA" w14:textId="77777777" w:rsidR="00117794" w:rsidRPr="00AA6C40" w:rsidRDefault="00117794" w:rsidP="00117794">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5BA04AC9"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2F61E6A0" w14:textId="77777777" w:rsidR="00117794" w:rsidRPr="00AA6C40" w:rsidRDefault="00117794" w:rsidP="00117794">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59D9474A" w14:textId="77777777" w:rsidR="00117794" w:rsidRPr="00AA6C40" w:rsidRDefault="00117794" w:rsidP="00117794">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7C80B982" w14:textId="0556ED6B" w:rsidR="007E0F64" w:rsidRDefault="00117794" w:rsidP="00117794">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p w14:paraId="7F4757B9" w14:textId="77777777" w:rsidR="00850262" w:rsidRPr="00024B15" w:rsidRDefault="00850262" w:rsidP="00EE61B3"/>
    <w:sectPr w:rsidR="00850262" w:rsidRPr="00024B15" w:rsidSect="00D84703">
      <w:headerReference w:type="default" r:id="rId49"/>
      <w:footerReference w:type="default" r:id="rId50"/>
      <w:footnotePr>
        <w:numRestart w:val="eachSect"/>
      </w:footnotePr>
      <w:pgSz w:w="11907" w:h="16840" w:code="9"/>
      <w:pgMar w:top="1416" w:right="1133" w:bottom="1133" w:left="1133" w:header="850" w:footer="340" w:gutter="0"/>
      <w:lnNumType w:countBy="0" w:distance="576"/>
      <w:cols w:space="720"/>
      <w:formProt w:val="0"/>
      <w:docGrid w:linePitch="272"/>
      <w:sectPrChange w:id="1640" w:author="Crouse" w:date="2021-08-23T16:10:00Z">
        <w:sectPr w:rsidR="00850262" w:rsidRPr="00024B15" w:rsidSect="00D84703">
          <w:pgMar w:top="1416" w:right="1133" w:bottom="1133" w:left="1133" w:header="850" w:footer="340" w:gutter="0"/>
          <w:lnNumType w:countBy="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9" w:author="Crouse" w:date="2021-10-27T15:35:00Z" w:initials="C">
    <w:p w14:paraId="55E580F3" w14:textId="1F43A548" w:rsidR="00021AEC" w:rsidRDefault="00021AEC">
      <w:pPr>
        <w:pStyle w:val="ab"/>
      </w:pPr>
      <w:r>
        <w:rPr>
          <w:rStyle w:val="aa"/>
        </w:rPr>
        <w:annotationRef/>
      </w:r>
      <w:r>
        <w:rPr>
          <w:rFonts w:ascii="宋体" w:eastAsia="宋体" w:hAnsi="宋体" w:cs="宋体" w:hint="eastAsia"/>
          <w:lang w:eastAsia="zh-CN"/>
        </w:rPr>
        <w:t>W</w:t>
      </w:r>
      <w:r>
        <w:rPr>
          <w:rFonts w:ascii="宋体" w:eastAsia="宋体" w:hAnsi="宋体" w:cs="宋体"/>
          <w:lang w:eastAsia="zh-CN"/>
        </w:rPr>
        <w:t>hat?</w:t>
      </w:r>
    </w:p>
  </w:comment>
  <w:comment w:id="121" w:author="Crouse" w:date="2021-10-27T15:56:00Z" w:initials="C">
    <w:p w14:paraId="4F52E8A3" w14:textId="567C773E" w:rsidR="00021AEC" w:rsidRDefault="00021AEC">
      <w:pPr>
        <w:pStyle w:val="ab"/>
      </w:pPr>
      <w:r>
        <w:rPr>
          <w:rStyle w:val="aa"/>
        </w:rPr>
        <w:annotationRef/>
      </w:r>
      <w:r>
        <w:rPr>
          <w:rFonts w:ascii="等线" w:eastAsia="等线" w:hAnsi="等线" w:hint="eastAsia"/>
          <w:lang w:eastAsia="zh-CN"/>
        </w:rPr>
        <w:t>What</w:t>
      </w:r>
      <w:r>
        <w:t>?</w:t>
      </w:r>
    </w:p>
  </w:comment>
  <w:comment w:id="267" w:author="Crouse" w:date="2021-11-01T21:20:00Z" w:initials="C">
    <w:p w14:paraId="2A5C7441" w14:textId="1AD7F450" w:rsidR="006370AB" w:rsidRDefault="006370AB">
      <w:pPr>
        <w:pStyle w:val="ab"/>
      </w:pPr>
      <w:r>
        <w:rPr>
          <w:rStyle w:val="aa"/>
        </w:rPr>
        <w:annotationRef/>
      </w:r>
      <w:r>
        <w:rPr>
          <w:rFonts w:ascii="宋体" w:eastAsia="宋体" w:hAnsi="宋体" w:cs="宋体" w:hint="eastAsia"/>
          <w:lang w:eastAsia="zh-CN"/>
        </w:rPr>
        <w:t>为什么要分成两类</w:t>
      </w:r>
    </w:p>
  </w:comment>
  <w:comment w:id="395" w:author="Crouse" w:date="2021-10-27T23:07:00Z" w:initials="C">
    <w:p w14:paraId="10C4CEC7" w14:textId="631B2C6B" w:rsidR="00021AEC" w:rsidRDefault="00021AEC">
      <w:pPr>
        <w:pStyle w:val="ab"/>
      </w:pPr>
      <w:r>
        <w:rPr>
          <w:rStyle w:val="aa"/>
        </w:rPr>
        <w:annotationRef/>
      </w:r>
      <w:r>
        <w:rPr>
          <w:rFonts w:ascii="宋体" w:eastAsia="宋体" w:hAnsi="宋体" w:cs="宋体" w:hint="eastAsia"/>
          <w:lang w:eastAsia="zh-CN"/>
        </w:rPr>
        <w:t>寻找这个规范</w:t>
      </w:r>
    </w:p>
  </w:comment>
  <w:comment w:id="424" w:author="Crouse" w:date="2021-10-27T23:19:00Z" w:initials="C">
    <w:p w14:paraId="084AF6D5" w14:textId="5CF6C681" w:rsidR="00021AEC" w:rsidRDefault="00021AEC">
      <w:pPr>
        <w:pStyle w:val="ab"/>
      </w:pPr>
      <w:r>
        <w:rPr>
          <w:rStyle w:val="aa"/>
        </w:rPr>
        <w:annotationRef/>
      </w:r>
      <w:r>
        <w:rPr>
          <w:rFonts w:ascii="宋体" w:eastAsia="宋体" w:hAnsi="宋体" w:cs="宋体"/>
          <w:lang w:eastAsia="zh-CN"/>
        </w:rPr>
        <w:t>W</w:t>
      </w:r>
      <w:r>
        <w:rPr>
          <w:rFonts w:ascii="宋体" w:eastAsia="宋体" w:hAnsi="宋体" w:cs="宋体" w:hint="eastAsia"/>
          <w:lang w:eastAsia="zh-CN"/>
        </w:rPr>
        <w:t>hy</w:t>
      </w:r>
    </w:p>
  </w:comment>
  <w:comment w:id="425" w:author="Crouse" w:date="2021-11-02T10:17:00Z" w:initials="C">
    <w:p w14:paraId="56E71C2B" w14:textId="1D82A545" w:rsidR="001413BD" w:rsidRDefault="001413BD">
      <w:pPr>
        <w:pStyle w:val="ab"/>
      </w:pPr>
      <w:r>
        <w:rPr>
          <w:rStyle w:val="aa"/>
        </w:rPr>
        <w:annotationRef/>
      </w:r>
      <w:r>
        <w:rPr>
          <w:rFonts w:ascii="等线" w:eastAsia="等线" w:hAnsi="等线" w:hint="eastAsia"/>
          <w:lang w:eastAsia="zh-CN"/>
        </w:rPr>
        <w:t>什么是相同的动作序列</w:t>
      </w:r>
    </w:p>
  </w:comment>
  <w:comment w:id="529" w:author="Crouse" w:date="2021-10-28T10:32:00Z" w:initials="C">
    <w:p w14:paraId="17AF8166" w14:textId="4303E8AB" w:rsidR="00021AEC" w:rsidRDefault="00021AEC">
      <w:pPr>
        <w:pStyle w:val="ab"/>
      </w:pPr>
      <w:r>
        <w:rPr>
          <w:rStyle w:val="aa"/>
        </w:rPr>
        <w:annotationRef/>
      </w:r>
    </w:p>
  </w:comment>
  <w:comment w:id="531" w:author="Crouse" w:date="2021-10-28T10:49:00Z" w:initials="C">
    <w:p w14:paraId="453D5CBE" w14:textId="671D6F36" w:rsidR="00021AEC" w:rsidRDefault="00021AEC">
      <w:pPr>
        <w:pStyle w:val="ab"/>
      </w:pPr>
      <w:r>
        <w:rPr>
          <w:rStyle w:val="aa"/>
        </w:rPr>
        <w:annotationRef/>
      </w:r>
      <w:r>
        <w:rPr>
          <w:rFonts w:ascii="宋体" w:eastAsia="宋体" w:hAnsi="宋体" w:cs="宋体" w:hint="eastAsia"/>
          <w:lang w:eastAsia="zh-CN"/>
        </w:rPr>
        <w:t>这个消息是在订阅过程中的吗？</w:t>
      </w:r>
    </w:p>
  </w:comment>
  <w:comment w:id="532" w:author="Crouse" w:date="2021-11-02T11:12:00Z" w:initials="C">
    <w:p w14:paraId="0713856F" w14:textId="4444A2D9" w:rsidR="00516D62" w:rsidRDefault="00516D62">
      <w:pPr>
        <w:pStyle w:val="ab"/>
      </w:pPr>
      <w:r>
        <w:rPr>
          <w:rStyle w:val="aa"/>
        </w:rPr>
        <w:annotationRef/>
      </w:r>
      <w:r w:rsidR="00D240AB">
        <w:rPr>
          <w:rFonts w:ascii="宋体" w:eastAsia="宋体" w:hAnsi="宋体" w:cs="宋体" w:hint="eastAsia"/>
          <w:lang w:eastAsia="zh-CN"/>
        </w:rPr>
        <w:t>这个是在订阅过程中</w:t>
      </w:r>
    </w:p>
  </w:comment>
  <w:comment w:id="576" w:author="Crouse" w:date="2021-10-28T14:24:00Z" w:initials="C">
    <w:p w14:paraId="1C17C638" w14:textId="10D84344" w:rsidR="00021AEC" w:rsidRPr="001E40AF" w:rsidRDefault="00021AEC">
      <w:pPr>
        <w:pStyle w:val="ab"/>
        <w:rPr>
          <w:rFonts w:ascii="宋体" w:eastAsia="宋体" w:hAnsi="宋体" w:cs="宋体" w:hint="eastAsia"/>
          <w:lang w:eastAsia="zh-CN"/>
        </w:rPr>
      </w:pPr>
      <w:r>
        <w:rPr>
          <w:rStyle w:val="aa"/>
        </w:rPr>
        <w:annotationRef/>
      </w:r>
      <w:r>
        <w:rPr>
          <w:rFonts w:ascii="宋体" w:eastAsia="宋体" w:hAnsi="宋体" w:cs="宋体" w:hint="eastAsia"/>
          <w:lang w:eastAsia="zh-CN"/>
        </w:rPr>
        <w:t>需要仔细理解这句话，下面这几句话都没有看懂</w:t>
      </w:r>
    </w:p>
  </w:comment>
  <w:comment w:id="634" w:author="Crouse" w:date="2021-10-28T15:04:00Z" w:initials="C">
    <w:p w14:paraId="7B434E85" w14:textId="086E29EE" w:rsidR="00021AEC" w:rsidRDefault="00021AEC">
      <w:pPr>
        <w:pStyle w:val="ab"/>
      </w:pPr>
      <w:r>
        <w:rPr>
          <w:rStyle w:val="aa"/>
        </w:rPr>
        <w:annotationRef/>
      </w:r>
      <w:r>
        <w:rPr>
          <w:rFonts w:ascii="等线" w:eastAsia="等线" w:hAnsi="等线" w:hint="eastAsia"/>
          <w:lang w:eastAsia="zh-CN"/>
        </w:rPr>
        <w:t>如何确定</w:t>
      </w:r>
      <w:r>
        <w:rPr>
          <w:rFonts w:ascii="宋体" w:eastAsia="宋体" w:hAnsi="宋体" w:cs="宋体" w:hint="eastAsia"/>
          <w:lang w:eastAsia="zh-CN"/>
        </w:rPr>
        <w:t>这样一个过程，这个字段怎么设置</w:t>
      </w:r>
    </w:p>
  </w:comment>
  <w:comment w:id="688" w:author="Crouse" w:date="2021-10-28T15:45:00Z" w:initials="C">
    <w:p w14:paraId="685A6E16" w14:textId="19A278F2" w:rsidR="00021AEC" w:rsidRPr="00B67B0D" w:rsidRDefault="00021AEC">
      <w:pPr>
        <w:pStyle w:val="ab"/>
        <w:rPr>
          <w:rFonts w:eastAsia="等线" w:hint="eastAsia"/>
          <w:lang w:eastAsia="zh-CN"/>
        </w:rPr>
      </w:pPr>
      <w:r>
        <w:rPr>
          <w:rStyle w:val="aa"/>
        </w:rPr>
        <w:annotationRef/>
      </w:r>
      <w:r>
        <w:rPr>
          <w:rFonts w:ascii="等线" w:eastAsia="等线" w:hAnsi="等线" w:hint="eastAsia"/>
          <w:lang w:eastAsia="zh-CN"/>
        </w:rPr>
        <w:t>In</w:t>
      </w:r>
      <w:r>
        <w:t xml:space="preserve">dication </w:t>
      </w:r>
      <w:r>
        <w:rPr>
          <w:rFonts w:ascii="等线" w:eastAsia="等线" w:hAnsi="等线" w:hint="eastAsia"/>
          <w:lang w:eastAsia="zh-CN"/>
        </w:rPr>
        <w:t>与</w:t>
      </w:r>
      <w:r>
        <w:rPr>
          <w:rFonts w:eastAsia="等线" w:hint="eastAsia"/>
          <w:lang w:eastAsia="zh-CN"/>
        </w:rPr>
        <w:t xml:space="preserve"> Control</w:t>
      </w:r>
      <w:r>
        <w:rPr>
          <w:rFonts w:eastAsia="等线"/>
          <w:lang w:eastAsia="zh-CN"/>
        </w:rPr>
        <w:t xml:space="preserve"> procedure</w:t>
      </w:r>
      <w:r>
        <w:rPr>
          <w:rFonts w:eastAsia="等线" w:hint="eastAsia"/>
          <w:lang w:eastAsia="zh-CN"/>
        </w:rPr>
        <w:t>是什么关系？</w:t>
      </w:r>
    </w:p>
  </w:comment>
  <w:comment w:id="877" w:author="Crouse" w:date="2021-10-28T17:58:00Z" w:initials="C">
    <w:p w14:paraId="7A13F134" w14:textId="05EF2E07" w:rsidR="00021AEC" w:rsidRDefault="00021AEC">
      <w:pPr>
        <w:pStyle w:val="ab"/>
        <w:rPr>
          <w:lang w:eastAsia="zh-CN"/>
        </w:rPr>
      </w:pPr>
      <w:r>
        <w:rPr>
          <w:rStyle w:val="aa"/>
        </w:rPr>
        <w:annotationRef/>
      </w:r>
      <w:r>
        <w:rPr>
          <w:rFonts w:ascii="宋体" w:eastAsia="宋体" w:hAnsi="宋体" w:cs="宋体" w:hint="eastAsia"/>
          <w:lang w:eastAsia="zh-CN"/>
        </w:rPr>
        <w:t>这个是什么消息，什么意思</w:t>
      </w:r>
    </w:p>
  </w:comment>
  <w:comment w:id="1112" w:author="Crouse" w:date="2021-10-29T11:23:00Z" w:initials="C">
    <w:p w14:paraId="6990D5BE" w14:textId="7702156A" w:rsidR="00021AEC" w:rsidRDefault="00021AEC">
      <w:pPr>
        <w:pStyle w:val="ab"/>
      </w:pPr>
      <w:r>
        <w:rPr>
          <w:rStyle w:val="aa"/>
        </w:rPr>
        <w:annotationRef/>
      </w:r>
      <w:r>
        <w:rPr>
          <w:rFonts w:ascii="等线" w:eastAsia="等线" w:hAnsi="等线" w:hint="eastAsia"/>
          <w:lang w:eastAsia="zh-CN"/>
        </w:rPr>
        <w:t>是什么list，以及如何恢复</w:t>
      </w:r>
    </w:p>
  </w:comment>
  <w:comment w:id="1129" w:author="Crouse" w:date="2021-10-29T11:48:00Z" w:initials="C">
    <w:p w14:paraId="039A8739" w14:textId="224263CE" w:rsidR="00021AEC" w:rsidRDefault="00021AEC">
      <w:pPr>
        <w:pStyle w:val="ab"/>
      </w:pPr>
      <w:r>
        <w:rPr>
          <w:rStyle w:val="aa"/>
        </w:rPr>
        <w:annotationRef/>
      </w:r>
      <w:r>
        <w:rPr>
          <w:rFonts w:ascii="等线" w:eastAsia="等线" w:hAnsi="等线" w:hint="eastAsia"/>
          <w:lang w:eastAsia="zh-CN"/>
        </w:rPr>
        <w:t>什么配置数据集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E580F3" w15:done="0"/>
  <w15:commentEx w15:paraId="4F52E8A3" w15:done="0"/>
  <w15:commentEx w15:paraId="2A5C7441" w15:done="0"/>
  <w15:commentEx w15:paraId="10C4CEC7" w15:done="0"/>
  <w15:commentEx w15:paraId="084AF6D5" w15:done="0"/>
  <w15:commentEx w15:paraId="56E71C2B" w15:done="0"/>
  <w15:commentEx w15:paraId="17AF8166" w15:done="0"/>
  <w15:commentEx w15:paraId="453D5CBE" w15:done="0"/>
  <w15:commentEx w15:paraId="0713856F" w15:paraIdParent="453D5CBE" w15:done="0"/>
  <w15:commentEx w15:paraId="1C17C638" w15:done="0"/>
  <w15:commentEx w15:paraId="7B434E85" w15:done="0"/>
  <w15:commentEx w15:paraId="685A6E16" w15:done="0"/>
  <w15:commentEx w15:paraId="7A13F134" w15:done="0"/>
  <w15:commentEx w15:paraId="6990D5BE" w15:done="0"/>
  <w15:commentEx w15:paraId="039A8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E580F3" w16cid:durableId="2523F027"/>
  <w16cid:commentId w16cid:paraId="4F52E8A3" w16cid:durableId="2523F538"/>
  <w16cid:commentId w16cid:paraId="2A5C7441" w16cid:durableId="252AD8B1"/>
  <w16cid:commentId w16cid:paraId="10C4CEC7" w16cid:durableId="25245A32"/>
  <w16cid:commentId w16cid:paraId="084AF6D5" w16cid:durableId="25245D02"/>
  <w16cid:commentId w16cid:paraId="56E71C2B" w16cid:durableId="252B8EBB"/>
  <w16cid:commentId w16cid:paraId="17AF8166" w16cid:durableId="2524FAA2"/>
  <w16cid:commentId w16cid:paraId="453D5CBE" w16cid:durableId="2524FEBA"/>
  <w16cid:commentId w16cid:paraId="0713856F" w16cid:durableId="252B9B8C"/>
  <w16cid:commentId w16cid:paraId="1C17C638" w16cid:durableId="2525311C"/>
  <w16cid:commentId w16cid:paraId="7B434E85" w16cid:durableId="25253A70"/>
  <w16cid:commentId w16cid:paraId="685A6E16" w16cid:durableId="25254431"/>
  <w16cid:commentId w16cid:paraId="7A13F134" w16cid:durableId="2525632A"/>
  <w16cid:commentId w16cid:paraId="6990D5BE" w16cid:durableId="25265843"/>
  <w16cid:commentId w16cid:paraId="039A8739" w16cid:durableId="25265DFA"/>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E4860" w14:textId="77777777" w:rsidR="00081653" w:rsidRDefault="00081653">
      <w:r>
        <w:separator/>
      </w:r>
    </w:p>
  </w:endnote>
  <w:endnote w:type="continuationSeparator" w:id="0">
    <w:p w14:paraId="281F0D63" w14:textId="77777777" w:rsidR="00081653" w:rsidRDefault="0008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Geneva">
    <w:altName w:val="Arial"/>
    <w:charset w:val="00"/>
    <w:family w:val="auto"/>
    <w:pitch w:val="variable"/>
    <w:sig w:usb0="E00002FF" w:usb1="5200205F" w:usb2="00A0C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8014D" w14:textId="3C6ACF6C" w:rsidR="00021AEC" w:rsidRPr="00D74970" w:rsidRDefault="00021AEC" w:rsidP="00B57862">
    <w:pPr>
      <w:pStyle w:val="a5"/>
      <w:tabs>
        <w:tab w:val="right" w:pos="10206"/>
      </w:tabs>
      <w:jc w:val="both"/>
      <w:rPr>
        <w:b w:val="0"/>
        <w:i w:val="0"/>
      </w:rPr>
    </w:pPr>
    <w:r>
      <w:rPr>
        <w:b w:val="0"/>
        <w:i w:val="0"/>
      </w:rPr>
      <w:t xml:space="preserve">________________________________________________________________________________________________ </w:t>
    </w:r>
    <w:r w:rsidRPr="001D5378">
      <w:rPr>
        <w:rFonts w:cs="Arial"/>
        <w:b w:val="0"/>
        <w:i w:val="0"/>
        <w:noProof w:val="0"/>
        <w:sz w:val="15"/>
        <w:szCs w:val="15"/>
        <w:lang w:val="en-US"/>
      </w:rPr>
      <w:t>Copyright © 2020 by the O-RAN Alliance e.V. Your use is subject to the terms of the O-RAN Adopter License Agreement in the Annex ZZZ.</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6</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54253" w14:textId="77777777" w:rsidR="00081653" w:rsidRDefault="00081653">
      <w:r>
        <w:separator/>
      </w:r>
    </w:p>
  </w:footnote>
  <w:footnote w:type="continuationSeparator" w:id="0">
    <w:p w14:paraId="283F308F" w14:textId="77777777" w:rsidR="00081653" w:rsidRDefault="00081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BEC55" w14:textId="20FC794C" w:rsidR="00021AEC" w:rsidRDefault="00021AEC" w:rsidP="006D24EB">
    <w:pPr>
      <w:framePr w:w="7036" w:h="616" w:hRule="exact" w:wrap="around" w:vAnchor="text" w:hAnchor="page" w:x="3661" w:y="6"/>
      <w:spacing w:after="0"/>
      <w:jc w:val="right"/>
      <w:rPr>
        <w:rFonts w:ascii="Arial" w:hAnsi="Arial" w:cs="Arial"/>
        <w:b/>
        <w:sz w:val="18"/>
        <w:szCs w:val="18"/>
      </w:rPr>
    </w:pPr>
    <w:fldSimple w:instr=" DOCPROPERTY  &quot;Document number&quot;  \* MERGEFORMAT ">
      <w:r>
        <w:t>O-RAN.WG3.E2AP-v01.01</w:t>
      </w:r>
    </w:fldSimple>
  </w:p>
  <w:p w14:paraId="43163E30" w14:textId="77777777" w:rsidR="00021AEC" w:rsidRDefault="00021AEC">
    <w:pPr>
      <w:pStyle w:val="a3"/>
    </w:pPr>
    <w:r w:rsidRPr="00474BBE">
      <w:rPr>
        <w:lang w:val="en-US" w:eastAsia="en-US"/>
      </w:rPr>
      <w:drawing>
        <wp:inline distT="0" distB="0" distL="0" distR="0" wp14:anchorId="51620CFC" wp14:editId="3998F1E5">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AB9"/>
    <w:multiLevelType w:val="multilevel"/>
    <w:tmpl w:val="F9FA92D2"/>
    <w:lvl w:ilvl="0">
      <w:start w:val="1"/>
      <w:numFmt w:val="decimal"/>
      <w:pStyle w:val="TT"/>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E22073"/>
    <w:multiLevelType w:val="multilevel"/>
    <w:tmpl w:val="3132D89A"/>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5681"/>
        </w:tabs>
        <w:ind w:left="5681"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2140"/>
        </w:tabs>
        <w:ind w:left="2140"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8AF33C7"/>
    <w:multiLevelType w:val="hybridMultilevel"/>
    <w:tmpl w:val="411E8C6A"/>
    <w:lvl w:ilvl="0" w:tplc="F772615A">
      <w:start w:val="3"/>
      <w:numFmt w:val="bullet"/>
      <w:lvlText w:val="-"/>
      <w:lvlJc w:val="left"/>
      <w:pPr>
        <w:ind w:left="648" w:hanging="360"/>
      </w:pPr>
      <w:rPr>
        <w:rFonts w:ascii="Times New Roman" w:eastAsia="等线" w:hAnsi="Times New Roman" w:cs="Times New Roman"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4DB417B"/>
    <w:multiLevelType w:val="hybridMultilevel"/>
    <w:tmpl w:val="A656D980"/>
    <w:lvl w:ilvl="0" w:tplc="FFFFFFFF">
      <w:start w:val="1"/>
      <w:numFmt w:val="decimal"/>
      <w:pStyle w:val="2"/>
      <w:lvlText w:val="%1."/>
      <w:lvlJc w:val="left"/>
      <w:pPr>
        <w:tabs>
          <w:tab w:val="num" w:pos="840"/>
        </w:tabs>
        <w:ind w:left="1560" w:hanging="720"/>
      </w:pPr>
      <w:rPr>
        <w:rFonts w:ascii="Times New Roman" w:eastAsia="宋体" w:hAnsi="Times New Roman" w:cs="Times New Roman"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7BC330F5"/>
    <w:multiLevelType w:val="hybridMultilevel"/>
    <w:tmpl w:val="C2769C2A"/>
    <w:lvl w:ilvl="0" w:tplc="3662AC60">
      <w:start w:val="1"/>
      <w:numFmt w:val="bullet"/>
      <w:pStyle w:val="ZchnZchn"/>
      <w:lvlText w:val=""/>
      <w:lvlJc w:val="left"/>
      <w:pPr>
        <w:tabs>
          <w:tab w:val="num" w:pos="851"/>
        </w:tabs>
        <w:ind w:left="851" w:hanging="851"/>
      </w:pPr>
      <w:rPr>
        <w:rFonts w:ascii="Arial" w:hAnsi="Arial" w:hint="default"/>
        <w:b/>
        <w:i w:val="0"/>
        <w:color w:val="70CEF5"/>
        <w:sz w:val="20"/>
        <w:szCs w:val="20"/>
      </w:rPr>
    </w:lvl>
    <w:lvl w:ilvl="1" w:tplc="04090003">
      <w:start w:val="1"/>
      <w:numFmt w:val="bullet"/>
      <w:lvlText w:val="o"/>
      <w:lvlJc w:val="left"/>
      <w:pPr>
        <w:tabs>
          <w:tab w:val="num" w:pos="1440"/>
        </w:tabs>
        <w:ind w:left="1440" w:hanging="360"/>
      </w:pPr>
      <w:rPr>
        <w:rFonts w:ascii="Geneva" w:hAnsi="Geneva" w:cs="Geneva" w:hint="default"/>
      </w:rPr>
    </w:lvl>
    <w:lvl w:ilvl="2" w:tplc="04090005" w:tentative="1">
      <w:start w:val="1"/>
      <w:numFmt w:val="bullet"/>
      <w:lvlText w:val=""/>
      <w:lvlJc w:val="left"/>
      <w:pPr>
        <w:tabs>
          <w:tab w:val="num" w:pos="2160"/>
        </w:tabs>
        <w:ind w:left="2160" w:hanging="360"/>
      </w:pPr>
      <w:rPr>
        <w:rFonts w:ascii="Calibri Light" w:hAnsi="Calibri Light" w:hint="default"/>
      </w:rPr>
    </w:lvl>
    <w:lvl w:ilvl="3" w:tplc="04090001" w:tentative="1">
      <w:start w:val="1"/>
      <w:numFmt w:val="bullet"/>
      <w:lvlText w:val=""/>
      <w:lvlJc w:val="left"/>
      <w:pPr>
        <w:tabs>
          <w:tab w:val="num" w:pos="2880"/>
        </w:tabs>
        <w:ind w:left="2880" w:hanging="360"/>
      </w:pPr>
      <w:rPr>
        <w:rFonts w:ascii="Calibri Light" w:hAnsi="Calibri Light" w:hint="default"/>
      </w:rPr>
    </w:lvl>
    <w:lvl w:ilvl="4" w:tplc="04090003" w:tentative="1">
      <w:start w:val="1"/>
      <w:numFmt w:val="bullet"/>
      <w:lvlText w:val="o"/>
      <w:lvlJc w:val="left"/>
      <w:pPr>
        <w:tabs>
          <w:tab w:val="num" w:pos="3600"/>
        </w:tabs>
        <w:ind w:left="3600" w:hanging="360"/>
      </w:pPr>
      <w:rPr>
        <w:rFonts w:ascii="Geneva" w:hAnsi="Geneva" w:cs="Geneva" w:hint="default"/>
      </w:rPr>
    </w:lvl>
    <w:lvl w:ilvl="5" w:tplc="04090005" w:tentative="1">
      <w:start w:val="1"/>
      <w:numFmt w:val="bullet"/>
      <w:lvlText w:val=""/>
      <w:lvlJc w:val="left"/>
      <w:pPr>
        <w:tabs>
          <w:tab w:val="num" w:pos="4320"/>
        </w:tabs>
        <w:ind w:left="4320" w:hanging="360"/>
      </w:pPr>
      <w:rPr>
        <w:rFonts w:ascii="Calibri Light" w:hAnsi="Calibri Light" w:hint="default"/>
      </w:rPr>
    </w:lvl>
    <w:lvl w:ilvl="6" w:tplc="04090001" w:tentative="1">
      <w:start w:val="1"/>
      <w:numFmt w:val="bullet"/>
      <w:lvlText w:val=""/>
      <w:lvlJc w:val="left"/>
      <w:pPr>
        <w:tabs>
          <w:tab w:val="num" w:pos="5040"/>
        </w:tabs>
        <w:ind w:left="5040" w:hanging="360"/>
      </w:pPr>
      <w:rPr>
        <w:rFonts w:ascii="Calibri Light" w:hAnsi="Calibri Light" w:hint="default"/>
      </w:rPr>
    </w:lvl>
    <w:lvl w:ilvl="7" w:tplc="04090003" w:tentative="1">
      <w:start w:val="1"/>
      <w:numFmt w:val="bullet"/>
      <w:lvlText w:val="o"/>
      <w:lvlJc w:val="left"/>
      <w:pPr>
        <w:tabs>
          <w:tab w:val="num" w:pos="5760"/>
        </w:tabs>
        <w:ind w:left="5760" w:hanging="360"/>
      </w:pPr>
      <w:rPr>
        <w:rFonts w:ascii="Geneva" w:hAnsi="Geneva" w:cs="Geneva" w:hint="default"/>
      </w:rPr>
    </w:lvl>
    <w:lvl w:ilvl="8" w:tplc="04090005" w:tentative="1">
      <w:start w:val="1"/>
      <w:numFmt w:val="bullet"/>
      <w:lvlText w:val=""/>
      <w:lvlJc w:val="left"/>
      <w:pPr>
        <w:tabs>
          <w:tab w:val="num" w:pos="6480"/>
        </w:tabs>
        <w:ind w:left="6480" w:hanging="360"/>
      </w:pPr>
      <w:rPr>
        <w:rFonts w:ascii="Calibri Light" w:hAnsi="Calibri Light" w:hint="default"/>
      </w:r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6"/>
  </w:num>
  <w:num w:numId="6">
    <w:abstractNumId w:val="4"/>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ouse">
    <w15:presenceInfo w15:providerId="None" w15:userId="Crou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DateAndTime/>
  <w:printFractionalCharacterWidth/>
  <w:embedSystemFonts/>
  <w:bordersDoNotSurroundHeader/>
  <w:bordersDoNotSurroundFooter/>
  <w:hideSpellingErrors/>
  <w:activeWritingStyle w:appName="MSWord" w:lang="it-IT" w:vendorID="64" w:dllVersion="6" w:nlCheck="1" w:checkStyle="0"/>
  <w:activeWritingStyle w:appName="MSWord" w:lang="en-GB"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zh-CN" w:vendorID="64" w:dllVersion="0"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4873"/>
    <w:rsid w:val="0000505D"/>
    <w:rsid w:val="00005D24"/>
    <w:rsid w:val="00006563"/>
    <w:rsid w:val="0001088A"/>
    <w:rsid w:val="00010974"/>
    <w:rsid w:val="00010FDF"/>
    <w:rsid w:val="00011D4E"/>
    <w:rsid w:val="0001306C"/>
    <w:rsid w:val="0001437D"/>
    <w:rsid w:val="000159CB"/>
    <w:rsid w:val="00015C82"/>
    <w:rsid w:val="00016AB7"/>
    <w:rsid w:val="00016ED7"/>
    <w:rsid w:val="00017A62"/>
    <w:rsid w:val="0002070F"/>
    <w:rsid w:val="0002158E"/>
    <w:rsid w:val="00021682"/>
    <w:rsid w:val="00021A07"/>
    <w:rsid w:val="00021AEC"/>
    <w:rsid w:val="0002263C"/>
    <w:rsid w:val="000232AA"/>
    <w:rsid w:val="00024B15"/>
    <w:rsid w:val="000259C3"/>
    <w:rsid w:val="00025C66"/>
    <w:rsid w:val="0002683C"/>
    <w:rsid w:val="0002786D"/>
    <w:rsid w:val="00027CFA"/>
    <w:rsid w:val="00030543"/>
    <w:rsid w:val="00030BC5"/>
    <w:rsid w:val="00031622"/>
    <w:rsid w:val="000319C6"/>
    <w:rsid w:val="00031BA2"/>
    <w:rsid w:val="000323F2"/>
    <w:rsid w:val="00032412"/>
    <w:rsid w:val="00032CBC"/>
    <w:rsid w:val="00032D61"/>
    <w:rsid w:val="00032E2E"/>
    <w:rsid w:val="00032FF2"/>
    <w:rsid w:val="00033397"/>
    <w:rsid w:val="0003344A"/>
    <w:rsid w:val="0003376E"/>
    <w:rsid w:val="00033A19"/>
    <w:rsid w:val="00033F3F"/>
    <w:rsid w:val="0003455B"/>
    <w:rsid w:val="00034971"/>
    <w:rsid w:val="00034E00"/>
    <w:rsid w:val="00035BB7"/>
    <w:rsid w:val="00036295"/>
    <w:rsid w:val="000368CE"/>
    <w:rsid w:val="00036CAB"/>
    <w:rsid w:val="00040095"/>
    <w:rsid w:val="00042025"/>
    <w:rsid w:val="00042289"/>
    <w:rsid w:val="00043C34"/>
    <w:rsid w:val="0004605B"/>
    <w:rsid w:val="00046FD7"/>
    <w:rsid w:val="0005035A"/>
    <w:rsid w:val="00050609"/>
    <w:rsid w:val="00050C61"/>
    <w:rsid w:val="00052803"/>
    <w:rsid w:val="000530A6"/>
    <w:rsid w:val="000533E3"/>
    <w:rsid w:val="00053652"/>
    <w:rsid w:val="00053822"/>
    <w:rsid w:val="0005422E"/>
    <w:rsid w:val="0005505B"/>
    <w:rsid w:val="000550E6"/>
    <w:rsid w:val="0005521B"/>
    <w:rsid w:val="00055448"/>
    <w:rsid w:val="00055492"/>
    <w:rsid w:val="00055550"/>
    <w:rsid w:val="0005572E"/>
    <w:rsid w:val="0005578F"/>
    <w:rsid w:val="0005652B"/>
    <w:rsid w:val="00056655"/>
    <w:rsid w:val="000571CE"/>
    <w:rsid w:val="000572DE"/>
    <w:rsid w:val="00057843"/>
    <w:rsid w:val="00057C00"/>
    <w:rsid w:val="00060C8A"/>
    <w:rsid w:val="00061F7B"/>
    <w:rsid w:val="00063281"/>
    <w:rsid w:val="000637DF"/>
    <w:rsid w:val="000645BA"/>
    <w:rsid w:val="00064946"/>
    <w:rsid w:val="00064A46"/>
    <w:rsid w:val="00064C94"/>
    <w:rsid w:val="00065231"/>
    <w:rsid w:val="000663EF"/>
    <w:rsid w:val="000668F8"/>
    <w:rsid w:val="00066AE4"/>
    <w:rsid w:val="00067060"/>
    <w:rsid w:val="00070965"/>
    <w:rsid w:val="000714C1"/>
    <w:rsid w:val="00071AD5"/>
    <w:rsid w:val="00071D87"/>
    <w:rsid w:val="0007231B"/>
    <w:rsid w:val="00072472"/>
    <w:rsid w:val="000728C4"/>
    <w:rsid w:val="000735EF"/>
    <w:rsid w:val="00073DD5"/>
    <w:rsid w:val="00074D3B"/>
    <w:rsid w:val="000751EE"/>
    <w:rsid w:val="00076306"/>
    <w:rsid w:val="000769F3"/>
    <w:rsid w:val="00077438"/>
    <w:rsid w:val="000776C2"/>
    <w:rsid w:val="00077908"/>
    <w:rsid w:val="00077CB6"/>
    <w:rsid w:val="0008030E"/>
    <w:rsid w:val="00080512"/>
    <w:rsid w:val="00080547"/>
    <w:rsid w:val="00080801"/>
    <w:rsid w:val="00081045"/>
    <w:rsid w:val="00081653"/>
    <w:rsid w:val="00081910"/>
    <w:rsid w:val="00081923"/>
    <w:rsid w:val="000835D0"/>
    <w:rsid w:val="000839A6"/>
    <w:rsid w:val="000843B2"/>
    <w:rsid w:val="00084AA2"/>
    <w:rsid w:val="00084DCC"/>
    <w:rsid w:val="000858F8"/>
    <w:rsid w:val="00085B41"/>
    <w:rsid w:val="00085F17"/>
    <w:rsid w:val="00086F61"/>
    <w:rsid w:val="00086FAD"/>
    <w:rsid w:val="00087B50"/>
    <w:rsid w:val="00087C90"/>
    <w:rsid w:val="00090D40"/>
    <w:rsid w:val="00092B75"/>
    <w:rsid w:val="0009359D"/>
    <w:rsid w:val="00093728"/>
    <w:rsid w:val="00093D9E"/>
    <w:rsid w:val="00094055"/>
    <w:rsid w:val="00094843"/>
    <w:rsid w:val="00094C90"/>
    <w:rsid w:val="00095B14"/>
    <w:rsid w:val="000962BC"/>
    <w:rsid w:val="00096307"/>
    <w:rsid w:val="00096A99"/>
    <w:rsid w:val="00096BF8"/>
    <w:rsid w:val="00096D42"/>
    <w:rsid w:val="0009763F"/>
    <w:rsid w:val="00097806"/>
    <w:rsid w:val="00097D83"/>
    <w:rsid w:val="000A15F9"/>
    <w:rsid w:val="000A1949"/>
    <w:rsid w:val="000A2772"/>
    <w:rsid w:val="000A535C"/>
    <w:rsid w:val="000A5C0B"/>
    <w:rsid w:val="000A5FF3"/>
    <w:rsid w:val="000A65B8"/>
    <w:rsid w:val="000A6872"/>
    <w:rsid w:val="000A6EF4"/>
    <w:rsid w:val="000B0398"/>
    <w:rsid w:val="000B03C1"/>
    <w:rsid w:val="000B062B"/>
    <w:rsid w:val="000B0721"/>
    <w:rsid w:val="000B0D41"/>
    <w:rsid w:val="000B0E32"/>
    <w:rsid w:val="000B0ED9"/>
    <w:rsid w:val="000B12D1"/>
    <w:rsid w:val="000B14F4"/>
    <w:rsid w:val="000B19C7"/>
    <w:rsid w:val="000B1A29"/>
    <w:rsid w:val="000B1F0A"/>
    <w:rsid w:val="000B272A"/>
    <w:rsid w:val="000B2F57"/>
    <w:rsid w:val="000B3762"/>
    <w:rsid w:val="000B394E"/>
    <w:rsid w:val="000B3E68"/>
    <w:rsid w:val="000B470C"/>
    <w:rsid w:val="000B4EBF"/>
    <w:rsid w:val="000B57DA"/>
    <w:rsid w:val="000B5F5E"/>
    <w:rsid w:val="000C068C"/>
    <w:rsid w:val="000C0BAA"/>
    <w:rsid w:val="000C0FD4"/>
    <w:rsid w:val="000C1856"/>
    <w:rsid w:val="000C18EC"/>
    <w:rsid w:val="000C1A99"/>
    <w:rsid w:val="000C23AC"/>
    <w:rsid w:val="000C25EF"/>
    <w:rsid w:val="000C272D"/>
    <w:rsid w:val="000C2A2D"/>
    <w:rsid w:val="000C3359"/>
    <w:rsid w:val="000C37DA"/>
    <w:rsid w:val="000C537E"/>
    <w:rsid w:val="000C6381"/>
    <w:rsid w:val="000C63AA"/>
    <w:rsid w:val="000C67F4"/>
    <w:rsid w:val="000C6EA6"/>
    <w:rsid w:val="000C6F89"/>
    <w:rsid w:val="000C71FF"/>
    <w:rsid w:val="000C7357"/>
    <w:rsid w:val="000C7842"/>
    <w:rsid w:val="000D13FE"/>
    <w:rsid w:val="000D1938"/>
    <w:rsid w:val="000D1AE1"/>
    <w:rsid w:val="000D3047"/>
    <w:rsid w:val="000D3071"/>
    <w:rsid w:val="000D3306"/>
    <w:rsid w:val="000D3EF3"/>
    <w:rsid w:val="000D4A55"/>
    <w:rsid w:val="000D4B38"/>
    <w:rsid w:val="000D58AB"/>
    <w:rsid w:val="000D5AE0"/>
    <w:rsid w:val="000D62FA"/>
    <w:rsid w:val="000D7467"/>
    <w:rsid w:val="000D767B"/>
    <w:rsid w:val="000D7D40"/>
    <w:rsid w:val="000D7F8A"/>
    <w:rsid w:val="000E0635"/>
    <w:rsid w:val="000E12C5"/>
    <w:rsid w:val="000E217B"/>
    <w:rsid w:val="000E33E4"/>
    <w:rsid w:val="000E4C4F"/>
    <w:rsid w:val="000E523D"/>
    <w:rsid w:val="000E5293"/>
    <w:rsid w:val="000E553C"/>
    <w:rsid w:val="000E5E64"/>
    <w:rsid w:val="000E6976"/>
    <w:rsid w:val="000E6D34"/>
    <w:rsid w:val="000F18ED"/>
    <w:rsid w:val="000F22E5"/>
    <w:rsid w:val="000F32E9"/>
    <w:rsid w:val="000F603E"/>
    <w:rsid w:val="000F79D7"/>
    <w:rsid w:val="0010016C"/>
    <w:rsid w:val="0010032C"/>
    <w:rsid w:val="00100986"/>
    <w:rsid w:val="001010FD"/>
    <w:rsid w:val="00101A01"/>
    <w:rsid w:val="0010209D"/>
    <w:rsid w:val="001032A8"/>
    <w:rsid w:val="00103CB8"/>
    <w:rsid w:val="00103E16"/>
    <w:rsid w:val="00104465"/>
    <w:rsid w:val="001053E0"/>
    <w:rsid w:val="001058C2"/>
    <w:rsid w:val="00105D31"/>
    <w:rsid w:val="00105F9D"/>
    <w:rsid w:val="001067B1"/>
    <w:rsid w:val="00110C01"/>
    <w:rsid w:val="001111E7"/>
    <w:rsid w:val="00111223"/>
    <w:rsid w:val="001113CD"/>
    <w:rsid w:val="001114A9"/>
    <w:rsid w:val="0011179C"/>
    <w:rsid w:val="00111F2D"/>
    <w:rsid w:val="001139CA"/>
    <w:rsid w:val="00113EC0"/>
    <w:rsid w:val="00114582"/>
    <w:rsid w:val="00114664"/>
    <w:rsid w:val="00115FC5"/>
    <w:rsid w:val="0011650A"/>
    <w:rsid w:val="00116602"/>
    <w:rsid w:val="0011673F"/>
    <w:rsid w:val="00116EDA"/>
    <w:rsid w:val="00117252"/>
    <w:rsid w:val="00117745"/>
    <w:rsid w:val="00117794"/>
    <w:rsid w:val="00117B86"/>
    <w:rsid w:val="00117FE9"/>
    <w:rsid w:val="001204B9"/>
    <w:rsid w:val="001212C7"/>
    <w:rsid w:val="00121544"/>
    <w:rsid w:val="001216A4"/>
    <w:rsid w:val="0012238A"/>
    <w:rsid w:val="00123611"/>
    <w:rsid w:val="00123982"/>
    <w:rsid w:val="00123C2F"/>
    <w:rsid w:val="00125F47"/>
    <w:rsid w:val="00126D6D"/>
    <w:rsid w:val="001272F0"/>
    <w:rsid w:val="001300C4"/>
    <w:rsid w:val="001313F0"/>
    <w:rsid w:val="00131E06"/>
    <w:rsid w:val="0013282B"/>
    <w:rsid w:val="00132A21"/>
    <w:rsid w:val="00132E94"/>
    <w:rsid w:val="00136CAD"/>
    <w:rsid w:val="00137280"/>
    <w:rsid w:val="00137ACA"/>
    <w:rsid w:val="00140085"/>
    <w:rsid w:val="0014032E"/>
    <w:rsid w:val="001412A3"/>
    <w:rsid w:val="001413BD"/>
    <w:rsid w:val="00141DC4"/>
    <w:rsid w:val="00142D21"/>
    <w:rsid w:val="00142DC6"/>
    <w:rsid w:val="001451A9"/>
    <w:rsid w:val="00145590"/>
    <w:rsid w:val="0014633C"/>
    <w:rsid w:val="001473EA"/>
    <w:rsid w:val="001503E3"/>
    <w:rsid w:val="00150FBB"/>
    <w:rsid w:val="0015122C"/>
    <w:rsid w:val="00152A10"/>
    <w:rsid w:val="00152BB7"/>
    <w:rsid w:val="00153936"/>
    <w:rsid w:val="0015415A"/>
    <w:rsid w:val="00154BDD"/>
    <w:rsid w:val="00154CC9"/>
    <w:rsid w:val="00154F0C"/>
    <w:rsid w:val="0015501C"/>
    <w:rsid w:val="001559FF"/>
    <w:rsid w:val="00155B3F"/>
    <w:rsid w:val="00157C6F"/>
    <w:rsid w:val="001607A7"/>
    <w:rsid w:val="00160995"/>
    <w:rsid w:val="00161AAD"/>
    <w:rsid w:val="00162264"/>
    <w:rsid w:val="001627AF"/>
    <w:rsid w:val="001629BC"/>
    <w:rsid w:val="00163AD5"/>
    <w:rsid w:val="001646FE"/>
    <w:rsid w:val="00165EE5"/>
    <w:rsid w:val="001667E4"/>
    <w:rsid w:val="00166D2E"/>
    <w:rsid w:val="00166FDA"/>
    <w:rsid w:val="001714D9"/>
    <w:rsid w:val="001717E0"/>
    <w:rsid w:val="00171CB5"/>
    <w:rsid w:val="00172713"/>
    <w:rsid w:val="0017285C"/>
    <w:rsid w:val="00174638"/>
    <w:rsid w:val="00175401"/>
    <w:rsid w:val="0017560F"/>
    <w:rsid w:val="00176973"/>
    <w:rsid w:val="0017740C"/>
    <w:rsid w:val="00177591"/>
    <w:rsid w:val="00177BA8"/>
    <w:rsid w:val="001802CA"/>
    <w:rsid w:val="0018047A"/>
    <w:rsid w:val="00180D4E"/>
    <w:rsid w:val="0018228B"/>
    <w:rsid w:val="00182A41"/>
    <w:rsid w:val="0018312F"/>
    <w:rsid w:val="00183542"/>
    <w:rsid w:val="0018367C"/>
    <w:rsid w:val="00183AE3"/>
    <w:rsid w:val="001848D0"/>
    <w:rsid w:val="00184F88"/>
    <w:rsid w:val="00185215"/>
    <w:rsid w:val="00185387"/>
    <w:rsid w:val="00186308"/>
    <w:rsid w:val="001869AC"/>
    <w:rsid w:val="00186D83"/>
    <w:rsid w:val="001874D4"/>
    <w:rsid w:val="001901C1"/>
    <w:rsid w:val="00190B13"/>
    <w:rsid w:val="001916C0"/>
    <w:rsid w:val="0019272D"/>
    <w:rsid w:val="00193076"/>
    <w:rsid w:val="00193470"/>
    <w:rsid w:val="0019367D"/>
    <w:rsid w:val="001937FC"/>
    <w:rsid w:val="00194762"/>
    <w:rsid w:val="00194E74"/>
    <w:rsid w:val="00194FB0"/>
    <w:rsid w:val="00194FB1"/>
    <w:rsid w:val="0019502B"/>
    <w:rsid w:val="00195687"/>
    <w:rsid w:val="0019573C"/>
    <w:rsid w:val="001964BD"/>
    <w:rsid w:val="001964E4"/>
    <w:rsid w:val="00197389"/>
    <w:rsid w:val="00197CE2"/>
    <w:rsid w:val="001A0E1B"/>
    <w:rsid w:val="001A2298"/>
    <w:rsid w:val="001A245D"/>
    <w:rsid w:val="001A25CC"/>
    <w:rsid w:val="001A271A"/>
    <w:rsid w:val="001A2D1F"/>
    <w:rsid w:val="001A2E2A"/>
    <w:rsid w:val="001A367A"/>
    <w:rsid w:val="001A3B92"/>
    <w:rsid w:val="001A3EC3"/>
    <w:rsid w:val="001A6CB4"/>
    <w:rsid w:val="001A7810"/>
    <w:rsid w:val="001A7926"/>
    <w:rsid w:val="001A7A38"/>
    <w:rsid w:val="001B0850"/>
    <w:rsid w:val="001B0E5E"/>
    <w:rsid w:val="001B1914"/>
    <w:rsid w:val="001B1CCD"/>
    <w:rsid w:val="001B1FE2"/>
    <w:rsid w:val="001B388E"/>
    <w:rsid w:val="001B4105"/>
    <w:rsid w:val="001B41B3"/>
    <w:rsid w:val="001B4644"/>
    <w:rsid w:val="001B5D91"/>
    <w:rsid w:val="001B6A09"/>
    <w:rsid w:val="001B6AEF"/>
    <w:rsid w:val="001B7237"/>
    <w:rsid w:val="001B7A0C"/>
    <w:rsid w:val="001C0638"/>
    <w:rsid w:val="001C0E8B"/>
    <w:rsid w:val="001C181E"/>
    <w:rsid w:val="001C1EA4"/>
    <w:rsid w:val="001C2399"/>
    <w:rsid w:val="001C3184"/>
    <w:rsid w:val="001C3B5A"/>
    <w:rsid w:val="001C4249"/>
    <w:rsid w:val="001C4372"/>
    <w:rsid w:val="001C4404"/>
    <w:rsid w:val="001C4677"/>
    <w:rsid w:val="001C55A2"/>
    <w:rsid w:val="001C7A2D"/>
    <w:rsid w:val="001D02E2"/>
    <w:rsid w:val="001D11A9"/>
    <w:rsid w:val="001D1228"/>
    <w:rsid w:val="001D1864"/>
    <w:rsid w:val="001D2EDB"/>
    <w:rsid w:val="001D3261"/>
    <w:rsid w:val="001D33C7"/>
    <w:rsid w:val="001D34EF"/>
    <w:rsid w:val="001D3C36"/>
    <w:rsid w:val="001D3C5E"/>
    <w:rsid w:val="001D46E9"/>
    <w:rsid w:val="001D56E0"/>
    <w:rsid w:val="001D6E0D"/>
    <w:rsid w:val="001D74D1"/>
    <w:rsid w:val="001D7A14"/>
    <w:rsid w:val="001E1117"/>
    <w:rsid w:val="001E21E2"/>
    <w:rsid w:val="001E2274"/>
    <w:rsid w:val="001E31F6"/>
    <w:rsid w:val="001E3AA1"/>
    <w:rsid w:val="001E40AF"/>
    <w:rsid w:val="001E4644"/>
    <w:rsid w:val="001E51EC"/>
    <w:rsid w:val="001E593D"/>
    <w:rsid w:val="001E59CF"/>
    <w:rsid w:val="001E5D52"/>
    <w:rsid w:val="001E6945"/>
    <w:rsid w:val="001E70BC"/>
    <w:rsid w:val="001E7894"/>
    <w:rsid w:val="001E7C85"/>
    <w:rsid w:val="001E7D10"/>
    <w:rsid w:val="001F027A"/>
    <w:rsid w:val="001F03B9"/>
    <w:rsid w:val="001F168B"/>
    <w:rsid w:val="001F2196"/>
    <w:rsid w:val="001F258C"/>
    <w:rsid w:val="001F2B2E"/>
    <w:rsid w:val="001F3133"/>
    <w:rsid w:val="001F371A"/>
    <w:rsid w:val="001F3AB3"/>
    <w:rsid w:val="001F4719"/>
    <w:rsid w:val="001F47C9"/>
    <w:rsid w:val="001F4B66"/>
    <w:rsid w:val="001F5238"/>
    <w:rsid w:val="001F621B"/>
    <w:rsid w:val="001F6D42"/>
    <w:rsid w:val="001F7096"/>
    <w:rsid w:val="001F7738"/>
    <w:rsid w:val="0020187E"/>
    <w:rsid w:val="0020240D"/>
    <w:rsid w:val="0020432E"/>
    <w:rsid w:val="00204760"/>
    <w:rsid w:val="00204A13"/>
    <w:rsid w:val="00204F95"/>
    <w:rsid w:val="002054B8"/>
    <w:rsid w:val="00206C01"/>
    <w:rsid w:val="002101A6"/>
    <w:rsid w:val="0021085C"/>
    <w:rsid w:val="00210888"/>
    <w:rsid w:val="00210D1C"/>
    <w:rsid w:val="00211893"/>
    <w:rsid w:val="00212157"/>
    <w:rsid w:val="002136AB"/>
    <w:rsid w:val="00213F7F"/>
    <w:rsid w:val="0021429F"/>
    <w:rsid w:val="00214438"/>
    <w:rsid w:val="002160BF"/>
    <w:rsid w:val="0021618C"/>
    <w:rsid w:val="00216814"/>
    <w:rsid w:val="00216F30"/>
    <w:rsid w:val="0021715B"/>
    <w:rsid w:val="002175D3"/>
    <w:rsid w:val="00220D44"/>
    <w:rsid w:val="00220DB2"/>
    <w:rsid w:val="00220DC1"/>
    <w:rsid w:val="002217B9"/>
    <w:rsid w:val="00221AE8"/>
    <w:rsid w:val="00221C32"/>
    <w:rsid w:val="00223495"/>
    <w:rsid w:val="0022405A"/>
    <w:rsid w:val="0022494D"/>
    <w:rsid w:val="00225152"/>
    <w:rsid w:val="00226254"/>
    <w:rsid w:val="00226E7E"/>
    <w:rsid w:val="002275D5"/>
    <w:rsid w:val="002303EF"/>
    <w:rsid w:val="0023073B"/>
    <w:rsid w:val="00230912"/>
    <w:rsid w:val="00230CD2"/>
    <w:rsid w:val="00231786"/>
    <w:rsid w:val="00232212"/>
    <w:rsid w:val="00232543"/>
    <w:rsid w:val="00232D2E"/>
    <w:rsid w:val="002334D2"/>
    <w:rsid w:val="00235325"/>
    <w:rsid w:val="00235849"/>
    <w:rsid w:val="00235A28"/>
    <w:rsid w:val="00236289"/>
    <w:rsid w:val="002363DC"/>
    <w:rsid w:val="002363F3"/>
    <w:rsid w:val="00236686"/>
    <w:rsid w:val="00236E2C"/>
    <w:rsid w:val="0023712D"/>
    <w:rsid w:val="002373F6"/>
    <w:rsid w:val="00237814"/>
    <w:rsid w:val="00237D1D"/>
    <w:rsid w:val="00240EF1"/>
    <w:rsid w:val="00241A9E"/>
    <w:rsid w:val="00242F6D"/>
    <w:rsid w:val="00242FE7"/>
    <w:rsid w:val="002436BA"/>
    <w:rsid w:val="00243C1E"/>
    <w:rsid w:val="00244EE1"/>
    <w:rsid w:val="002452AC"/>
    <w:rsid w:val="00245A15"/>
    <w:rsid w:val="00250712"/>
    <w:rsid w:val="00250864"/>
    <w:rsid w:val="00250BB9"/>
    <w:rsid w:val="00250D0D"/>
    <w:rsid w:val="00250DD2"/>
    <w:rsid w:val="00251300"/>
    <w:rsid w:val="002525AA"/>
    <w:rsid w:val="0025288F"/>
    <w:rsid w:val="00252E85"/>
    <w:rsid w:val="0025399F"/>
    <w:rsid w:val="002571D4"/>
    <w:rsid w:val="00257A9A"/>
    <w:rsid w:val="00257F09"/>
    <w:rsid w:val="002609A7"/>
    <w:rsid w:val="002613BB"/>
    <w:rsid w:val="0026205C"/>
    <w:rsid w:val="002620A5"/>
    <w:rsid w:val="00263588"/>
    <w:rsid w:val="002639E1"/>
    <w:rsid w:val="00264A2F"/>
    <w:rsid w:val="002654D5"/>
    <w:rsid w:val="002658EC"/>
    <w:rsid w:val="00265ECA"/>
    <w:rsid w:val="002664C7"/>
    <w:rsid w:val="00266E2E"/>
    <w:rsid w:val="0026785D"/>
    <w:rsid w:val="00267CB3"/>
    <w:rsid w:val="0027048E"/>
    <w:rsid w:val="00272201"/>
    <w:rsid w:val="0027238B"/>
    <w:rsid w:val="00273BBA"/>
    <w:rsid w:val="00274BB2"/>
    <w:rsid w:val="00274FBF"/>
    <w:rsid w:val="00275567"/>
    <w:rsid w:val="002760E5"/>
    <w:rsid w:val="002769C1"/>
    <w:rsid w:val="00280338"/>
    <w:rsid w:val="00280F10"/>
    <w:rsid w:val="0028283D"/>
    <w:rsid w:val="00282FDD"/>
    <w:rsid w:val="0028368A"/>
    <w:rsid w:val="00283910"/>
    <w:rsid w:val="00283AD2"/>
    <w:rsid w:val="00283B7E"/>
    <w:rsid w:val="00284DAE"/>
    <w:rsid w:val="00284F68"/>
    <w:rsid w:val="00285216"/>
    <w:rsid w:val="00285984"/>
    <w:rsid w:val="0028643D"/>
    <w:rsid w:val="00286492"/>
    <w:rsid w:val="002865F6"/>
    <w:rsid w:val="00286BEF"/>
    <w:rsid w:val="00286D1E"/>
    <w:rsid w:val="00287AC8"/>
    <w:rsid w:val="00287E37"/>
    <w:rsid w:val="00290126"/>
    <w:rsid w:val="002909B3"/>
    <w:rsid w:val="00290AC0"/>
    <w:rsid w:val="00291A5D"/>
    <w:rsid w:val="00294ED0"/>
    <w:rsid w:val="0029550F"/>
    <w:rsid w:val="0029552C"/>
    <w:rsid w:val="00295806"/>
    <w:rsid w:val="00296B14"/>
    <w:rsid w:val="00296F01"/>
    <w:rsid w:val="00297336"/>
    <w:rsid w:val="002A09F5"/>
    <w:rsid w:val="002A14C6"/>
    <w:rsid w:val="002A1C7D"/>
    <w:rsid w:val="002A25E7"/>
    <w:rsid w:val="002A3BCD"/>
    <w:rsid w:val="002A4BFB"/>
    <w:rsid w:val="002A58BA"/>
    <w:rsid w:val="002A7E75"/>
    <w:rsid w:val="002B0A1A"/>
    <w:rsid w:val="002B1B71"/>
    <w:rsid w:val="002B278E"/>
    <w:rsid w:val="002B2AD9"/>
    <w:rsid w:val="002B2E12"/>
    <w:rsid w:val="002B3318"/>
    <w:rsid w:val="002B38D4"/>
    <w:rsid w:val="002B4A7C"/>
    <w:rsid w:val="002B52AC"/>
    <w:rsid w:val="002B52D6"/>
    <w:rsid w:val="002B56E1"/>
    <w:rsid w:val="002B6596"/>
    <w:rsid w:val="002B662A"/>
    <w:rsid w:val="002B689A"/>
    <w:rsid w:val="002B6A6D"/>
    <w:rsid w:val="002C0140"/>
    <w:rsid w:val="002C03A6"/>
    <w:rsid w:val="002C04F7"/>
    <w:rsid w:val="002C0D02"/>
    <w:rsid w:val="002C0D6E"/>
    <w:rsid w:val="002C0E7B"/>
    <w:rsid w:val="002C1BE8"/>
    <w:rsid w:val="002C25BB"/>
    <w:rsid w:val="002C4026"/>
    <w:rsid w:val="002C473D"/>
    <w:rsid w:val="002C6B42"/>
    <w:rsid w:val="002C7996"/>
    <w:rsid w:val="002D011B"/>
    <w:rsid w:val="002D09AF"/>
    <w:rsid w:val="002D2583"/>
    <w:rsid w:val="002D2597"/>
    <w:rsid w:val="002D31CE"/>
    <w:rsid w:val="002D3C39"/>
    <w:rsid w:val="002D434C"/>
    <w:rsid w:val="002D4A08"/>
    <w:rsid w:val="002D4E3D"/>
    <w:rsid w:val="002D4FAC"/>
    <w:rsid w:val="002D503C"/>
    <w:rsid w:val="002D5C16"/>
    <w:rsid w:val="002D6466"/>
    <w:rsid w:val="002D654B"/>
    <w:rsid w:val="002D68AC"/>
    <w:rsid w:val="002D7267"/>
    <w:rsid w:val="002D72E9"/>
    <w:rsid w:val="002D76CA"/>
    <w:rsid w:val="002D77AD"/>
    <w:rsid w:val="002E06BD"/>
    <w:rsid w:val="002E0C09"/>
    <w:rsid w:val="002E1EEE"/>
    <w:rsid w:val="002E1FBE"/>
    <w:rsid w:val="002E2804"/>
    <w:rsid w:val="002E2F58"/>
    <w:rsid w:val="002E30F1"/>
    <w:rsid w:val="002E41AC"/>
    <w:rsid w:val="002E46A9"/>
    <w:rsid w:val="002E4A20"/>
    <w:rsid w:val="002E568B"/>
    <w:rsid w:val="002E60D1"/>
    <w:rsid w:val="002E64D3"/>
    <w:rsid w:val="002E7071"/>
    <w:rsid w:val="002E73D8"/>
    <w:rsid w:val="002E7F47"/>
    <w:rsid w:val="002F07EB"/>
    <w:rsid w:val="002F0854"/>
    <w:rsid w:val="002F1D4E"/>
    <w:rsid w:val="002F2E0A"/>
    <w:rsid w:val="002F3129"/>
    <w:rsid w:val="002F332D"/>
    <w:rsid w:val="002F3A97"/>
    <w:rsid w:val="002F4586"/>
    <w:rsid w:val="002F4F78"/>
    <w:rsid w:val="002F5303"/>
    <w:rsid w:val="002F555C"/>
    <w:rsid w:val="002F6FA5"/>
    <w:rsid w:val="00300884"/>
    <w:rsid w:val="00300A40"/>
    <w:rsid w:val="00300A86"/>
    <w:rsid w:val="00301288"/>
    <w:rsid w:val="00301CA2"/>
    <w:rsid w:val="003034ED"/>
    <w:rsid w:val="003035BA"/>
    <w:rsid w:val="003045D0"/>
    <w:rsid w:val="0030483B"/>
    <w:rsid w:val="00305051"/>
    <w:rsid w:val="00305255"/>
    <w:rsid w:val="003058AB"/>
    <w:rsid w:val="003068B4"/>
    <w:rsid w:val="003077A7"/>
    <w:rsid w:val="0030788E"/>
    <w:rsid w:val="00307A19"/>
    <w:rsid w:val="0031040D"/>
    <w:rsid w:val="00311163"/>
    <w:rsid w:val="003111CD"/>
    <w:rsid w:val="003118CB"/>
    <w:rsid w:val="00312E88"/>
    <w:rsid w:val="00312FFA"/>
    <w:rsid w:val="00314B52"/>
    <w:rsid w:val="00314C0C"/>
    <w:rsid w:val="00315821"/>
    <w:rsid w:val="00315891"/>
    <w:rsid w:val="00315AE3"/>
    <w:rsid w:val="0031640D"/>
    <w:rsid w:val="0031694C"/>
    <w:rsid w:val="00316C00"/>
    <w:rsid w:val="00316CC5"/>
    <w:rsid w:val="003172DC"/>
    <w:rsid w:val="00317B5B"/>
    <w:rsid w:val="0032021C"/>
    <w:rsid w:val="003203E8"/>
    <w:rsid w:val="003208AB"/>
    <w:rsid w:val="00320995"/>
    <w:rsid w:val="00320C45"/>
    <w:rsid w:val="003210DC"/>
    <w:rsid w:val="00321330"/>
    <w:rsid w:val="0032201F"/>
    <w:rsid w:val="00322C10"/>
    <w:rsid w:val="00322ED8"/>
    <w:rsid w:val="00324018"/>
    <w:rsid w:val="00324196"/>
    <w:rsid w:val="00324A47"/>
    <w:rsid w:val="00324C00"/>
    <w:rsid w:val="003266F1"/>
    <w:rsid w:val="00326CCE"/>
    <w:rsid w:val="00326EDA"/>
    <w:rsid w:val="003300AA"/>
    <w:rsid w:val="003302E0"/>
    <w:rsid w:val="0033130E"/>
    <w:rsid w:val="00331DC5"/>
    <w:rsid w:val="0033284B"/>
    <w:rsid w:val="003335D5"/>
    <w:rsid w:val="00333B50"/>
    <w:rsid w:val="00333BF9"/>
    <w:rsid w:val="00336E89"/>
    <w:rsid w:val="0033727E"/>
    <w:rsid w:val="00340695"/>
    <w:rsid w:val="00340CB1"/>
    <w:rsid w:val="003426F2"/>
    <w:rsid w:val="00342BAC"/>
    <w:rsid w:val="00343169"/>
    <w:rsid w:val="0034318E"/>
    <w:rsid w:val="003432F1"/>
    <w:rsid w:val="00343810"/>
    <w:rsid w:val="00344D5E"/>
    <w:rsid w:val="00345259"/>
    <w:rsid w:val="003463CC"/>
    <w:rsid w:val="00347079"/>
    <w:rsid w:val="0034789F"/>
    <w:rsid w:val="00350C46"/>
    <w:rsid w:val="00351037"/>
    <w:rsid w:val="00351096"/>
    <w:rsid w:val="003511BA"/>
    <w:rsid w:val="00351ADC"/>
    <w:rsid w:val="00351B6B"/>
    <w:rsid w:val="00352EFC"/>
    <w:rsid w:val="00353174"/>
    <w:rsid w:val="00353390"/>
    <w:rsid w:val="00353C20"/>
    <w:rsid w:val="003540A4"/>
    <w:rsid w:val="00354400"/>
    <w:rsid w:val="00354451"/>
    <w:rsid w:val="0035462D"/>
    <w:rsid w:val="00356D88"/>
    <w:rsid w:val="00357E11"/>
    <w:rsid w:val="003609C8"/>
    <w:rsid w:val="00361301"/>
    <w:rsid w:val="0036160D"/>
    <w:rsid w:val="0036180D"/>
    <w:rsid w:val="0036183C"/>
    <w:rsid w:val="0036231F"/>
    <w:rsid w:val="003625B8"/>
    <w:rsid w:val="003659E6"/>
    <w:rsid w:val="003662D1"/>
    <w:rsid w:val="003666C3"/>
    <w:rsid w:val="003668D2"/>
    <w:rsid w:val="00366B30"/>
    <w:rsid w:val="0036717A"/>
    <w:rsid w:val="00367389"/>
    <w:rsid w:val="003701A7"/>
    <w:rsid w:val="00370B5B"/>
    <w:rsid w:val="003721B3"/>
    <w:rsid w:val="003727F0"/>
    <w:rsid w:val="00372863"/>
    <w:rsid w:val="00372E4C"/>
    <w:rsid w:val="00373CB8"/>
    <w:rsid w:val="00374500"/>
    <w:rsid w:val="0037450A"/>
    <w:rsid w:val="003749D8"/>
    <w:rsid w:val="00374BA3"/>
    <w:rsid w:val="003750B5"/>
    <w:rsid w:val="00375C3A"/>
    <w:rsid w:val="00375C89"/>
    <w:rsid w:val="00376FEE"/>
    <w:rsid w:val="003771F7"/>
    <w:rsid w:val="003818A0"/>
    <w:rsid w:val="00382C28"/>
    <w:rsid w:val="003830BF"/>
    <w:rsid w:val="003832D5"/>
    <w:rsid w:val="00383A65"/>
    <w:rsid w:val="00384060"/>
    <w:rsid w:val="003841A4"/>
    <w:rsid w:val="00385077"/>
    <w:rsid w:val="003878F7"/>
    <w:rsid w:val="00387BB3"/>
    <w:rsid w:val="0039057F"/>
    <w:rsid w:val="003905E1"/>
    <w:rsid w:val="0039220E"/>
    <w:rsid w:val="0039228A"/>
    <w:rsid w:val="0039253A"/>
    <w:rsid w:val="00392D7B"/>
    <w:rsid w:val="0039352C"/>
    <w:rsid w:val="00393B31"/>
    <w:rsid w:val="00393BD3"/>
    <w:rsid w:val="003945C5"/>
    <w:rsid w:val="003954C4"/>
    <w:rsid w:val="00395E87"/>
    <w:rsid w:val="0039665A"/>
    <w:rsid w:val="00397F52"/>
    <w:rsid w:val="003A1314"/>
    <w:rsid w:val="003A1C6D"/>
    <w:rsid w:val="003A1DFE"/>
    <w:rsid w:val="003A2116"/>
    <w:rsid w:val="003A27BB"/>
    <w:rsid w:val="003A2C04"/>
    <w:rsid w:val="003A33F7"/>
    <w:rsid w:val="003A3534"/>
    <w:rsid w:val="003A37C1"/>
    <w:rsid w:val="003A3C79"/>
    <w:rsid w:val="003A4373"/>
    <w:rsid w:val="003A464E"/>
    <w:rsid w:val="003A4ED0"/>
    <w:rsid w:val="003A4F0D"/>
    <w:rsid w:val="003A59A9"/>
    <w:rsid w:val="003A605E"/>
    <w:rsid w:val="003A61DF"/>
    <w:rsid w:val="003A627A"/>
    <w:rsid w:val="003A6F4C"/>
    <w:rsid w:val="003A7D4E"/>
    <w:rsid w:val="003B0F52"/>
    <w:rsid w:val="003B1AF4"/>
    <w:rsid w:val="003B2C04"/>
    <w:rsid w:val="003B3BC6"/>
    <w:rsid w:val="003B3CA7"/>
    <w:rsid w:val="003B3E42"/>
    <w:rsid w:val="003B43E6"/>
    <w:rsid w:val="003B4C87"/>
    <w:rsid w:val="003B639E"/>
    <w:rsid w:val="003B65C7"/>
    <w:rsid w:val="003B6864"/>
    <w:rsid w:val="003B765A"/>
    <w:rsid w:val="003B7F11"/>
    <w:rsid w:val="003C0756"/>
    <w:rsid w:val="003C140C"/>
    <w:rsid w:val="003C2A81"/>
    <w:rsid w:val="003C2CE8"/>
    <w:rsid w:val="003C393D"/>
    <w:rsid w:val="003C4C5C"/>
    <w:rsid w:val="003C50B3"/>
    <w:rsid w:val="003C5C73"/>
    <w:rsid w:val="003C6068"/>
    <w:rsid w:val="003C7548"/>
    <w:rsid w:val="003C7C27"/>
    <w:rsid w:val="003D028F"/>
    <w:rsid w:val="003D034B"/>
    <w:rsid w:val="003D0624"/>
    <w:rsid w:val="003D0737"/>
    <w:rsid w:val="003D1008"/>
    <w:rsid w:val="003D1ED5"/>
    <w:rsid w:val="003D2C1D"/>
    <w:rsid w:val="003D41FA"/>
    <w:rsid w:val="003D4BF0"/>
    <w:rsid w:val="003D573A"/>
    <w:rsid w:val="003D6500"/>
    <w:rsid w:val="003D67C5"/>
    <w:rsid w:val="003D7AE9"/>
    <w:rsid w:val="003E08DC"/>
    <w:rsid w:val="003E1582"/>
    <w:rsid w:val="003E3425"/>
    <w:rsid w:val="003E3811"/>
    <w:rsid w:val="003E540C"/>
    <w:rsid w:val="003E58F1"/>
    <w:rsid w:val="003E59EF"/>
    <w:rsid w:val="003E5A2F"/>
    <w:rsid w:val="003E6685"/>
    <w:rsid w:val="003E6ED5"/>
    <w:rsid w:val="003F0640"/>
    <w:rsid w:val="003F3559"/>
    <w:rsid w:val="003F3599"/>
    <w:rsid w:val="003F3814"/>
    <w:rsid w:val="003F4BCB"/>
    <w:rsid w:val="003F61CE"/>
    <w:rsid w:val="003F66B0"/>
    <w:rsid w:val="003F6AB5"/>
    <w:rsid w:val="003F78DD"/>
    <w:rsid w:val="003F7B3D"/>
    <w:rsid w:val="00400890"/>
    <w:rsid w:val="004008AC"/>
    <w:rsid w:val="00400962"/>
    <w:rsid w:val="0040104C"/>
    <w:rsid w:val="004019C7"/>
    <w:rsid w:val="0040435D"/>
    <w:rsid w:val="004047B4"/>
    <w:rsid w:val="00405367"/>
    <w:rsid w:val="00405541"/>
    <w:rsid w:val="0040559C"/>
    <w:rsid w:val="00405F63"/>
    <w:rsid w:val="00406938"/>
    <w:rsid w:val="004069E0"/>
    <w:rsid w:val="00407A93"/>
    <w:rsid w:val="004103F0"/>
    <w:rsid w:val="00410E3A"/>
    <w:rsid w:val="0041160D"/>
    <w:rsid w:val="004117A2"/>
    <w:rsid w:val="00411B24"/>
    <w:rsid w:val="004124A2"/>
    <w:rsid w:val="00412A64"/>
    <w:rsid w:val="00412FF9"/>
    <w:rsid w:val="004133DA"/>
    <w:rsid w:val="0041353A"/>
    <w:rsid w:val="00413C5A"/>
    <w:rsid w:val="00413DDC"/>
    <w:rsid w:val="00413ECD"/>
    <w:rsid w:val="00414F39"/>
    <w:rsid w:val="004154EF"/>
    <w:rsid w:val="00416A9C"/>
    <w:rsid w:val="00420D4C"/>
    <w:rsid w:val="0042194F"/>
    <w:rsid w:val="00421BC8"/>
    <w:rsid w:val="00421E00"/>
    <w:rsid w:val="0042304E"/>
    <w:rsid w:val="00423AAF"/>
    <w:rsid w:val="00425544"/>
    <w:rsid w:val="00425C9A"/>
    <w:rsid w:val="00426E3E"/>
    <w:rsid w:val="0042774E"/>
    <w:rsid w:val="00427BB2"/>
    <w:rsid w:val="00430149"/>
    <w:rsid w:val="004303DB"/>
    <w:rsid w:val="00431A0E"/>
    <w:rsid w:val="00431B57"/>
    <w:rsid w:val="004325DC"/>
    <w:rsid w:val="00432D19"/>
    <w:rsid w:val="00433101"/>
    <w:rsid w:val="00433858"/>
    <w:rsid w:val="004343F7"/>
    <w:rsid w:val="00434D38"/>
    <w:rsid w:val="00434E4B"/>
    <w:rsid w:val="004358FE"/>
    <w:rsid w:val="0043640A"/>
    <w:rsid w:val="0043735A"/>
    <w:rsid w:val="00437E60"/>
    <w:rsid w:val="00437F2D"/>
    <w:rsid w:val="00440B2A"/>
    <w:rsid w:val="00441147"/>
    <w:rsid w:val="00441401"/>
    <w:rsid w:val="004416D0"/>
    <w:rsid w:val="004419C5"/>
    <w:rsid w:val="00442E05"/>
    <w:rsid w:val="0044365F"/>
    <w:rsid w:val="00443687"/>
    <w:rsid w:val="004436BB"/>
    <w:rsid w:val="00444223"/>
    <w:rsid w:val="00444ABF"/>
    <w:rsid w:val="00445041"/>
    <w:rsid w:val="00446FAF"/>
    <w:rsid w:val="004474CC"/>
    <w:rsid w:val="0045039F"/>
    <w:rsid w:val="00450568"/>
    <w:rsid w:val="00450988"/>
    <w:rsid w:val="004520D3"/>
    <w:rsid w:val="004524D2"/>
    <w:rsid w:val="00452B60"/>
    <w:rsid w:val="0045372E"/>
    <w:rsid w:val="00454741"/>
    <w:rsid w:val="00454803"/>
    <w:rsid w:val="00454B21"/>
    <w:rsid w:val="0045530E"/>
    <w:rsid w:val="00456D79"/>
    <w:rsid w:val="0045750D"/>
    <w:rsid w:val="004577B5"/>
    <w:rsid w:val="004609C0"/>
    <w:rsid w:val="00460E81"/>
    <w:rsid w:val="004613F2"/>
    <w:rsid w:val="004658E1"/>
    <w:rsid w:val="00466075"/>
    <w:rsid w:val="004709AE"/>
    <w:rsid w:val="00471895"/>
    <w:rsid w:val="00472708"/>
    <w:rsid w:val="00474884"/>
    <w:rsid w:val="004750C7"/>
    <w:rsid w:val="0047518E"/>
    <w:rsid w:val="004754CA"/>
    <w:rsid w:val="00475B72"/>
    <w:rsid w:val="004761E7"/>
    <w:rsid w:val="004765A3"/>
    <w:rsid w:val="00477067"/>
    <w:rsid w:val="0048076D"/>
    <w:rsid w:val="00481F93"/>
    <w:rsid w:val="00482B0F"/>
    <w:rsid w:val="00483B30"/>
    <w:rsid w:val="004847FB"/>
    <w:rsid w:val="004851CF"/>
    <w:rsid w:val="004858C8"/>
    <w:rsid w:val="00485EE8"/>
    <w:rsid w:val="0048650D"/>
    <w:rsid w:val="004865C1"/>
    <w:rsid w:val="004866D9"/>
    <w:rsid w:val="00487AB1"/>
    <w:rsid w:val="00487C53"/>
    <w:rsid w:val="00487CC6"/>
    <w:rsid w:val="00490680"/>
    <w:rsid w:val="00491E90"/>
    <w:rsid w:val="00492C36"/>
    <w:rsid w:val="00492C5E"/>
    <w:rsid w:val="004934C1"/>
    <w:rsid w:val="00493577"/>
    <w:rsid w:val="0049483B"/>
    <w:rsid w:val="004949CA"/>
    <w:rsid w:val="004952A7"/>
    <w:rsid w:val="00495465"/>
    <w:rsid w:val="00495D87"/>
    <w:rsid w:val="00495FE2"/>
    <w:rsid w:val="00497350"/>
    <w:rsid w:val="004977DC"/>
    <w:rsid w:val="00497A4B"/>
    <w:rsid w:val="00497E17"/>
    <w:rsid w:val="00497F34"/>
    <w:rsid w:val="00497F96"/>
    <w:rsid w:val="004A07C1"/>
    <w:rsid w:val="004A0A64"/>
    <w:rsid w:val="004A21D2"/>
    <w:rsid w:val="004A23F3"/>
    <w:rsid w:val="004A36CE"/>
    <w:rsid w:val="004A377E"/>
    <w:rsid w:val="004A393D"/>
    <w:rsid w:val="004A3DDE"/>
    <w:rsid w:val="004A4233"/>
    <w:rsid w:val="004A451B"/>
    <w:rsid w:val="004A4679"/>
    <w:rsid w:val="004A50CC"/>
    <w:rsid w:val="004A517C"/>
    <w:rsid w:val="004A6E73"/>
    <w:rsid w:val="004B0268"/>
    <w:rsid w:val="004B0A95"/>
    <w:rsid w:val="004B0FA5"/>
    <w:rsid w:val="004B1487"/>
    <w:rsid w:val="004B1488"/>
    <w:rsid w:val="004B25E9"/>
    <w:rsid w:val="004B2981"/>
    <w:rsid w:val="004B4942"/>
    <w:rsid w:val="004B58AF"/>
    <w:rsid w:val="004B598A"/>
    <w:rsid w:val="004B6126"/>
    <w:rsid w:val="004B6F9F"/>
    <w:rsid w:val="004C265F"/>
    <w:rsid w:val="004C2B03"/>
    <w:rsid w:val="004C32E0"/>
    <w:rsid w:val="004C36AE"/>
    <w:rsid w:val="004C3C26"/>
    <w:rsid w:val="004C43C3"/>
    <w:rsid w:val="004C5D49"/>
    <w:rsid w:val="004C6299"/>
    <w:rsid w:val="004C7001"/>
    <w:rsid w:val="004C74E2"/>
    <w:rsid w:val="004D0CA9"/>
    <w:rsid w:val="004D12F5"/>
    <w:rsid w:val="004D1D6A"/>
    <w:rsid w:val="004D2CC8"/>
    <w:rsid w:val="004D3578"/>
    <w:rsid w:val="004D3586"/>
    <w:rsid w:val="004D4221"/>
    <w:rsid w:val="004D454D"/>
    <w:rsid w:val="004D4661"/>
    <w:rsid w:val="004D48E3"/>
    <w:rsid w:val="004D5021"/>
    <w:rsid w:val="004D5A5B"/>
    <w:rsid w:val="004D5DEE"/>
    <w:rsid w:val="004D611C"/>
    <w:rsid w:val="004D6C41"/>
    <w:rsid w:val="004E01A1"/>
    <w:rsid w:val="004E026A"/>
    <w:rsid w:val="004E18A1"/>
    <w:rsid w:val="004E1E1A"/>
    <w:rsid w:val="004E2061"/>
    <w:rsid w:val="004E213A"/>
    <w:rsid w:val="004E333E"/>
    <w:rsid w:val="004E3B65"/>
    <w:rsid w:val="004E3C1B"/>
    <w:rsid w:val="004E4329"/>
    <w:rsid w:val="004E4CC8"/>
    <w:rsid w:val="004E4FDA"/>
    <w:rsid w:val="004F0017"/>
    <w:rsid w:val="004F0D11"/>
    <w:rsid w:val="004F1438"/>
    <w:rsid w:val="004F19EC"/>
    <w:rsid w:val="004F2065"/>
    <w:rsid w:val="004F20B3"/>
    <w:rsid w:val="004F3C31"/>
    <w:rsid w:val="004F4192"/>
    <w:rsid w:val="004F425A"/>
    <w:rsid w:val="004F4A35"/>
    <w:rsid w:val="004F636A"/>
    <w:rsid w:val="004F65BE"/>
    <w:rsid w:val="004F6AAB"/>
    <w:rsid w:val="004F6FD5"/>
    <w:rsid w:val="00500415"/>
    <w:rsid w:val="00500AD3"/>
    <w:rsid w:val="00500FD0"/>
    <w:rsid w:val="00503996"/>
    <w:rsid w:val="00503A4A"/>
    <w:rsid w:val="005046C7"/>
    <w:rsid w:val="00504E32"/>
    <w:rsid w:val="0050527B"/>
    <w:rsid w:val="00505C30"/>
    <w:rsid w:val="00506DC0"/>
    <w:rsid w:val="0050701C"/>
    <w:rsid w:val="005074B9"/>
    <w:rsid w:val="0050755F"/>
    <w:rsid w:val="00511AA3"/>
    <w:rsid w:val="00511E55"/>
    <w:rsid w:val="00511EFD"/>
    <w:rsid w:val="0051280F"/>
    <w:rsid w:val="0051281D"/>
    <w:rsid w:val="005131F5"/>
    <w:rsid w:val="005144D8"/>
    <w:rsid w:val="00514D80"/>
    <w:rsid w:val="00514DCA"/>
    <w:rsid w:val="005154D8"/>
    <w:rsid w:val="00515577"/>
    <w:rsid w:val="00515861"/>
    <w:rsid w:val="00515AF8"/>
    <w:rsid w:val="00515C3F"/>
    <w:rsid w:val="00515DAE"/>
    <w:rsid w:val="00515FD0"/>
    <w:rsid w:val="005161E6"/>
    <w:rsid w:val="00516A1E"/>
    <w:rsid w:val="00516D62"/>
    <w:rsid w:val="005173A4"/>
    <w:rsid w:val="005178C0"/>
    <w:rsid w:val="0052053D"/>
    <w:rsid w:val="00520BFC"/>
    <w:rsid w:val="00520D57"/>
    <w:rsid w:val="005210A6"/>
    <w:rsid w:val="005222DD"/>
    <w:rsid w:val="0052428F"/>
    <w:rsid w:val="00524767"/>
    <w:rsid w:val="00524D5C"/>
    <w:rsid w:val="00525225"/>
    <w:rsid w:val="00525600"/>
    <w:rsid w:val="00525849"/>
    <w:rsid w:val="00525CC4"/>
    <w:rsid w:val="00525FB8"/>
    <w:rsid w:val="00526C92"/>
    <w:rsid w:val="00526E31"/>
    <w:rsid w:val="005273A9"/>
    <w:rsid w:val="00530A0E"/>
    <w:rsid w:val="005316F0"/>
    <w:rsid w:val="00531B07"/>
    <w:rsid w:val="00531B0E"/>
    <w:rsid w:val="00533C08"/>
    <w:rsid w:val="00534309"/>
    <w:rsid w:val="00535110"/>
    <w:rsid w:val="0053613A"/>
    <w:rsid w:val="00536853"/>
    <w:rsid w:val="00536D2A"/>
    <w:rsid w:val="005373CA"/>
    <w:rsid w:val="0053763E"/>
    <w:rsid w:val="005401D4"/>
    <w:rsid w:val="00540FAF"/>
    <w:rsid w:val="00540FEB"/>
    <w:rsid w:val="005412D5"/>
    <w:rsid w:val="00541595"/>
    <w:rsid w:val="00541953"/>
    <w:rsid w:val="00543D5F"/>
    <w:rsid w:val="00543E6C"/>
    <w:rsid w:val="00543F7A"/>
    <w:rsid w:val="00544169"/>
    <w:rsid w:val="0054540C"/>
    <w:rsid w:val="005458C6"/>
    <w:rsid w:val="00545F03"/>
    <w:rsid w:val="00546E0D"/>
    <w:rsid w:val="00547321"/>
    <w:rsid w:val="005477F6"/>
    <w:rsid w:val="00550023"/>
    <w:rsid w:val="005501D1"/>
    <w:rsid w:val="0055026E"/>
    <w:rsid w:val="0055039C"/>
    <w:rsid w:val="00550968"/>
    <w:rsid w:val="00551035"/>
    <w:rsid w:val="005518F6"/>
    <w:rsid w:val="00551E83"/>
    <w:rsid w:val="00552D34"/>
    <w:rsid w:val="00553215"/>
    <w:rsid w:val="00553B2A"/>
    <w:rsid w:val="00554A6C"/>
    <w:rsid w:val="00554F70"/>
    <w:rsid w:val="00555425"/>
    <w:rsid w:val="00555708"/>
    <w:rsid w:val="00555A50"/>
    <w:rsid w:val="00555FE6"/>
    <w:rsid w:val="00556E2F"/>
    <w:rsid w:val="00557C4C"/>
    <w:rsid w:val="00557CF6"/>
    <w:rsid w:val="00557EF2"/>
    <w:rsid w:val="0056030E"/>
    <w:rsid w:val="0056042F"/>
    <w:rsid w:val="00560FD0"/>
    <w:rsid w:val="00561ECD"/>
    <w:rsid w:val="00562110"/>
    <w:rsid w:val="0056274D"/>
    <w:rsid w:val="005629DF"/>
    <w:rsid w:val="00562B67"/>
    <w:rsid w:val="00563934"/>
    <w:rsid w:val="00564F32"/>
    <w:rsid w:val="00565087"/>
    <w:rsid w:val="00565C04"/>
    <w:rsid w:val="005666D9"/>
    <w:rsid w:val="00566C0D"/>
    <w:rsid w:val="00566F59"/>
    <w:rsid w:val="005670A0"/>
    <w:rsid w:val="005677BC"/>
    <w:rsid w:val="00567C60"/>
    <w:rsid w:val="00567FF3"/>
    <w:rsid w:val="00570549"/>
    <w:rsid w:val="00570655"/>
    <w:rsid w:val="005706F1"/>
    <w:rsid w:val="00570F15"/>
    <w:rsid w:val="005710E2"/>
    <w:rsid w:val="005716C8"/>
    <w:rsid w:val="00571D81"/>
    <w:rsid w:val="00571DAD"/>
    <w:rsid w:val="00572207"/>
    <w:rsid w:val="00572430"/>
    <w:rsid w:val="00572845"/>
    <w:rsid w:val="00572B93"/>
    <w:rsid w:val="00573A1C"/>
    <w:rsid w:val="00573B47"/>
    <w:rsid w:val="005747AA"/>
    <w:rsid w:val="005748B7"/>
    <w:rsid w:val="00574953"/>
    <w:rsid w:val="00575412"/>
    <w:rsid w:val="0057547A"/>
    <w:rsid w:val="00577055"/>
    <w:rsid w:val="0057749B"/>
    <w:rsid w:val="005807E8"/>
    <w:rsid w:val="00580BF6"/>
    <w:rsid w:val="00581223"/>
    <w:rsid w:val="00581363"/>
    <w:rsid w:val="0058158C"/>
    <w:rsid w:val="00581CF7"/>
    <w:rsid w:val="005837D4"/>
    <w:rsid w:val="005838C3"/>
    <w:rsid w:val="00584DDC"/>
    <w:rsid w:val="005859D2"/>
    <w:rsid w:val="00585D28"/>
    <w:rsid w:val="00585FA7"/>
    <w:rsid w:val="005869B7"/>
    <w:rsid w:val="005870F0"/>
    <w:rsid w:val="00587DEC"/>
    <w:rsid w:val="00591151"/>
    <w:rsid w:val="0059130A"/>
    <w:rsid w:val="0059229A"/>
    <w:rsid w:val="00592747"/>
    <w:rsid w:val="0059400B"/>
    <w:rsid w:val="00594A27"/>
    <w:rsid w:val="00595B41"/>
    <w:rsid w:val="00596FC6"/>
    <w:rsid w:val="005A05D1"/>
    <w:rsid w:val="005A0EC6"/>
    <w:rsid w:val="005A1164"/>
    <w:rsid w:val="005A1511"/>
    <w:rsid w:val="005A1875"/>
    <w:rsid w:val="005A1CA2"/>
    <w:rsid w:val="005A261A"/>
    <w:rsid w:val="005A3534"/>
    <w:rsid w:val="005A40F2"/>
    <w:rsid w:val="005A4E05"/>
    <w:rsid w:val="005A667A"/>
    <w:rsid w:val="005A7688"/>
    <w:rsid w:val="005A7CD0"/>
    <w:rsid w:val="005B036A"/>
    <w:rsid w:val="005B0F9D"/>
    <w:rsid w:val="005B1FED"/>
    <w:rsid w:val="005B337D"/>
    <w:rsid w:val="005B35E7"/>
    <w:rsid w:val="005B457A"/>
    <w:rsid w:val="005B544A"/>
    <w:rsid w:val="005B69D4"/>
    <w:rsid w:val="005B6D92"/>
    <w:rsid w:val="005B6F93"/>
    <w:rsid w:val="005B74DD"/>
    <w:rsid w:val="005B7A7E"/>
    <w:rsid w:val="005B7C9B"/>
    <w:rsid w:val="005C15DA"/>
    <w:rsid w:val="005C2974"/>
    <w:rsid w:val="005C298A"/>
    <w:rsid w:val="005C3423"/>
    <w:rsid w:val="005C439E"/>
    <w:rsid w:val="005C477F"/>
    <w:rsid w:val="005C4FF4"/>
    <w:rsid w:val="005C50C4"/>
    <w:rsid w:val="005C5AB6"/>
    <w:rsid w:val="005C669A"/>
    <w:rsid w:val="005D175E"/>
    <w:rsid w:val="005D18A8"/>
    <w:rsid w:val="005D1FBA"/>
    <w:rsid w:val="005D26A9"/>
    <w:rsid w:val="005D31A1"/>
    <w:rsid w:val="005D3D22"/>
    <w:rsid w:val="005D4201"/>
    <w:rsid w:val="005D5219"/>
    <w:rsid w:val="005D55DF"/>
    <w:rsid w:val="005D5684"/>
    <w:rsid w:val="005D59EF"/>
    <w:rsid w:val="005D5CFF"/>
    <w:rsid w:val="005D602E"/>
    <w:rsid w:val="005D6926"/>
    <w:rsid w:val="005D709A"/>
    <w:rsid w:val="005D741E"/>
    <w:rsid w:val="005E0804"/>
    <w:rsid w:val="005E09A3"/>
    <w:rsid w:val="005E1593"/>
    <w:rsid w:val="005E19CB"/>
    <w:rsid w:val="005E241D"/>
    <w:rsid w:val="005E27D7"/>
    <w:rsid w:val="005E282D"/>
    <w:rsid w:val="005E2FC0"/>
    <w:rsid w:val="005E2FD7"/>
    <w:rsid w:val="005E3826"/>
    <w:rsid w:val="005E39C3"/>
    <w:rsid w:val="005E433F"/>
    <w:rsid w:val="005E4606"/>
    <w:rsid w:val="005E4BAF"/>
    <w:rsid w:val="005E529C"/>
    <w:rsid w:val="005E56BB"/>
    <w:rsid w:val="005E5973"/>
    <w:rsid w:val="005E5985"/>
    <w:rsid w:val="005E5F2D"/>
    <w:rsid w:val="005F0D63"/>
    <w:rsid w:val="005F1363"/>
    <w:rsid w:val="005F14B5"/>
    <w:rsid w:val="005F1E53"/>
    <w:rsid w:val="005F2CEB"/>
    <w:rsid w:val="005F3B34"/>
    <w:rsid w:val="005F3BCF"/>
    <w:rsid w:val="005F4637"/>
    <w:rsid w:val="005F5CA1"/>
    <w:rsid w:val="005F6DA1"/>
    <w:rsid w:val="005F702F"/>
    <w:rsid w:val="005F7AED"/>
    <w:rsid w:val="005F7F54"/>
    <w:rsid w:val="006010FD"/>
    <w:rsid w:val="006017CB"/>
    <w:rsid w:val="00601A18"/>
    <w:rsid w:val="0060210D"/>
    <w:rsid w:val="006029DA"/>
    <w:rsid w:val="00603579"/>
    <w:rsid w:val="006038C3"/>
    <w:rsid w:val="00603F88"/>
    <w:rsid w:val="00605036"/>
    <w:rsid w:val="00606827"/>
    <w:rsid w:val="00606BAE"/>
    <w:rsid w:val="00607996"/>
    <w:rsid w:val="006105F0"/>
    <w:rsid w:val="00610BF3"/>
    <w:rsid w:val="0061115A"/>
    <w:rsid w:val="00611E56"/>
    <w:rsid w:val="00612D10"/>
    <w:rsid w:val="00613A10"/>
    <w:rsid w:val="00613A5F"/>
    <w:rsid w:val="00614B3A"/>
    <w:rsid w:val="00615162"/>
    <w:rsid w:val="00615796"/>
    <w:rsid w:val="006163FF"/>
    <w:rsid w:val="0061680F"/>
    <w:rsid w:val="00617241"/>
    <w:rsid w:val="0061734A"/>
    <w:rsid w:val="00617EA6"/>
    <w:rsid w:val="00617F9B"/>
    <w:rsid w:val="00620843"/>
    <w:rsid w:val="00621188"/>
    <w:rsid w:val="006215E6"/>
    <w:rsid w:val="00621DCD"/>
    <w:rsid w:val="00621EF5"/>
    <w:rsid w:val="00622687"/>
    <w:rsid w:val="00622DC0"/>
    <w:rsid w:val="0062353E"/>
    <w:rsid w:val="00623B0D"/>
    <w:rsid w:val="006243ED"/>
    <w:rsid w:val="00624539"/>
    <w:rsid w:val="006252F8"/>
    <w:rsid w:val="0062578E"/>
    <w:rsid w:val="00626497"/>
    <w:rsid w:val="00626D9E"/>
    <w:rsid w:val="00626E69"/>
    <w:rsid w:val="00631285"/>
    <w:rsid w:val="006319FE"/>
    <w:rsid w:val="00631A3C"/>
    <w:rsid w:val="00631F15"/>
    <w:rsid w:val="00632962"/>
    <w:rsid w:val="00633099"/>
    <w:rsid w:val="006336DF"/>
    <w:rsid w:val="006353B4"/>
    <w:rsid w:val="00635722"/>
    <w:rsid w:val="00635E25"/>
    <w:rsid w:val="00636C27"/>
    <w:rsid w:val="006370AB"/>
    <w:rsid w:val="006405C1"/>
    <w:rsid w:val="006406A7"/>
    <w:rsid w:val="00640E67"/>
    <w:rsid w:val="00641D3E"/>
    <w:rsid w:val="0064240B"/>
    <w:rsid w:val="0064315F"/>
    <w:rsid w:val="0064380A"/>
    <w:rsid w:val="00644849"/>
    <w:rsid w:val="00644D89"/>
    <w:rsid w:val="006450B0"/>
    <w:rsid w:val="006456A8"/>
    <w:rsid w:val="006458B0"/>
    <w:rsid w:val="00645A57"/>
    <w:rsid w:val="0064602B"/>
    <w:rsid w:val="006461A6"/>
    <w:rsid w:val="00646903"/>
    <w:rsid w:val="00647034"/>
    <w:rsid w:val="006472CA"/>
    <w:rsid w:val="00647EE6"/>
    <w:rsid w:val="00647EF3"/>
    <w:rsid w:val="006500F1"/>
    <w:rsid w:val="00650435"/>
    <w:rsid w:val="00650915"/>
    <w:rsid w:val="00650B2A"/>
    <w:rsid w:val="0065166E"/>
    <w:rsid w:val="00652960"/>
    <w:rsid w:val="00652EE6"/>
    <w:rsid w:val="00653BE4"/>
    <w:rsid w:val="006554B1"/>
    <w:rsid w:val="006556E7"/>
    <w:rsid w:val="006564CA"/>
    <w:rsid w:val="0065674B"/>
    <w:rsid w:val="006574A1"/>
    <w:rsid w:val="0065765D"/>
    <w:rsid w:val="00657B48"/>
    <w:rsid w:val="00657BA6"/>
    <w:rsid w:val="00657F54"/>
    <w:rsid w:val="00660019"/>
    <w:rsid w:val="0066025A"/>
    <w:rsid w:val="00660760"/>
    <w:rsid w:val="00660C54"/>
    <w:rsid w:val="00660C9C"/>
    <w:rsid w:val="00661960"/>
    <w:rsid w:val="00662298"/>
    <w:rsid w:val="0066484F"/>
    <w:rsid w:val="00664956"/>
    <w:rsid w:val="00665145"/>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7CF"/>
    <w:rsid w:val="00674AD4"/>
    <w:rsid w:val="00674DF6"/>
    <w:rsid w:val="00675244"/>
    <w:rsid w:val="0067535E"/>
    <w:rsid w:val="006755EF"/>
    <w:rsid w:val="006757F7"/>
    <w:rsid w:val="0067716E"/>
    <w:rsid w:val="0067717F"/>
    <w:rsid w:val="006778B7"/>
    <w:rsid w:val="00677C7D"/>
    <w:rsid w:val="00680C37"/>
    <w:rsid w:val="006816C2"/>
    <w:rsid w:val="00681780"/>
    <w:rsid w:val="00682098"/>
    <w:rsid w:val="00682117"/>
    <w:rsid w:val="006830D2"/>
    <w:rsid w:val="00683FAD"/>
    <w:rsid w:val="0068401A"/>
    <w:rsid w:val="00685008"/>
    <w:rsid w:val="0068501E"/>
    <w:rsid w:val="00685154"/>
    <w:rsid w:val="006855AE"/>
    <w:rsid w:val="00686049"/>
    <w:rsid w:val="0068605B"/>
    <w:rsid w:val="0068641C"/>
    <w:rsid w:val="00686604"/>
    <w:rsid w:val="00686D2C"/>
    <w:rsid w:val="00686DF0"/>
    <w:rsid w:val="00687FC7"/>
    <w:rsid w:val="00690931"/>
    <w:rsid w:val="00691753"/>
    <w:rsid w:val="00692FD7"/>
    <w:rsid w:val="00694A9D"/>
    <w:rsid w:val="00694EAB"/>
    <w:rsid w:val="006964DE"/>
    <w:rsid w:val="00696BE2"/>
    <w:rsid w:val="00697652"/>
    <w:rsid w:val="00697A30"/>
    <w:rsid w:val="00697E95"/>
    <w:rsid w:val="006A1628"/>
    <w:rsid w:val="006A1AA8"/>
    <w:rsid w:val="006A1E67"/>
    <w:rsid w:val="006A220D"/>
    <w:rsid w:val="006A269D"/>
    <w:rsid w:val="006A3097"/>
    <w:rsid w:val="006A3C6E"/>
    <w:rsid w:val="006A5C8D"/>
    <w:rsid w:val="006A65D9"/>
    <w:rsid w:val="006B0723"/>
    <w:rsid w:val="006B1B3B"/>
    <w:rsid w:val="006B2111"/>
    <w:rsid w:val="006B21FD"/>
    <w:rsid w:val="006B2452"/>
    <w:rsid w:val="006B28AC"/>
    <w:rsid w:val="006B4A54"/>
    <w:rsid w:val="006B6824"/>
    <w:rsid w:val="006B761A"/>
    <w:rsid w:val="006B7A9F"/>
    <w:rsid w:val="006C0923"/>
    <w:rsid w:val="006C19D9"/>
    <w:rsid w:val="006C1A9C"/>
    <w:rsid w:val="006C1E44"/>
    <w:rsid w:val="006C27C9"/>
    <w:rsid w:val="006C3338"/>
    <w:rsid w:val="006C372C"/>
    <w:rsid w:val="006C4017"/>
    <w:rsid w:val="006C52F4"/>
    <w:rsid w:val="006C597C"/>
    <w:rsid w:val="006C6338"/>
    <w:rsid w:val="006C6E33"/>
    <w:rsid w:val="006C727A"/>
    <w:rsid w:val="006C78E7"/>
    <w:rsid w:val="006D10B9"/>
    <w:rsid w:val="006D2079"/>
    <w:rsid w:val="006D2461"/>
    <w:rsid w:val="006D24EB"/>
    <w:rsid w:val="006D2C71"/>
    <w:rsid w:val="006D30FD"/>
    <w:rsid w:val="006D3A7E"/>
    <w:rsid w:val="006D462F"/>
    <w:rsid w:val="006D4D23"/>
    <w:rsid w:val="006D5100"/>
    <w:rsid w:val="006D5BD3"/>
    <w:rsid w:val="006D63D2"/>
    <w:rsid w:val="006D725E"/>
    <w:rsid w:val="006D7417"/>
    <w:rsid w:val="006E237D"/>
    <w:rsid w:val="006E28AA"/>
    <w:rsid w:val="006E2F81"/>
    <w:rsid w:val="006E4FF4"/>
    <w:rsid w:val="006E503F"/>
    <w:rsid w:val="006E50CB"/>
    <w:rsid w:val="006E5BF4"/>
    <w:rsid w:val="006E6F2E"/>
    <w:rsid w:val="006F012B"/>
    <w:rsid w:val="006F0CE9"/>
    <w:rsid w:val="006F124D"/>
    <w:rsid w:val="006F1D39"/>
    <w:rsid w:val="006F3777"/>
    <w:rsid w:val="006F380E"/>
    <w:rsid w:val="006F3AF7"/>
    <w:rsid w:val="006F3B8B"/>
    <w:rsid w:val="006F3C10"/>
    <w:rsid w:val="006F3EF4"/>
    <w:rsid w:val="006F3FBB"/>
    <w:rsid w:val="006F4B6E"/>
    <w:rsid w:val="006F4C12"/>
    <w:rsid w:val="006F5104"/>
    <w:rsid w:val="006F514A"/>
    <w:rsid w:val="006F5631"/>
    <w:rsid w:val="006F5E83"/>
    <w:rsid w:val="006F694C"/>
    <w:rsid w:val="0070053B"/>
    <w:rsid w:val="007025DA"/>
    <w:rsid w:val="00702724"/>
    <w:rsid w:val="007037D0"/>
    <w:rsid w:val="00703A11"/>
    <w:rsid w:val="00703B6F"/>
    <w:rsid w:val="00704C01"/>
    <w:rsid w:val="00704DC3"/>
    <w:rsid w:val="007050EB"/>
    <w:rsid w:val="00711B3E"/>
    <w:rsid w:val="00712008"/>
    <w:rsid w:val="00712AA7"/>
    <w:rsid w:val="00713213"/>
    <w:rsid w:val="00713B2F"/>
    <w:rsid w:val="00715CDA"/>
    <w:rsid w:val="00716ADA"/>
    <w:rsid w:val="0071712D"/>
    <w:rsid w:val="00717A5A"/>
    <w:rsid w:val="00717F12"/>
    <w:rsid w:val="00721BFB"/>
    <w:rsid w:val="0072243F"/>
    <w:rsid w:val="007244EF"/>
    <w:rsid w:val="00725635"/>
    <w:rsid w:val="007259AC"/>
    <w:rsid w:val="007266B5"/>
    <w:rsid w:val="00726989"/>
    <w:rsid w:val="00726E4A"/>
    <w:rsid w:val="00727BD6"/>
    <w:rsid w:val="00730192"/>
    <w:rsid w:val="00730347"/>
    <w:rsid w:val="007306A5"/>
    <w:rsid w:val="007308A4"/>
    <w:rsid w:val="00732182"/>
    <w:rsid w:val="0073269B"/>
    <w:rsid w:val="007326D8"/>
    <w:rsid w:val="00732C06"/>
    <w:rsid w:val="00732C2F"/>
    <w:rsid w:val="00734567"/>
    <w:rsid w:val="00734A5B"/>
    <w:rsid w:val="00734E80"/>
    <w:rsid w:val="007354E6"/>
    <w:rsid w:val="007356F5"/>
    <w:rsid w:val="00735D19"/>
    <w:rsid w:val="007361C1"/>
    <w:rsid w:val="00736E87"/>
    <w:rsid w:val="00737829"/>
    <w:rsid w:val="00740227"/>
    <w:rsid w:val="00740484"/>
    <w:rsid w:val="007414C2"/>
    <w:rsid w:val="00742729"/>
    <w:rsid w:val="00742E54"/>
    <w:rsid w:val="00743829"/>
    <w:rsid w:val="007438E8"/>
    <w:rsid w:val="00743A1E"/>
    <w:rsid w:val="00744E76"/>
    <w:rsid w:val="00745B48"/>
    <w:rsid w:val="00746274"/>
    <w:rsid w:val="00746298"/>
    <w:rsid w:val="00746C60"/>
    <w:rsid w:val="00746FE0"/>
    <w:rsid w:val="007476F2"/>
    <w:rsid w:val="00747E5A"/>
    <w:rsid w:val="007501F1"/>
    <w:rsid w:val="007505B1"/>
    <w:rsid w:val="00750904"/>
    <w:rsid w:val="00750F37"/>
    <w:rsid w:val="00751654"/>
    <w:rsid w:val="007532AC"/>
    <w:rsid w:val="00753989"/>
    <w:rsid w:val="0075575F"/>
    <w:rsid w:val="0075604C"/>
    <w:rsid w:val="00756330"/>
    <w:rsid w:val="00756E97"/>
    <w:rsid w:val="007619CA"/>
    <w:rsid w:val="00761F1A"/>
    <w:rsid w:val="007629CD"/>
    <w:rsid w:val="007630D4"/>
    <w:rsid w:val="00765C94"/>
    <w:rsid w:val="00766342"/>
    <w:rsid w:val="00766A5B"/>
    <w:rsid w:val="0076739E"/>
    <w:rsid w:val="007700EC"/>
    <w:rsid w:val="00771927"/>
    <w:rsid w:val="00772240"/>
    <w:rsid w:val="00772880"/>
    <w:rsid w:val="00772A7E"/>
    <w:rsid w:val="00772B6B"/>
    <w:rsid w:val="00774356"/>
    <w:rsid w:val="007744EA"/>
    <w:rsid w:val="00774962"/>
    <w:rsid w:val="00775142"/>
    <w:rsid w:val="0077555A"/>
    <w:rsid w:val="00776445"/>
    <w:rsid w:val="0077666C"/>
    <w:rsid w:val="007803ED"/>
    <w:rsid w:val="00780A2C"/>
    <w:rsid w:val="00780C18"/>
    <w:rsid w:val="00781571"/>
    <w:rsid w:val="007816FA"/>
    <w:rsid w:val="00781F0F"/>
    <w:rsid w:val="00783BDF"/>
    <w:rsid w:val="00783D30"/>
    <w:rsid w:val="00784555"/>
    <w:rsid w:val="00784C1D"/>
    <w:rsid w:val="00784FCA"/>
    <w:rsid w:val="007850F3"/>
    <w:rsid w:val="007867C3"/>
    <w:rsid w:val="00786984"/>
    <w:rsid w:val="00786A42"/>
    <w:rsid w:val="007875C0"/>
    <w:rsid w:val="007906CE"/>
    <w:rsid w:val="00790975"/>
    <w:rsid w:val="00791A34"/>
    <w:rsid w:val="00792A39"/>
    <w:rsid w:val="00792C52"/>
    <w:rsid w:val="00793799"/>
    <w:rsid w:val="00793970"/>
    <w:rsid w:val="007939D6"/>
    <w:rsid w:val="00793DA9"/>
    <w:rsid w:val="007947C3"/>
    <w:rsid w:val="00794839"/>
    <w:rsid w:val="00794F31"/>
    <w:rsid w:val="00795536"/>
    <w:rsid w:val="007961A1"/>
    <w:rsid w:val="00796406"/>
    <w:rsid w:val="007964FA"/>
    <w:rsid w:val="00796831"/>
    <w:rsid w:val="00797D34"/>
    <w:rsid w:val="007A0872"/>
    <w:rsid w:val="007A0E4A"/>
    <w:rsid w:val="007A28E1"/>
    <w:rsid w:val="007A2D53"/>
    <w:rsid w:val="007A36DE"/>
    <w:rsid w:val="007A5E86"/>
    <w:rsid w:val="007A61F1"/>
    <w:rsid w:val="007A74B1"/>
    <w:rsid w:val="007A7C94"/>
    <w:rsid w:val="007B0AD0"/>
    <w:rsid w:val="007B1215"/>
    <w:rsid w:val="007B1D1B"/>
    <w:rsid w:val="007B2239"/>
    <w:rsid w:val="007B51E7"/>
    <w:rsid w:val="007B568F"/>
    <w:rsid w:val="007B6A9E"/>
    <w:rsid w:val="007B7A4D"/>
    <w:rsid w:val="007B7F6D"/>
    <w:rsid w:val="007C14A3"/>
    <w:rsid w:val="007C18B3"/>
    <w:rsid w:val="007C1A15"/>
    <w:rsid w:val="007C21DF"/>
    <w:rsid w:val="007C260C"/>
    <w:rsid w:val="007C2D2C"/>
    <w:rsid w:val="007C33A3"/>
    <w:rsid w:val="007C4454"/>
    <w:rsid w:val="007C5615"/>
    <w:rsid w:val="007C630C"/>
    <w:rsid w:val="007C6C1C"/>
    <w:rsid w:val="007C74E2"/>
    <w:rsid w:val="007C7886"/>
    <w:rsid w:val="007C7C33"/>
    <w:rsid w:val="007C7D1B"/>
    <w:rsid w:val="007D0050"/>
    <w:rsid w:val="007D04E0"/>
    <w:rsid w:val="007D0A36"/>
    <w:rsid w:val="007D0EF2"/>
    <w:rsid w:val="007D18CD"/>
    <w:rsid w:val="007D197A"/>
    <w:rsid w:val="007D19E2"/>
    <w:rsid w:val="007D2581"/>
    <w:rsid w:val="007D27F3"/>
    <w:rsid w:val="007D29B6"/>
    <w:rsid w:val="007D2DDC"/>
    <w:rsid w:val="007D4D56"/>
    <w:rsid w:val="007D4D8D"/>
    <w:rsid w:val="007D5C52"/>
    <w:rsid w:val="007D69EE"/>
    <w:rsid w:val="007D7F24"/>
    <w:rsid w:val="007E01B5"/>
    <w:rsid w:val="007E0298"/>
    <w:rsid w:val="007E09BB"/>
    <w:rsid w:val="007E0F64"/>
    <w:rsid w:val="007E107B"/>
    <w:rsid w:val="007E1332"/>
    <w:rsid w:val="007E1749"/>
    <w:rsid w:val="007E1C57"/>
    <w:rsid w:val="007E3763"/>
    <w:rsid w:val="007E57B4"/>
    <w:rsid w:val="007E5C7F"/>
    <w:rsid w:val="007E6470"/>
    <w:rsid w:val="007E7335"/>
    <w:rsid w:val="007E770B"/>
    <w:rsid w:val="007F0405"/>
    <w:rsid w:val="007F0430"/>
    <w:rsid w:val="007F0B66"/>
    <w:rsid w:val="007F10E4"/>
    <w:rsid w:val="007F19C7"/>
    <w:rsid w:val="007F204B"/>
    <w:rsid w:val="007F4E2F"/>
    <w:rsid w:val="007F53A0"/>
    <w:rsid w:val="007F5E0E"/>
    <w:rsid w:val="0080079A"/>
    <w:rsid w:val="00800CFA"/>
    <w:rsid w:val="00801EDC"/>
    <w:rsid w:val="008028A4"/>
    <w:rsid w:val="00802926"/>
    <w:rsid w:val="00802BF4"/>
    <w:rsid w:val="00803472"/>
    <w:rsid w:val="008038E0"/>
    <w:rsid w:val="00803C07"/>
    <w:rsid w:val="00804656"/>
    <w:rsid w:val="008046F0"/>
    <w:rsid w:val="00805016"/>
    <w:rsid w:val="00805DF4"/>
    <w:rsid w:val="008063A7"/>
    <w:rsid w:val="0080753A"/>
    <w:rsid w:val="008101E6"/>
    <w:rsid w:val="00810A39"/>
    <w:rsid w:val="00810EB0"/>
    <w:rsid w:val="008116A6"/>
    <w:rsid w:val="00811A0A"/>
    <w:rsid w:val="00812E56"/>
    <w:rsid w:val="00812EDC"/>
    <w:rsid w:val="00813251"/>
    <w:rsid w:val="00813541"/>
    <w:rsid w:val="008139E1"/>
    <w:rsid w:val="00813A53"/>
    <w:rsid w:val="00813A8D"/>
    <w:rsid w:val="00813E78"/>
    <w:rsid w:val="0081461E"/>
    <w:rsid w:val="00815908"/>
    <w:rsid w:val="00816705"/>
    <w:rsid w:val="00816E94"/>
    <w:rsid w:val="00817194"/>
    <w:rsid w:val="00817A29"/>
    <w:rsid w:val="00817C40"/>
    <w:rsid w:val="00817F2C"/>
    <w:rsid w:val="008200C8"/>
    <w:rsid w:val="00820A3C"/>
    <w:rsid w:val="00820DD8"/>
    <w:rsid w:val="008219F2"/>
    <w:rsid w:val="008231DD"/>
    <w:rsid w:val="00824BDA"/>
    <w:rsid w:val="008251B3"/>
    <w:rsid w:val="008258C8"/>
    <w:rsid w:val="00830735"/>
    <w:rsid w:val="008319D2"/>
    <w:rsid w:val="00831B2A"/>
    <w:rsid w:val="00832112"/>
    <w:rsid w:val="008321E5"/>
    <w:rsid w:val="008323BA"/>
    <w:rsid w:val="0083251A"/>
    <w:rsid w:val="00832AB7"/>
    <w:rsid w:val="00832BD5"/>
    <w:rsid w:val="00833666"/>
    <w:rsid w:val="008337D7"/>
    <w:rsid w:val="0083484E"/>
    <w:rsid w:val="0083490E"/>
    <w:rsid w:val="00834E1C"/>
    <w:rsid w:val="00835019"/>
    <w:rsid w:val="0083771F"/>
    <w:rsid w:val="00840480"/>
    <w:rsid w:val="00841792"/>
    <w:rsid w:val="008419CC"/>
    <w:rsid w:val="00842009"/>
    <w:rsid w:val="008421CF"/>
    <w:rsid w:val="0084264B"/>
    <w:rsid w:val="00842678"/>
    <w:rsid w:val="008429CA"/>
    <w:rsid w:val="00843DD2"/>
    <w:rsid w:val="008447BA"/>
    <w:rsid w:val="00845B47"/>
    <w:rsid w:val="0084682D"/>
    <w:rsid w:val="00846C67"/>
    <w:rsid w:val="00846CAC"/>
    <w:rsid w:val="00850262"/>
    <w:rsid w:val="00850594"/>
    <w:rsid w:val="00850EB8"/>
    <w:rsid w:val="00851F16"/>
    <w:rsid w:val="008530D5"/>
    <w:rsid w:val="008533CE"/>
    <w:rsid w:val="00853886"/>
    <w:rsid w:val="008541A2"/>
    <w:rsid w:val="0085433C"/>
    <w:rsid w:val="0085486D"/>
    <w:rsid w:val="00855135"/>
    <w:rsid w:val="0085625E"/>
    <w:rsid w:val="0085696A"/>
    <w:rsid w:val="00856B8F"/>
    <w:rsid w:val="00856DDD"/>
    <w:rsid w:val="00857682"/>
    <w:rsid w:val="008601E5"/>
    <w:rsid w:val="008607A6"/>
    <w:rsid w:val="00860DB9"/>
    <w:rsid w:val="00861B96"/>
    <w:rsid w:val="00861EFC"/>
    <w:rsid w:val="00862613"/>
    <w:rsid w:val="00862A9E"/>
    <w:rsid w:val="0086352E"/>
    <w:rsid w:val="0086447F"/>
    <w:rsid w:val="0086481B"/>
    <w:rsid w:val="008651A7"/>
    <w:rsid w:val="0086562B"/>
    <w:rsid w:val="008703F5"/>
    <w:rsid w:val="00871EFB"/>
    <w:rsid w:val="00872029"/>
    <w:rsid w:val="008729F3"/>
    <w:rsid w:val="008741BE"/>
    <w:rsid w:val="00874924"/>
    <w:rsid w:val="00874E10"/>
    <w:rsid w:val="00875450"/>
    <w:rsid w:val="00875501"/>
    <w:rsid w:val="008767F9"/>
    <w:rsid w:val="008768CA"/>
    <w:rsid w:val="00876BA3"/>
    <w:rsid w:val="00877A45"/>
    <w:rsid w:val="00877C05"/>
    <w:rsid w:val="00880227"/>
    <w:rsid w:val="008831AF"/>
    <w:rsid w:val="00883C01"/>
    <w:rsid w:val="00885404"/>
    <w:rsid w:val="0088544C"/>
    <w:rsid w:val="0089064D"/>
    <w:rsid w:val="0089123E"/>
    <w:rsid w:val="00891BC2"/>
    <w:rsid w:val="00892161"/>
    <w:rsid w:val="00893A01"/>
    <w:rsid w:val="00893ABB"/>
    <w:rsid w:val="00894316"/>
    <w:rsid w:val="0089445E"/>
    <w:rsid w:val="00895B26"/>
    <w:rsid w:val="00895F60"/>
    <w:rsid w:val="0089609F"/>
    <w:rsid w:val="008963FA"/>
    <w:rsid w:val="00896B1A"/>
    <w:rsid w:val="00896BD8"/>
    <w:rsid w:val="00897CAF"/>
    <w:rsid w:val="00897CC4"/>
    <w:rsid w:val="00897F93"/>
    <w:rsid w:val="008A003F"/>
    <w:rsid w:val="008A17FC"/>
    <w:rsid w:val="008A2976"/>
    <w:rsid w:val="008A2D6D"/>
    <w:rsid w:val="008A2F70"/>
    <w:rsid w:val="008A2FE1"/>
    <w:rsid w:val="008A34EC"/>
    <w:rsid w:val="008A37E9"/>
    <w:rsid w:val="008A410F"/>
    <w:rsid w:val="008A4362"/>
    <w:rsid w:val="008A5010"/>
    <w:rsid w:val="008A6729"/>
    <w:rsid w:val="008A6D6F"/>
    <w:rsid w:val="008A7020"/>
    <w:rsid w:val="008B04F7"/>
    <w:rsid w:val="008B1EB8"/>
    <w:rsid w:val="008B34F6"/>
    <w:rsid w:val="008B3662"/>
    <w:rsid w:val="008B3A99"/>
    <w:rsid w:val="008B4833"/>
    <w:rsid w:val="008B484E"/>
    <w:rsid w:val="008B48DC"/>
    <w:rsid w:val="008B525C"/>
    <w:rsid w:val="008B601A"/>
    <w:rsid w:val="008B62B2"/>
    <w:rsid w:val="008B6696"/>
    <w:rsid w:val="008B6A06"/>
    <w:rsid w:val="008B780D"/>
    <w:rsid w:val="008B7FA4"/>
    <w:rsid w:val="008C0088"/>
    <w:rsid w:val="008C1367"/>
    <w:rsid w:val="008C160F"/>
    <w:rsid w:val="008C187D"/>
    <w:rsid w:val="008C21F5"/>
    <w:rsid w:val="008C271C"/>
    <w:rsid w:val="008C27F5"/>
    <w:rsid w:val="008C2917"/>
    <w:rsid w:val="008C29A5"/>
    <w:rsid w:val="008C2A55"/>
    <w:rsid w:val="008C2E27"/>
    <w:rsid w:val="008C33EA"/>
    <w:rsid w:val="008C4966"/>
    <w:rsid w:val="008C53F7"/>
    <w:rsid w:val="008C55F5"/>
    <w:rsid w:val="008C5F12"/>
    <w:rsid w:val="008C6634"/>
    <w:rsid w:val="008C6B88"/>
    <w:rsid w:val="008D04D2"/>
    <w:rsid w:val="008D10E8"/>
    <w:rsid w:val="008D1660"/>
    <w:rsid w:val="008D3831"/>
    <w:rsid w:val="008D4515"/>
    <w:rsid w:val="008D46C6"/>
    <w:rsid w:val="008D5591"/>
    <w:rsid w:val="008D667E"/>
    <w:rsid w:val="008D6DF9"/>
    <w:rsid w:val="008D70A2"/>
    <w:rsid w:val="008E069C"/>
    <w:rsid w:val="008E0B5F"/>
    <w:rsid w:val="008E215A"/>
    <w:rsid w:val="008E5F97"/>
    <w:rsid w:val="008E64BF"/>
    <w:rsid w:val="008E6DF3"/>
    <w:rsid w:val="008E7775"/>
    <w:rsid w:val="008E782C"/>
    <w:rsid w:val="008F1C02"/>
    <w:rsid w:val="008F2463"/>
    <w:rsid w:val="008F2816"/>
    <w:rsid w:val="008F5538"/>
    <w:rsid w:val="008F67C9"/>
    <w:rsid w:val="008F7E94"/>
    <w:rsid w:val="009004BA"/>
    <w:rsid w:val="00901112"/>
    <w:rsid w:val="00901B57"/>
    <w:rsid w:val="00901BA7"/>
    <w:rsid w:val="0090271F"/>
    <w:rsid w:val="00902994"/>
    <w:rsid w:val="009029E3"/>
    <w:rsid w:val="00902CB8"/>
    <w:rsid w:val="00902CC1"/>
    <w:rsid w:val="00903258"/>
    <w:rsid w:val="0090365C"/>
    <w:rsid w:val="00904F79"/>
    <w:rsid w:val="00906BC3"/>
    <w:rsid w:val="0091056A"/>
    <w:rsid w:val="009114E3"/>
    <w:rsid w:val="00911C04"/>
    <w:rsid w:val="009135F0"/>
    <w:rsid w:val="00913BE8"/>
    <w:rsid w:val="0091462A"/>
    <w:rsid w:val="009146DE"/>
    <w:rsid w:val="00914A84"/>
    <w:rsid w:val="009156AC"/>
    <w:rsid w:val="00915AEB"/>
    <w:rsid w:val="00916058"/>
    <w:rsid w:val="00916D4D"/>
    <w:rsid w:val="00917E00"/>
    <w:rsid w:val="00920DF5"/>
    <w:rsid w:val="0092128C"/>
    <w:rsid w:val="00921527"/>
    <w:rsid w:val="009227C6"/>
    <w:rsid w:val="00922AC5"/>
    <w:rsid w:val="00923BB8"/>
    <w:rsid w:val="00923DC9"/>
    <w:rsid w:val="009244F9"/>
    <w:rsid w:val="009248AD"/>
    <w:rsid w:val="00925ED3"/>
    <w:rsid w:val="0092600E"/>
    <w:rsid w:val="009263A3"/>
    <w:rsid w:val="0092647C"/>
    <w:rsid w:val="00926B40"/>
    <w:rsid w:val="009300D0"/>
    <w:rsid w:val="00930571"/>
    <w:rsid w:val="00931B7C"/>
    <w:rsid w:val="009320F9"/>
    <w:rsid w:val="00932377"/>
    <w:rsid w:val="009323E2"/>
    <w:rsid w:val="009333F1"/>
    <w:rsid w:val="0093394B"/>
    <w:rsid w:val="00933F9C"/>
    <w:rsid w:val="00934D86"/>
    <w:rsid w:val="00934FFF"/>
    <w:rsid w:val="00935076"/>
    <w:rsid w:val="00936116"/>
    <w:rsid w:val="00936C57"/>
    <w:rsid w:val="00936C70"/>
    <w:rsid w:val="00937045"/>
    <w:rsid w:val="009370FF"/>
    <w:rsid w:val="009407EB"/>
    <w:rsid w:val="00941554"/>
    <w:rsid w:val="00941BA8"/>
    <w:rsid w:val="00941C0F"/>
    <w:rsid w:val="00942EC2"/>
    <w:rsid w:val="00944101"/>
    <w:rsid w:val="00944A12"/>
    <w:rsid w:val="009453A8"/>
    <w:rsid w:val="00945B06"/>
    <w:rsid w:val="00946330"/>
    <w:rsid w:val="00946BCA"/>
    <w:rsid w:val="00946CEE"/>
    <w:rsid w:val="00947979"/>
    <w:rsid w:val="009479D6"/>
    <w:rsid w:val="009507B9"/>
    <w:rsid w:val="00950990"/>
    <w:rsid w:val="00950A4D"/>
    <w:rsid w:val="00950AF1"/>
    <w:rsid w:val="00951461"/>
    <w:rsid w:val="00951894"/>
    <w:rsid w:val="00951D2F"/>
    <w:rsid w:val="00952A1F"/>
    <w:rsid w:val="0095385C"/>
    <w:rsid w:val="00953CD9"/>
    <w:rsid w:val="0095433D"/>
    <w:rsid w:val="00954D70"/>
    <w:rsid w:val="00955692"/>
    <w:rsid w:val="00955757"/>
    <w:rsid w:val="00955914"/>
    <w:rsid w:val="00955A8E"/>
    <w:rsid w:val="009561FD"/>
    <w:rsid w:val="009564C5"/>
    <w:rsid w:val="0095666C"/>
    <w:rsid w:val="00957E79"/>
    <w:rsid w:val="009602CB"/>
    <w:rsid w:val="00960355"/>
    <w:rsid w:val="009612FD"/>
    <w:rsid w:val="009635AB"/>
    <w:rsid w:val="009637C4"/>
    <w:rsid w:val="00963E97"/>
    <w:rsid w:val="009642EA"/>
    <w:rsid w:val="009644BB"/>
    <w:rsid w:val="00964CD2"/>
    <w:rsid w:val="009655E9"/>
    <w:rsid w:val="00966027"/>
    <w:rsid w:val="009666F9"/>
    <w:rsid w:val="0096761B"/>
    <w:rsid w:val="00967F31"/>
    <w:rsid w:val="00967FBE"/>
    <w:rsid w:val="00971479"/>
    <w:rsid w:val="00971684"/>
    <w:rsid w:val="009724EA"/>
    <w:rsid w:val="00973DBC"/>
    <w:rsid w:val="00975070"/>
    <w:rsid w:val="009755E3"/>
    <w:rsid w:val="00975FEC"/>
    <w:rsid w:val="009766F3"/>
    <w:rsid w:val="0097749C"/>
    <w:rsid w:val="00977B83"/>
    <w:rsid w:val="0098054D"/>
    <w:rsid w:val="0098191E"/>
    <w:rsid w:val="009833CA"/>
    <w:rsid w:val="00983581"/>
    <w:rsid w:val="00984662"/>
    <w:rsid w:val="009853C8"/>
    <w:rsid w:val="009856E8"/>
    <w:rsid w:val="0098594F"/>
    <w:rsid w:val="00987692"/>
    <w:rsid w:val="00987788"/>
    <w:rsid w:val="00987EE8"/>
    <w:rsid w:val="00992677"/>
    <w:rsid w:val="009938C2"/>
    <w:rsid w:val="00994122"/>
    <w:rsid w:val="00994B83"/>
    <w:rsid w:val="00994E0C"/>
    <w:rsid w:val="00994FD8"/>
    <w:rsid w:val="0099519C"/>
    <w:rsid w:val="009960A6"/>
    <w:rsid w:val="00996F6D"/>
    <w:rsid w:val="0099792E"/>
    <w:rsid w:val="009A02F4"/>
    <w:rsid w:val="009A06C5"/>
    <w:rsid w:val="009A0966"/>
    <w:rsid w:val="009A0CED"/>
    <w:rsid w:val="009A14BA"/>
    <w:rsid w:val="009A15D6"/>
    <w:rsid w:val="009A1E19"/>
    <w:rsid w:val="009A212E"/>
    <w:rsid w:val="009A3697"/>
    <w:rsid w:val="009A3D34"/>
    <w:rsid w:val="009A3D53"/>
    <w:rsid w:val="009A3E83"/>
    <w:rsid w:val="009A3F37"/>
    <w:rsid w:val="009A510E"/>
    <w:rsid w:val="009A5E2C"/>
    <w:rsid w:val="009A61B3"/>
    <w:rsid w:val="009A6725"/>
    <w:rsid w:val="009A784A"/>
    <w:rsid w:val="009B01A6"/>
    <w:rsid w:val="009B1A62"/>
    <w:rsid w:val="009B1D45"/>
    <w:rsid w:val="009B26D5"/>
    <w:rsid w:val="009B3C57"/>
    <w:rsid w:val="009B3D3D"/>
    <w:rsid w:val="009B414B"/>
    <w:rsid w:val="009B4190"/>
    <w:rsid w:val="009B494A"/>
    <w:rsid w:val="009B4E38"/>
    <w:rsid w:val="009B527D"/>
    <w:rsid w:val="009B5EB7"/>
    <w:rsid w:val="009B6186"/>
    <w:rsid w:val="009B657C"/>
    <w:rsid w:val="009B6C80"/>
    <w:rsid w:val="009B777F"/>
    <w:rsid w:val="009B7D21"/>
    <w:rsid w:val="009C110F"/>
    <w:rsid w:val="009C1949"/>
    <w:rsid w:val="009C2528"/>
    <w:rsid w:val="009C2DC5"/>
    <w:rsid w:val="009C2E4A"/>
    <w:rsid w:val="009C48FD"/>
    <w:rsid w:val="009C7DAE"/>
    <w:rsid w:val="009D11D0"/>
    <w:rsid w:val="009D2028"/>
    <w:rsid w:val="009D2070"/>
    <w:rsid w:val="009D2761"/>
    <w:rsid w:val="009D34CC"/>
    <w:rsid w:val="009D3B0E"/>
    <w:rsid w:val="009D42FA"/>
    <w:rsid w:val="009D437C"/>
    <w:rsid w:val="009D6253"/>
    <w:rsid w:val="009D6462"/>
    <w:rsid w:val="009D76FE"/>
    <w:rsid w:val="009E1076"/>
    <w:rsid w:val="009E2934"/>
    <w:rsid w:val="009E2B6F"/>
    <w:rsid w:val="009E3098"/>
    <w:rsid w:val="009E4173"/>
    <w:rsid w:val="009E5660"/>
    <w:rsid w:val="009E58A8"/>
    <w:rsid w:val="009E66F6"/>
    <w:rsid w:val="009E6B5F"/>
    <w:rsid w:val="009E6D86"/>
    <w:rsid w:val="009E6DBA"/>
    <w:rsid w:val="009E7DD5"/>
    <w:rsid w:val="009F0830"/>
    <w:rsid w:val="009F0BF7"/>
    <w:rsid w:val="009F1647"/>
    <w:rsid w:val="009F2053"/>
    <w:rsid w:val="009F2935"/>
    <w:rsid w:val="009F3581"/>
    <w:rsid w:val="009F3633"/>
    <w:rsid w:val="009F3E92"/>
    <w:rsid w:val="009F415B"/>
    <w:rsid w:val="009F5A02"/>
    <w:rsid w:val="009F6345"/>
    <w:rsid w:val="009F6D95"/>
    <w:rsid w:val="009F6F7D"/>
    <w:rsid w:val="009F7194"/>
    <w:rsid w:val="009F7847"/>
    <w:rsid w:val="009F7E0F"/>
    <w:rsid w:val="00A0059F"/>
    <w:rsid w:val="00A00764"/>
    <w:rsid w:val="00A01D83"/>
    <w:rsid w:val="00A01EDA"/>
    <w:rsid w:val="00A024AD"/>
    <w:rsid w:val="00A02DB0"/>
    <w:rsid w:val="00A03117"/>
    <w:rsid w:val="00A032ED"/>
    <w:rsid w:val="00A04E19"/>
    <w:rsid w:val="00A05422"/>
    <w:rsid w:val="00A055BA"/>
    <w:rsid w:val="00A05A38"/>
    <w:rsid w:val="00A10985"/>
    <w:rsid w:val="00A10C4A"/>
    <w:rsid w:val="00A10F02"/>
    <w:rsid w:val="00A12554"/>
    <w:rsid w:val="00A128AF"/>
    <w:rsid w:val="00A13307"/>
    <w:rsid w:val="00A13A38"/>
    <w:rsid w:val="00A14E56"/>
    <w:rsid w:val="00A15517"/>
    <w:rsid w:val="00A1552B"/>
    <w:rsid w:val="00A15868"/>
    <w:rsid w:val="00A172ED"/>
    <w:rsid w:val="00A17EA7"/>
    <w:rsid w:val="00A200B7"/>
    <w:rsid w:val="00A2076A"/>
    <w:rsid w:val="00A20F40"/>
    <w:rsid w:val="00A20FEF"/>
    <w:rsid w:val="00A21082"/>
    <w:rsid w:val="00A22CE9"/>
    <w:rsid w:val="00A24892"/>
    <w:rsid w:val="00A25B3C"/>
    <w:rsid w:val="00A25CFE"/>
    <w:rsid w:val="00A264D5"/>
    <w:rsid w:val="00A31271"/>
    <w:rsid w:val="00A314B4"/>
    <w:rsid w:val="00A3398C"/>
    <w:rsid w:val="00A33F99"/>
    <w:rsid w:val="00A3424A"/>
    <w:rsid w:val="00A3440D"/>
    <w:rsid w:val="00A347D7"/>
    <w:rsid w:val="00A34AB8"/>
    <w:rsid w:val="00A34EDB"/>
    <w:rsid w:val="00A3566C"/>
    <w:rsid w:val="00A35ACA"/>
    <w:rsid w:val="00A35C61"/>
    <w:rsid w:val="00A35C8B"/>
    <w:rsid w:val="00A367F3"/>
    <w:rsid w:val="00A36BE2"/>
    <w:rsid w:val="00A36BFE"/>
    <w:rsid w:val="00A37272"/>
    <w:rsid w:val="00A409E3"/>
    <w:rsid w:val="00A42B4A"/>
    <w:rsid w:val="00A434A2"/>
    <w:rsid w:val="00A43CCF"/>
    <w:rsid w:val="00A4406B"/>
    <w:rsid w:val="00A44669"/>
    <w:rsid w:val="00A44FDD"/>
    <w:rsid w:val="00A45F2A"/>
    <w:rsid w:val="00A4603A"/>
    <w:rsid w:val="00A464F8"/>
    <w:rsid w:val="00A473D8"/>
    <w:rsid w:val="00A47929"/>
    <w:rsid w:val="00A47F08"/>
    <w:rsid w:val="00A50649"/>
    <w:rsid w:val="00A513A4"/>
    <w:rsid w:val="00A51714"/>
    <w:rsid w:val="00A51CD4"/>
    <w:rsid w:val="00A51F14"/>
    <w:rsid w:val="00A52035"/>
    <w:rsid w:val="00A52961"/>
    <w:rsid w:val="00A52AF0"/>
    <w:rsid w:val="00A53724"/>
    <w:rsid w:val="00A54EEB"/>
    <w:rsid w:val="00A5530B"/>
    <w:rsid w:val="00A55504"/>
    <w:rsid w:val="00A55C1C"/>
    <w:rsid w:val="00A56361"/>
    <w:rsid w:val="00A5653C"/>
    <w:rsid w:val="00A578F8"/>
    <w:rsid w:val="00A57EB2"/>
    <w:rsid w:val="00A602D5"/>
    <w:rsid w:val="00A6060C"/>
    <w:rsid w:val="00A61A3C"/>
    <w:rsid w:val="00A61AD3"/>
    <w:rsid w:val="00A62169"/>
    <w:rsid w:val="00A622F7"/>
    <w:rsid w:val="00A63343"/>
    <w:rsid w:val="00A6338C"/>
    <w:rsid w:val="00A635AF"/>
    <w:rsid w:val="00A63EA4"/>
    <w:rsid w:val="00A64567"/>
    <w:rsid w:val="00A645D3"/>
    <w:rsid w:val="00A658D6"/>
    <w:rsid w:val="00A6661F"/>
    <w:rsid w:val="00A667D6"/>
    <w:rsid w:val="00A67330"/>
    <w:rsid w:val="00A676AA"/>
    <w:rsid w:val="00A70A40"/>
    <w:rsid w:val="00A72DEA"/>
    <w:rsid w:val="00A73E46"/>
    <w:rsid w:val="00A740F6"/>
    <w:rsid w:val="00A74647"/>
    <w:rsid w:val="00A7466E"/>
    <w:rsid w:val="00A74FDB"/>
    <w:rsid w:val="00A75C44"/>
    <w:rsid w:val="00A75CC0"/>
    <w:rsid w:val="00A75F44"/>
    <w:rsid w:val="00A7637F"/>
    <w:rsid w:val="00A769E7"/>
    <w:rsid w:val="00A776AA"/>
    <w:rsid w:val="00A8004A"/>
    <w:rsid w:val="00A80277"/>
    <w:rsid w:val="00A82062"/>
    <w:rsid w:val="00A822BB"/>
    <w:rsid w:val="00A82346"/>
    <w:rsid w:val="00A82612"/>
    <w:rsid w:val="00A82F7A"/>
    <w:rsid w:val="00A833C1"/>
    <w:rsid w:val="00A83F8C"/>
    <w:rsid w:val="00A84085"/>
    <w:rsid w:val="00A84EF9"/>
    <w:rsid w:val="00A85565"/>
    <w:rsid w:val="00A85D36"/>
    <w:rsid w:val="00A875B0"/>
    <w:rsid w:val="00A87FB1"/>
    <w:rsid w:val="00A908F8"/>
    <w:rsid w:val="00A9091C"/>
    <w:rsid w:val="00A90948"/>
    <w:rsid w:val="00A90966"/>
    <w:rsid w:val="00A90C0A"/>
    <w:rsid w:val="00A912D8"/>
    <w:rsid w:val="00A917F3"/>
    <w:rsid w:val="00A92122"/>
    <w:rsid w:val="00A925BE"/>
    <w:rsid w:val="00A92772"/>
    <w:rsid w:val="00A92ADC"/>
    <w:rsid w:val="00A92BFD"/>
    <w:rsid w:val="00A93749"/>
    <w:rsid w:val="00A93F36"/>
    <w:rsid w:val="00A949C0"/>
    <w:rsid w:val="00A95098"/>
    <w:rsid w:val="00A9596D"/>
    <w:rsid w:val="00A96045"/>
    <w:rsid w:val="00A96EB1"/>
    <w:rsid w:val="00A9742F"/>
    <w:rsid w:val="00A978A9"/>
    <w:rsid w:val="00AA1147"/>
    <w:rsid w:val="00AA1961"/>
    <w:rsid w:val="00AA2B88"/>
    <w:rsid w:val="00AA4804"/>
    <w:rsid w:val="00AA5FBD"/>
    <w:rsid w:val="00AA64A2"/>
    <w:rsid w:val="00AA64DA"/>
    <w:rsid w:val="00AA6926"/>
    <w:rsid w:val="00AA74E8"/>
    <w:rsid w:val="00AA779F"/>
    <w:rsid w:val="00AA7A5B"/>
    <w:rsid w:val="00AB0304"/>
    <w:rsid w:val="00AB03FF"/>
    <w:rsid w:val="00AB111E"/>
    <w:rsid w:val="00AB1CAD"/>
    <w:rsid w:val="00AB21D4"/>
    <w:rsid w:val="00AB46D2"/>
    <w:rsid w:val="00AB5B88"/>
    <w:rsid w:val="00AB5D9A"/>
    <w:rsid w:val="00AC06AF"/>
    <w:rsid w:val="00AC0D9F"/>
    <w:rsid w:val="00AC1454"/>
    <w:rsid w:val="00AC290A"/>
    <w:rsid w:val="00AC314D"/>
    <w:rsid w:val="00AC3E28"/>
    <w:rsid w:val="00AC5D24"/>
    <w:rsid w:val="00AD0094"/>
    <w:rsid w:val="00AD0B72"/>
    <w:rsid w:val="00AD1144"/>
    <w:rsid w:val="00AD21C5"/>
    <w:rsid w:val="00AD3D28"/>
    <w:rsid w:val="00AD3E87"/>
    <w:rsid w:val="00AD4274"/>
    <w:rsid w:val="00AD48AA"/>
    <w:rsid w:val="00AD539C"/>
    <w:rsid w:val="00AD5FCA"/>
    <w:rsid w:val="00AD6462"/>
    <w:rsid w:val="00AD7222"/>
    <w:rsid w:val="00AD766B"/>
    <w:rsid w:val="00AD79C6"/>
    <w:rsid w:val="00AE0229"/>
    <w:rsid w:val="00AE2326"/>
    <w:rsid w:val="00AE2521"/>
    <w:rsid w:val="00AE2DAB"/>
    <w:rsid w:val="00AE2E46"/>
    <w:rsid w:val="00AE3067"/>
    <w:rsid w:val="00AE355B"/>
    <w:rsid w:val="00AE37FD"/>
    <w:rsid w:val="00AE6B37"/>
    <w:rsid w:val="00AF1171"/>
    <w:rsid w:val="00AF1319"/>
    <w:rsid w:val="00AF152A"/>
    <w:rsid w:val="00AF215E"/>
    <w:rsid w:val="00AF26E3"/>
    <w:rsid w:val="00AF31AC"/>
    <w:rsid w:val="00AF3844"/>
    <w:rsid w:val="00AF3BAE"/>
    <w:rsid w:val="00AF450B"/>
    <w:rsid w:val="00AF47E3"/>
    <w:rsid w:val="00AF496D"/>
    <w:rsid w:val="00AF5CE4"/>
    <w:rsid w:val="00AF5DF2"/>
    <w:rsid w:val="00AF612C"/>
    <w:rsid w:val="00AF6708"/>
    <w:rsid w:val="00AF67D0"/>
    <w:rsid w:val="00AF69F5"/>
    <w:rsid w:val="00AF6F94"/>
    <w:rsid w:val="00AF788B"/>
    <w:rsid w:val="00B0061B"/>
    <w:rsid w:val="00B00B7E"/>
    <w:rsid w:val="00B01CAA"/>
    <w:rsid w:val="00B020BC"/>
    <w:rsid w:val="00B023B7"/>
    <w:rsid w:val="00B025C8"/>
    <w:rsid w:val="00B02F7D"/>
    <w:rsid w:val="00B0498B"/>
    <w:rsid w:val="00B054B4"/>
    <w:rsid w:val="00B05C57"/>
    <w:rsid w:val="00B05DD0"/>
    <w:rsid w:val="00B06133"/>
    <w:rsid w:val="00B06931"/>
    <w:rsid w:val="00B06DC1"/>
    <w:rsid w:val="00B07753"/>
    <w:rsid w:val="00B07B63"/>
    <w:rsid w:val="00B07EC0"/>
    <w:rsid w:val="00B104D9"/>
    <w:rsid w:val="00B11132"/>
    <w:rsid w:val="00B11359"/>
    <w:rsid w:val="00B1191E"/>
    <w:rsid w:val="00B11D72"/>
    <w:rsid w:val="00B11DFC"/>
    <w:rsid w:val="00B12AD9"/>
    <w:rsid w:val="00B13009"/>
    <w:rsid w:val="00B14116"/>
    <w:rsid w:val="00B14394"/>
    <w:rsid w:val="00B1447E"/>
    <w:rsid w:val="00B145C1"/>
    <w:rsid w:val="00B14F06"/>
    <w:rsid w:val="00B15449"/>
    <w:rsid w:val="00B173C4"/>
    <w:rsid w:val="00B17588"/>
    <w:rsid w:val="00B17B57"/>
    <w:rsid w:val="00B20260"/>
    <w:rsid w:val="00B229D8"/>
    <w:rsid w:val="00B234A1"/>
    <w:rsid w:val="00B234E8"/>
    <w:rsid w:val="00B237B4"/>
    <w:rsid w:val="00B23844"/>
    <w:rsid w:val="00B2399D"/>
    <w:rsid w:val="00B23B18"/>
    <w:rsid w:val="00B23C4F"/>
    <w:rsid w:val="00B23DE8"/>
    <w:rsid w:val="00B24006"/>
    <w:rsid w:val="00B247C5"/>
    <w:rsid w:val="00B255D2"/>
    <w:rsid w:val="00B261CA"/>
    <w:rsid w:val="00B27454"/>
    <w:rsid w:val="00B30225"/>
    <w:rsid w:val="00B316E7"/>
    <w:rsid w:val="00B31926"/>
    <w:rsid w:val="00B3246B"/>
    <w:rsid w:val="00B32FC5"/>
    <w:rsid w:val="00B363A8"/>
    <w:rsid w:val="00B3661E"/>
    <w:rsid w:val="00B36C32"/>
    <w:rsid w:val="00B3777D"/>
    <w:rsid w:val="00B41A3C"/>
    <w:rsid w:val="00B41F11"/>
    <w:rsid w:val="00B42040"/>
    <w:rsid w:val="00B43C4C"/>
    <w:rsid w:val="00B43E8C"/>
    <w:rsid w:val="00B45755"/>
    <w:rsid w:val="00B45884"/>
    <w:rsid w:val="00B45EC7"/>
    <w:rsid w:val="00B463ED"/>
    <w:rsid w:val="00B4644A"/>
    <w:rsid w:val="00B46609"/>
    <w:rsid w:val="00B46AB2"/>
    <w:rsid w:val="00B46AB5"/>
    <w:rsid w:val="00B46F4B"/>
    <w:rsid w:val="00B4704D"/>
    <w:rsid w:val="00B471AA"/>
    <w:rsid w:val="00B500FE"/>
    <w:rsid w:val="00B50767"/>
    <w:rsid w:val="00B51896"/>
    <w:rsid w:val="00B51CC0"/>
    <w:rsid w:val="00B52020"/>
    <w:rsid w:val="00B52148"/>
    <w:rsid w:val="00B53101"/>
    <w:rsid w:val="00B54682"/>
    <w:rsid w:val="00B55302"/>
    <w:rsid w:val="00B55688"/>
    <w:rsid w:val="00B57862"/>
    <w:rsid w:val="00B57C26"/>
    <w:rsid w:val="00B57CAB"/>
    <w:rsid w:val="00B60101"/>
    <w:rsid w:val="00B61374"/>
    <w:rsid w:val="00B62F9B"/>
    <w:rsid w:val="00B63B1F"/>
    <w:rsid w:val="00B63D30"/>
    <w:rsid w:val="00B65ABC"/>
    <w:rsid w:val="00B65AF2"/>
    <w:rsid w:val="00B65EF5"/>
    <w:rsid w:val="00B6624F"/>
    <w:rsid w:val="00B67B0D"/>
    <w:rsid w:val="00B70804"/>
    <w:rsid w:val="00B70F66"/>
    <w:rsid w:val="00B7108E"/>
    <w:rsid w:val="00B71DEE"/>
    <w:rsid w:val="00B722B2"/>
    <w:rsid w:val="00B724D8"/>
    <w:rsid w:val="00B73C6D"/>
    <w:rsid w:val="00B74CCC"/>
    <w:rsid w:val="00B7581D"/>
    <w:rsid w:val="00B75E93"/>
    <w:rsid w:val="00B760C2"/>
    <w:rsid w:val="00B76195"/>
    <w:rsid w:val="00B7644F"/>
    <w:rsid w:val="00B76A26"/>
    <w:rsid w:val="00B76C89"/>
    <w:rsid w:val="00B76E98"/>
    <w:rsid w:val="00B806E1"/>
    <w:rsid w:val="00B81A61"/>
    <w:rsid w:val="00B81F1B"/>
    <w:rsid w:val="00B8228F"/>
    <w:rsid w:val="00B83D8A"/>
    <w:rsid w:val="00B83F4C"/>
    <w:rsid w:val="00B84C01"/>
    <w:rsid w:val="00B84DB0"/>
    <w:rsid w:val="00B855B4"/>
    <w:rsid w:val="00B857DA"/>
    <w:rsid w:val="00B86228"/>
    <w:rsid w:val="00B8638E"/>
    <w:rsid w:val="00B86A35"/>
    <w:rsid w:val="00B86FAA"/>
    <w:rsid w:val="00B8737B"/>
    <w:rsid w:val="00B8745B"/>
    <w:rsid w:val="00B8759E"/>
    <w:rsid w:val="00B905A2"/>
    <w:rsid w:val="00B905DD"/>
    <w:rsid w:val="00B91108"/>
    <w:rsid w:val="00B918F5"/>
    <w:rsid w:val="00B93C81"/>
    <w:rsid w:val="00B93FE4"/>
    <w:rsid w:val="00B94281"/>
    <w:rsid w:val="00B94D80"/>
    <w:rsid w:val="00B95E18"/>
    <w:rsid w:val="00B96445"/>
    <w:rsid w:val="00B964B0"/>
    <w:rsid w:val="00B977CF"/>
    <w:rsid w:val="00B97E57"/>
    <w:rsid w:val="00B97EBB"/>
    <w:rsid w:val="00BA076D"/>
    <w:rsid w:val="00BA0AB7"/>
    <w:rsid w:val="00BA16BF"/>
    <w:rsid w:val="00BA30F9"/>
    <w:rsid w:val="00BA386A"/>
    <w:rsid w:val="00BA38F1"/>
    <w:rsid w:val="00BA3B70"/>
    <w:rsid w:val="00BA44DD"/>
    <w:rsid w:val="00BA4817"/>
    <w:rsid w:val="00BA676A"/>
    <w:rsid w:val="00BA6E8B"/>
    <w:rsid w:val="00BA73DA"/>
    <w:rsid w:val="00BB110B"/>
    <w:rsid w:val="00BB11BC"/>
    <w:rsid w:val="00BB1483"/>
    <w:rsid w:val="00BB245A"/>
    <w:rsid w:val="00BB2F89"/>
    <w:rsid w:val="00BB3517"/>
    <w:rsid w:val="00BB3EBB"/>
    <w:rsid w:val="00BB3F15"/>
    <w:rsid w:val="00BB45EC"/>
    <w:rsid w:val="00BB48C3"/>
    <w:rsid w:val="00BB5855"/>
    <w:rsid w:val="00BB5D67"/>
    <w:rsid w:val="00BB5F52"/>
    <w:rsid w:val="00BB6AFB"/>
    <w:rsid w:val="00BB6EB6"/>
    <w:rsid w:val="00BB7733"/>
    <w:rsid w:val="00BC0EF8"/>
    <w:rsid w:val="00BC0F7D"/>
    <w:rsid w:val="00BC14EB"/>
    <w:rsid w:val="00BC1793"/>
    <w:rsid w:val="00BC1B82"/>
    <w:rsid w:val="00BC244D"/>
    <w:rsid w:val="00BC25BC"/>
    <w:rsid w:val="00BC271D"/>
    <w:rsid w:val="00BC367E"/>
    <w:rsid w:val="00BC4B01"/>
    <w:rsid w:val="00BC4F22"/>
    <w:rsid w:val="00BC5D99"/>
    <w:rsid w:val="00BC6B00"/>
    <w:rsid w:val="00BC7403"/>
    <w:rsid w:val="00BC7F2F"/>
    <w:rsid w:val="00BD0774"/>
    <w:rsid w:val="00BD0A92"/>
    <w:rsid w:val="00BD17D0"/>
    <w:rsid w:val="00BD1C76"/>
    <w:rsid w:val="00BD1D88"/>
    <w:rsid w:val="00BD4762"/>
    <w:rsid w:val="00BD4A0F"/>
    <w:rsid w:val="00BD4C1D"/>
    <w:rsid w:val="00BD4C1F"/>
    <w:rsid w:val="00BD4CF2"/>
    <w:rsid w:val="00BD56C7"/>
    <w:rsid w:val="00BD7F87"/>
    <w:rsid w:val="00BE050E"/>
    <w:rsid w:val="00BE1597"/>
    <w:rsid w:val="00BE1A8F"/>
    <w:rsid w:val="00BE1D77"/>
    <w:rsid w:val="00BE1F3C"/>
    <w:rsid w:val="00BE293C"/>
    <w:rsid w:val="00BE2D30"/>
    <w:rsid w:val="00BE3032"/>
    <w:rsid w:val="00BE3D11"/>
    <w:rsid w:val="00BE448E"/>
    <w:rsid w:val="00BE44B8"/>
    <w:rsid w:val="00BE471C"/>
    <w:rsid w:val="00BE6123"/>
    <w:rsid w:val="00BE63E1"/>
    <w:rsid w:val="00BE6813"/>
    <w:rsid w:val="00BE7238"/>
    <w:rsid w:val="00BE7482"/>
    <w:rsid w:val="00BE74DB"/>
    <w:rsid w:val="00BE774B"/>
    <w:rsid w:val="00BF0991"/>
    <w:rsid w:val="00BF22DA"/>
    <w:rsid w:val="00BF23FC"/>
    <w:rsid w:val="00BF3631"/>
    <w:rsid w:val="00BF3902"/>
    <w:rsid w:val="00BF3952"/>
    <w:rsid w:val="00BF3D73"/>
    <w:rsid w:val="00BF3ED6"/>
    <w:rsid w:val="00BF48B2"/>
    <w:rsid w:val="00BF54C0"/>
    <w:rsid w:val="00BF6527"/>
    <w:rsid w:val="00BF67EE"/>
    <w:rsid w:val="00BF6D59"/>
    <w:rsid w:val="00BF70C3"/>
    <w:rsid w:val="00BF7A79"/>
    <w:rsid w:val="00C0072C"/>
    <w:rsid w:val="00C01E69"/>
    <w:rsid w:val="00C0220A"/>
    <w:rsid w:val="00C030AD"/>
    <w:rsid w:val="00C0312E"/>
    <w:rsid w:val="00C0352B"/>
    <w:rsid w:val="00C03E14"/>
    <w:rsid w:val="00C053B1"/>
    <w:rsid w:val="00C055D3"/>
    <w:rsid w:val="00C059C3"/>
    <w:rsid w:val="00C05B7F"/>
    <w:rsid w:val="00C07991"/>
    <w:rsid w:val="00C07C8F"/>
    <w:rsid w:val="00C10175"/>
    <w:rsid w:val="00C10A3A"/>
    <w:rsid w:val="00C10A8B"/>
    <w:rsid w:val="00C1175F"/>
    <w:rsid w:val="00C15D97"/>
    <w:rsid w:val="00C164A7"/>
    <w:rsid w:val="00C20171"/>
    <w:rsid w:val="00C210C1"/>
    <w:rsid w:val="00C214C6"/>
    <w:rsid w:val="00C22A31"/>
    <w:rsid w:val="00C22FC7"/>
    <w:rsid w:val="00C23385"/>
    <w:rsid w:val="00C23794"/>
    <w:rsid w:val="00C237F9"/>
    <w:rsid w:val="00C24E4C"/>
    <w:rsid w:val="00C27D9E"/>
    <w:rsid w:val="00C319BA"/>
    <w:rsid w:val="00C329F9"/>
    <w:rsid w:val="00C32DE7"/>
    <w:rsid w:val="00C33079"/>
    <w:rsid w:val="00C350FD"/>
    <w:rsid w:val="00C35E7A"/>
    <w:rsid w:val="00C36BCD"/>
    <w:rsid w:val="00C37334"/>
    <w:rsid w:val="00C37C9B"/>
    <w:rsid w:val="00C37F2F"/>
    <w:rsid w:val="00C400F5"/>
    <w:rsid w:val="00C40865"/>
    <w:rsid w:val="00C40B34"/>
    <w:rsid w:val="00C41208"/>
    <w:rsid w:val="00C41212"/>
    <w:rsid w:val="00C419B5"/>
    <w:rsid w:val="00C4241F"/>
    <w:rsid w:val="00C42BB0"/>
    <w:rsid w:val="00C433E9"/>
    <w:rsid w:val="00C4354B"/>
    <w:rsid w:val="00C43A3A"/>
    <w:rsid w:val="00C44B01"/>
    <w:rsid w:val="00C44DAB"/>
    <w:rsid w:val="00C45635"/>
    <w:rsid w:val="00C45C93"/>
    <w:rsid w:val="00C45DF4"/>
    <w:rsid w:val="00C46ACA"/>
    <w:rsid w:val="00C46C0B"/>
    <w:rsid w:val="00C4741E"/>
    <w:rsid w:val="00C47A4D"/>
    <w:rsid w:val="00C500EC"/>
    <w:rsid w:val="00C50BB2"/>
    <w:rsid w:val="00C50EE7"/>
    <w:rsid w:val="00C512AB"/>
    <w:rsid w:val="00C526AD"/>
    <w:rsid w:val="00C532E6"/>
    <w:rsid w:val="00C53CE3"/>
    <w:rsid w:val="00C53DC3"/>
    <w:rsid w:val="00C54151"/>
    <w:rsid w:val="00C55D17"/>
    <w:rsid w:val="00C55FEE"/>
    <w:rsid w:val="00C568B6"/>
    <w:rsid w:val="00C569F4"/>
    <w:rsid w:val="00C56A9B"/>
    <w:rsid w:val="00C57522"/>
    <w:rsid w:val="00C57ADE"/>
    <w:rsid w:val="00C60781"/>
    <w:rsid w:val="00C60AAA"/>
    <w:rsid w:val="00C60E52"/>
    <w:rsid w:val="00C61091"/>
    <w:rsid w:val="00C62988"/>
    <w:rsid w:val="00C62CD2"/>
    <w:rsid w:val="00C62CF6"/>
    <w:rsid w:val="00C631FD"/>
    <w:rsid w:val="00C6428C"/>
    <w:rsid w:val="00C642DD"/>
    <w:rsid w:val="00C64F71"/>
    <w:rsid w:val="00C65944"/>
    <w:rsid w:val="00C65A9D"/>
    <w:rsid w:val="00C65CC8"/>
    <w:rsid w:val="00C660B1"/>
    <w:rsid w:val="00C666F4"/>
    <w:rsid w:val="00C706D3"/>
    <w:rsid w:val="00C72D07"/>
    <w:rsid w:val="00C72E83"/>
    <w:rsid w:val="00C732E4"/>
    <w:rsid w:val="00C7356B"/>
    <w:rsid w:val="00C7515F"/>
    <w:rsid w:val="00C7563D"/>
    <w:rsid w:val="00C76390"/>
    <w:rsid w:val="00C769A4"/>
    <w:rsid w:val="00C772E7"/>
    <w:rsid w:val="00C778D0"/>
    <w:rsid w:val="00C77FEC"/>
    <w:rsid w:val="00C80540"/>
    <w:rsid w:val="00C8082A"/>
    <w:rsid w:val="00C8166A"/>
    <w:rsid w:val="00C81FFA"/>
    <w:rsid w:val="00C82991"/>
    <w:rsid w:val="00C82E43"/>
    <w:rsid w:val="00C83640"/>
    <w:rsid w:val="00C83EED"/>
    <w:rsid w:val="00C83FF4"/>
    <w:rsid w:val="00C84000"/>
    <w:rsid w:val="00C84D31"/>
    <w:rsid w:val="00C8638A"/>
    <w:rsid w:val="00C8661B"/>
    <w:rsid w:val="00C86BB0"/>
    <w:rsid w:val="00C876B7"/>
    <w:rsid w:val="00C903E1"/>
    <w:rsid w:val="00C90610"/>
    <w:rsid w:val="00C90F0C"/>
    <w:rsid w:val="00C923E3"/>
    <w:rsid w:val="00C9296C"/>
    <w:rsid w:val="00C93DF7"/>
    <w:rsid w:val="00C94CB8"/>
    <w:rsid w:val="00C9506B"/>
    <w:rsid w:val="00C96127"/>
    <w:rsid w:val="00C964E7"/>
    <w:rsid w:val="00C97413"/>
    <w:rsid w:val="00C97416"/>
    <w:rsid w:val="00C974A5"/>
    <w:rsid w:val="00C975AE"/>
    <w:rsid w:val="00C97E26"/>
    <w:rsid w:val="00C97EB1"/>
    <w:rsid w:val="00CA1B7C"/>
    <w:rsid w:val="00CA2FF4"/>
    <w:rsid w:val="00CA3D0C"/>
    <w:rsid w:val="00CA49BF"/>
    <w:rsid w:val="00CA5BB6"/>
    <w:rsid w:val="00CA5CDB"/>
    <w:rsid w:val="00CA6A67"/>
    <w:rsid w:val="00CA6FFB"/>
    <w:rsid w:val="00CA757F"/>
    <w:rsid w:val="00CA7890"/>
    <w:rsid w:val="00CB0143"/>
    <w:rsid w:val="00CB083D"/>
    <w:rsid w:val="00CB0EDD"/>
    <w:rsid w:val="00CB2BB7"/>
    <w:rsid w:val="00CB3603"/>
    <w:rsid w:val="00CB42EE"/>
    <w:rsid w:val="00CB45DA"/>
    <w:rsid w:val="00CB4B50"/>
    <w:rsid w:val="00CB4E60"/>
    <w:rsid w:val="00CB5307"/>
    <w:rsid w:val="00CB6CD7"/>
    <w:rsid w:val="00CB706E"/>
    <w:rsid w:val="00CC03C7"/>
    <w:rsid w:val="00CC32FD"/>
    <w:rsid w:val="00CC3AD9"/>
    <w:rsid w:val="00CC45FA"/>
    <w:rsid w:val="00CC4C63"/>
    <w:rsid w:val="00CC52B0"/>
    <w:rsid w:val="00CC6397"/>
    <w:rsid w:val="00CC63F0"/>
    <w:rsid w:val="00CC67C2"/>
    <w:rsid w:val="00CC6A3A"/>
    <w:rsid w:val="00CC6BC1"/>
    <w:rsid w:val="00CC71FF"/>
    <w:rsid w:val="00CC7469"/>
    <w:rsid w:val="00CC76E3"/>
    <w:rsid w:val="00CC7E95"/>
    <w:rsid w:val="00CD0638"/>
    <w:rsid w:val="00CD09ED"/>
    <w:rsid w:val="00CD1D4A"/>
    <w:rsid w:val="00CD1F99"/>
    <w:rsid w:val="00CD2752"/>
    <w:rsid w:val="00CD385A"/>
    <w:rsid w:val="00CD3B82"/>
    <w:rsid w:val="00CD3C84"/>
    <w:rsid w:val="00CD41D2"/>
    <w:rsid w:val="00CD4715"/>
    <w:rsid w:val="00CD5098"/>
    <w:rsid w:val="00CD56A2"/>
    <w:rsid w:val="00CD6570"/>
    <w:rsid w:val="00CD6925"/>
    <w:rsid w:val="00CD74C6"/>
    <w:rsid w:val="00CD7AC5"/>
    <w:rsid w:val="00CD7DDE"/>
    <w:rsid w:val="00CE02FC"/>
    <w:rsid w:val="00CE07E3"/>
    <w:rsid w:val="00CE1006"/>
    <w:rsid w:val="00CE1A04"/>
    <w:rsid w:val="00CE28F5"/>
    <w:rsid w:val="00CE3328"/>
    <w:rsid w:val="00CE4310"/>
    <w:rsid w:val="00CE47C5"/>
    <w:rsid w:val="00CE51A2"/>
    <w:rsid w:val="00CE623A"/>
    <w:rsid w:val="00CE681E"/>
    <w:rsid w:val="00CE6D7E"/>
    <w:rsid w:val="00CE6DA6"/>
    <w:rsid w:val="00CE7D57"/>
    <w:rsid w:val="00CF01FE"/>
    <w:rsid w:val="00CF13FB"/>
    <w:rsid w:val="00CF21AF"/>
    <w:rsid w:val="00CF2D7A"/>
    <w:rsid w:val="00CF47FA"/>
    <w:rsid w:val="00CF4BEC"/>
    <w:rsid w:val="00CF4C32"/>
    <w:rsid w:val="00CF4D4D"/>
    <w:rsid w:val="00CF6B52"/>
    <w:rsid w:val="00CF6BBA"/>
    <w:rsid w:val="00CF70B8"/>
    <w:rsid w:val="00CF74BE"/>
    <w:rsid w:val="00CF75FE"/>
    <w:rsid w:val="00CF7694"/>
    <w:rsid w:val="00CF7A3B"/>
    <w:rsid w:val="00CF7B05"/>
    <w:rsid w:val="00CF7ED5"/>
    <w:rsid w:val="00D001CE"/>
    <w:rsid w:val="00D0029F"/>
    <w:rsid w:val="00D003C8"/>
    <w:rsid w:val="00D01C8C"/>
    <w:rsid w:val="00D01F91"/>
    <w:rsid w:val="00D02383"/>
    <w:rsid w:val="00D0308D"/>
    <w:rsid w:val="00D03838"/>
    <w:rsid w:val="00D04AE3"/>
    <w:rsid w:val="00D05D6E"/>
    <w:rsid w:val="00D06FBF"/>
    <w:rsid w:val="00D078FE"/>
    <w:rsid w:val="00D07F4C"/>
    <w:rsid w:val="00D101D8"/>
    <w:rsid w:val="00D10CD9"/>
    <w:rsid w:val="00D10FF0"/>
    <w:rsid w:val="00D11D96"/>
    <w:rsid w:val="00D12806"/>
    <w:rsid w:val="00D12CA9"/>
    <w:rsid w:val="00D12CB6"/>
    <w:rsid w:val="00D1325E"/>
    <w:rsid w:val="00D13A99"/>
    <w:rsid w:val="00D13BFF"/>
    <w:rsid w:val="00D14502"/>
    <w:rsid w:val="00D148C0"/>
    <w:rsid w:val="00D14A06"/>
    <w:rsid w:val="00D14B32"/>
    <w:rsid w:val="00D14B40"/>
    <w:rsid w:val="00D1571E"/>
    <w:rsid w:val="00D158E9"/>
    <w:rsid w:val="00D16C35"/>
    <w:rsid w:val="00D170E4"/>
    <w:rsid w:val="00D17A04"/>
    <w:rsid w:val="00D201BA"/>
    <w:rsid w:val="00D205D3"/>
    <w:rsid w:val="00D20DFC"/>
    <w:rsid w:val="00D22B66"/>
    <w:rsid w:val="00D22B9C"/>
    <w:rsid w:val="00D238A8"/>
    <w:rsid w:val="00D23A84"/>
    <w:rsid w:val="00D23E65"/>
    <w:rsid w:val="00D240AB"/>
    <w:rsid w:val="00D25AE7"/>
    <w:rsid w:val="00D26CFE"/>
    <w:rsid w:val="00D274F1"/>
    <w:rsid w:val="00D31708"/>
    <w:rsid w:val="00D32118"/>
    <w:rsid w:val="00D323B2"/>
    <w:rsid w:val="00D3333E"/>
    <w:rsid w:val="00D333AF"/>
    <w:rsid w:val="00D3340F"/>
    <w:rsid w:val="00D34477"/>
    <w:rsid w:val="00D347CD"/>
    <w:rsid w:val="00D34D86"/>
    <w:rsid w:val="00D35022"/>
    <w:rsid w:val="00D363B3"/>
    <w:rsid w:val="00D36A16"/>
    <w:rsid w:val="00D3743F"/>
    <w:rsid w:val="00D4110C"/>
    <w:rsid w:val="00D42972"/>
    <w:rsid w:val="00D42ADB"/>
    <w:rsid w:val="00D42AF7"/>
    <w:rsid w:val="00D43B5E"/>
    <w:rsid w:val="00D43C4F"/>
    <w:rsid w:val="00D44275"/>
    <w:rsid w:val="00D446CE"/>
    <w:rsid w:val="00D449D6"/>
    <w:rsid w:val="00D44F95"/>
    <w:rsid w:val="00D4522B"/>
    <w:rsid w:val="00D4552A"/>
    <w:rsid w:val="00D45625"/>
    <w:rsid w:val="00D45C5A"/>
    <w:rsid w:val="00D4656E"/>
    <w:rsid w:val="00D46836"/>
    <w:rsid w:val="00D4712C"/>
    <w:rsid w:val="00D4752F"/>
    <w:rsid w:val="00D47A30"/>
    <w:rsid w:val="00D500CF"/>
    <w:rsid w:val="00D50F3D"/>
    <w:rsid w:val="00D51360"/>
    <w:rsid w:val="00D5163E"/>
    <w:rsid w:val="00D51FF3"/>
    <w:rsid w:val="00D528BE"/>
    <w:rsid w:val="00D52B75"/>
    <w:rsid w:val="00D53A97"/>
    <w:rsid w:val="00D54434"/>
    <w:rsid w:val="00D5496F"/>
    <w:rsid w:val="00D5518A"/>
    <w:rsid w:val="00D552EA"/>
    <w:rsid w:val="00D57169"/>
    <w:rsid w:val="00D57703"/>
    <w:rsid w:val="00D6029E"/>
    <w:rsid w:val="00D604DC"/>
    <w:rsid w:val="00D61610"/>
    <w:rsid w:val="00D6194F"/>
    <w:rsid w:val="00D61C97"/>
    <w:rsid w:val="00D621E3"/>
    <w:rsid w:val="00D6249D"/>
    <w:rsid w:val="00D6277E"/>
    <w:rsid w:val="00D630F8"/>
    <w:rsid w:val="00D6343B"/>
    <w:rsid w:val="00D63CA5"/>
    <w:rsid w:val="00D63F4C"/>
    <w:rsid w:val="00D6419A"/>
    <w:rsid w:val="00D64973"/>
    <w:rsid w:val="00D64BEB"/>
    <w:rsid w:val="00D64F61"/>
    <w:rsid w:val="00D6523B"/>
    <w:rsid w:val="00D66CDB"/>
    <w:rsid w:val="00D673D8"/>
    <w:rsid w:val="00D6742E"/>
    <w:rsid w:val="00D70744"/>
    <w:rsid w:val="00D70933"/>
    <w:rsid w:val="00D71DAE"/>
    <w:rsid w:val="00D72725"/>
    <w:rsid w:val="00D72DB9"/>
    <w:rsid w:val="00D738D6"/>
    <w:rsid w:val="00D73E14"/>
    <w:rsid w:val="00D74970"/>
    <w:rsid w:val="00D755EB"/>
    <w:rsid w:val="00D75A34"/>
    <w:rsid w:val="00D77097"/>
    <w:rsid w:val="00D771C5"/>
    <w:rsid w:val="00D7738E"/>
    <w:rsid w:val="00D77866"/>
    <w:rsid w:val="00D77E05"/>
    <w:rsid w:val="00D77E2A"/>
    <w:rsid w:val="00D81950"/>
    <w:rsid w:val="00D819C3"/>
    <w:rsid w:val="00D8274D"/>
    <w:rsid w:val="00D84703"/>
    <w:rsid w:val="00D84719"/>
    <w:rsid w:val="00D84929"/>
    <w:rsid w:val="00D84967"/>
    <w:rsid w:val="00D85686"/>
    <w:rsid w:val="00D85D9E"/>
    <w:rsid w:val="00D85E70"/>
    <w:rsid w:val="00D86772"/>
    <w:rsid w:val="00D87E00"/>
    <w:rsid w:val="00D90478"/>
    <w:rsid w:val="00D90890"/>
    <w:rsid w:val="00D90A07"/>
    <w:rsid w:val="00D91221"/>
    <w:rsid w:val="00D9134D"/>
    <w:rsid w:val="00D91BDF"/>
    <w:rsid w:val="00D9221E"/>
    <w:rsid w:val="00D925DB"/>
    <w:rsid w:val="00D92DF1"/>
    <w:rsid w:val="00D933AA"/>
    <w:rsid w:val="00D93C4E"/>
    <w:rsid w:val="00D95362"/>
    <w:rsid w:val="00D96EB5"/>
    <w:rsid w:val="00D97037"/>
    <w:rsid w:val="00D9746A"/>
    <w:rsid w:val="00D97F30"/>
    <w:rsid w:val="00DA20F5"/>
    <w:rsid w:val="00DA2B5B"/>
    <w:rsid w:val="00DA3448"/>
    <w:rsid w:val="00DA42D7"/>
    <w:rsid w:val="00DA4430"/>
    <w:rsid w:val="00DA47E2"/>
    <w:rsid w:val="00DA5DA4"/>
    <w:rsid w:val="00DA626A"/>
    <w:rsid w:val="00DA7A03"/>
    <w:rsid w:val="00DB0009"/>
    <w:rsid w:val="00DB0511"/>
    <w:rsid w:val="00DB1818"/>
    <w:rsid w:val="00DB1E0F"/>
    <w:rsid w:val="00DB1FC9"/>
    <w:rsid w:val="00DB2488"/>
    <w:rsid w:val="00DB4127"/>
    <w:rsid w:val="00DB4275"/>
    <w:rsid w:val="00DB440A"/>
    <w:rsid w:val="00DB4476"/>
    <w:rsid w:val="00DB44B4"/>
    <w:rsid w:val="00DB49E1"/>
    <w:rsid w:val="00DB61A0"/>
    <w:rsid w:val="00DB65DE"/>
    <w:rsid w:val="00DB70C2"/>
    <w:rsid w:val="00DB74D5"/>
    <w:rsid w:val="00DC08A5"/>
    <w:rsid w:val="00DC0CA5"/>
    <w:rsid w:val="00DC0DE0"/>
    <w:rsid w:val="00DC18CA"/>
    <w:rsid w:val="00DC1BE2"/>
    <w:rsid w:val="00DC1C05"/>
    <w:rsid w:val="00DC309B"/>
    <w:rsid w:val="00DC3351"/>
    <w:rsid w:val="00DC4294"/>
    <w:rsid w:val="00DC4DA2"/>
    <w:rsid w:val="00DC5225"/>
    <w:rsid w:val="00DC5302"/>
    <w:rsid w:val="00DC5488"/>
    <w:rsid w:val="00DC58E0"/>
    <w:rsid w:val="00DC58E4"/>
    <w:rsid w:val="00DC6C11"/>
    <w:rsid w:val="00DC7156"/>
    <w:rsid w:val="00DC7F8D"/>
    <w:rsid w:val="00DD0278"/>
    <w:rsid w:val="00DD0CA5"/>
    <w:rsid w:val="00DD0E94"/>
    <w:rsid w:val="00DD0F37"/>
    <w:rsid w:val="00DD1734"/>
    <w:rsid w:val="00DD2BA3"/>
    <w:rsid w:val="00DD3C9B"/>
    <w:rsid w:val="00DD3F47"/>
    <w:rsid w:val="00DD671D"/>
    <w:rsid w:val="00DD774B"/>
    <w:rsid w:val="00DE1767"/>
    <w:rsid w:val="00DE1A7E"/>
    <w:rsid w:val="00DE1B03"/>
    <w:rsid w:val="00DE2512"/>
    <w:rsid w:val="00DE352F"/>
    <w:rsid w:val="00DE3935"/>
    <w:rsid w:val="00DE3A2E"/>
    <w:rsid w:val="00DE3C77"/>
    <w:rsid w:val="00DE4104"/>
    <w:rsid w:val="00DE4E1D"/>
    <w:rsid w:val="00DE501F"/>
    <w:rsid w:val="00DE523B"/>
    <w:rsid w:val="00DE570A"/>
    <w:rsid w:val="00DE5865"/>
    <w:rsid w:val="00DE6931"/>
    <w:rsid w:val="00DE6E42"/>
    <w:rsid w:val="00DE6E6B"/>
    <w:rsid w:val="00DF007E"/>
    <w:rsid w:val="00DF0B95"/>
    <w:rsid w:val="00DF0BB8"/>
    <w:rsid w:val="00DF1BD5"/>
    <w:rsid w:val="00DF23B5"/>
    <w:rsid w:val="00DF2C23"/>
    <w:rsid w:val="00DF3904"/>
    <w:rsid w:val="00DF4601"/>
    <w:rsid w:val="00DF5101"/>
    <w:rsid w:val="00DF51DF"/>
    <w:rsid w:val="00DF5215"/>
    <w:rsid w:val="00DF5866"/>
    <w:rsid w:val="00DF62CD"/>
    <w:rsid w:val="00DF687F"/>
    <w:rsid w:val="00DF6921"/>
    <w:rsid w:val="00DF6A12"/>
    <w:rsid w:val="00DF6D90"/>
    <w:rsid w:val="00DF713C"/>
    <w:rsid w:val="00DF7187"/>
    <w:rsid w:val="00DF7D5E"/>
    <w:rsid w:val="00E0046B"/>
    <w:rsid w:val="00E0135B"/>
    <w:rsid w:val="00E01406"/>
    <w:rsid w:val="00E01C31"/>
    <w:rsid w:val="00E02024"/>
    <w:rsid w:val="00E0203D"/>
    <w:rsid w:val="00E03645"/>
    <w:rsid w:val="00E03C96"/>
    <w:rsid w:val="00E03F2E"/>
    <w:rsid w:val="00E04223"/>
    <w:rsid w:val="00E04912"/>
    <w:rsid w:val="00E049C7"/>
    <w:rsid w:val="00E07713"/>
    <w:rsid w:val="00E105CA"/>
    <w:rsid w:val="00E10D9A"/>
    <w:rsid w:val="00E123F6"/>
    <w:rsid w:val="00E12BAC"/>
    <w:rsid w:val="00E12C79"/>
    <w:rsid w:val="00E13C17"/>
    <w:rsid w:val="00E13FD9"/>
    <w:rsid w:val="00E13FDC"/>
    <w:rsid w:val="00E16C1C"/>
    <w:rsid w:val="00E178A5"/>
    <w:rsid w:val="00E17E99"/>
    <w:rsid w:val="00E200CC"/>
    <w:rsid w:val="00E2013B"/>
    <w:rsid w:val="00E204A6"/>
    <w:rsid w:val="00E20B9E"/>
    <w:rsid w:val="00E20D0B"/>
    <w:rsid w:val="00E20E00"/>
    <w:rsid w:val="00E20F0F"/>
    <w:rsid w:val="00E2142D"/>
    <w:rsid w:val="00E21F72"/>
    <w:rsid w:val="00E22670"/>
    <w:rsid w:val="00E22F46"/>
    <w:rsid w:val="00E2371C"/>
    <w:rsid w:val="00E239A2"/>
    <w:rsid w:val="00E23C49"/>
    <w:rsid w:val="00E243DF"/>
    <w:rsid w:val="00E24659"/>
    <w:rsid w:val="00E249F8"/>
    <w:rsid w:val="00E24AD8"/>
    <w:rsid w:val="00E257DE"/>
    <w:rsid w:val="00E26479"/>
    <w:rsid w:val="00E26DF5"/>
    <w:rsid w:val="00E27E8A"/>
    <w:rsid w:val="00E31FA3"/>
    <w:rsid w:val="00E3215D"/>
    <w:rsid w:val="00E321BF"/>
    <w:rsid w:val="00E32793"/>
    <w:rsid w:val="00E33B17"/>
    <w:rsid w:val="00E33C04"/>
    <w:rsid w:val="00E33E7E"/>
    <w:rsid w:val="00E342DF"/>
    <w:rsid w:val="00E34394"/>
    <w:rsid w:val="00E34D4C"/>
    <w:rsid w:val="00E35BF0"/>
    <w:rsid w:val="00E364EC"/>
    <w:rsid w:val="00E36B1E"/>
    <w:rsid w:val="00E3726B"/>
    <w:rsid w:val="00E3739A"/>
    <w:rsid w:val="00E37465"/>
    <w:rsid w:val="00E37CA2"/>
    <w:rsid w:val="00E409A2"/>
    <w:rsid w:val="00E409DB"/>
    <w:rsid w:val="00E42876"/>
    <w:rsid w:val="00E42897"/>
    <w:rsid w:val="00E42AF6"/>
    <w:rsid w:val="00E42B11"/>
    <w:rsid w:val="00E42FD0"/>
    <w:rsid w:val="00E43803"/>
    <w:rsid w:val="00E43A94"/>
    <w:rsid w:val="00E43AA6"/>
    <w:rsid w:val="00E4474F"/>
    <w:rsid w:val="00E44ABE"/>
    <w:rsid w:val="00E4544B"/>
    <w:rsid w:val="00E45683"/>
    <w:rsid w:val="00E45CAF"/>
    <w:rsid w:val="00E46032"/>
    <w:rsid w:val="00E46A31"/>
    <w:rsid w:val="00E5005A"/>
    <w:rsid w:val="00E500F0"/>
    <w:rsid w:val="00E5090A"/>
    <w:rsid w:val="00E526E1"/>
    <w:rsid w:val="00E5367C"/>
    <w:rsid w:val="00E53C08"/>
    <w:rsid w:val="00E53C1C"/>
    <w:rsid w:val="00E53E88"/>
    <w:rsid w:val="00E54211"/>
    <w:rsid w:val="00E55617"/>
    <w:rsid w:val="00E563AF"/>
    <w:rsid w:val="00E5716C"/>
    <w:rsid w:val="00E57560"/>
    <w:rsid w:val="00E57634"/>
    <w:rsid w:val="00E57BAA"/>
    <w:rsid w:val="00E60FA9"/>
    <w:rsid w:val="00E61B9F"/>
    <w:rsid w:val="00E62B67"/>
    <w:rsid w:val="00E62B9B"/>
    <w:rsid w:val="00E63428"/>
    <w:rsid w:val="00E63826"/>
    <w:rsid w:val="00E641DA"/>
    <w:rsid w:val="00E64EA3"/>
    <w:rsid w:val="00E65777"/>
    <w:rsid w:val="00E6700D"/>
    <w:rsid w:val="00E67472"/>
    <w:rsid w:val="00E67602"/>
    <w:rsid w:val="00E67C3A"/>
    <w:rsid w:val="00E67E9C"/>
    <w:rsid w:val="00E7069E"/>
    <w:rsid w:val="00E71074"/>
    <w:rsid w:val="00E71640"/>
    <w:rsid w:val="00E718B7"/>
    <w:rsid w:val="00E71A5E"/>
    <w:rsid w:val="00E72E50"/>
    <w:rsid w:val="00E73103"/>
    <w:rsid w:val="00E73DF7"/>
    <w:rsid w:val="00E741F7"/>
    <w:rsid w:val="00E747C3"/>
    <w:rsid w:val="00E74A1E"/>
    <w:rsid w:val="00E7516C"/>
    <w:rsid w:val="00E75E6C"/>
    <w:rsid w:val="00E761D1"/>
    <w:rsid w:val="00E766CE"/>
    <w:rsid w:val="00E76EB5"/>
    <w:rsid w:val="00E77645"/>
    <w:rsid w:val="00E77AFC"/>
    <w:rsid w:val="00E809B8"/>
    <w:rsid w:val="00E81FE1"/>
    <w:rsid w:val="00E82598"/>
    <w:rsid w:val="00E82C41"/>
    <w:rsid w:val="00E83B33"/>
    <w:rsid w:val="00E83C7F"/>
    <w:rsid w:val="00E83FA1"/>
    <w:rsid w:val="00E8402E"/>
    <w:rsid w:val="00E8415B"/>
    <w:rsid w:val="00E84568"/>
    <w:rsid w:val="00E85D99"/>
    <w:rsid w:val="00E87053"/>
    <w:rsid w:val="00E8745C"/>
    <w:rsid w:val="00E87D22"/>
    <w:rsid w:val="00E90281"/>
    <w:rsid w:val="00E9098F"/>
    <w:rsid w:val="00E9174F"/>
    <w:rsid w:val="00E92F8D"/>
    <w:rsid w:val="00E949DE"/>
    <w:rsid w:val="00E94B77"/>
    <w:rsid w:val="00E94F90"/>
    <w:rsid w:val="00E9513F"/>
    <w:rsid w:val="00E96843"/>
    <w:rsid w:val="00E97D2C"/>
    <w:rsid w:val="00EA03F8"/>
    <w:rsid w:val="00EA1BA5"/>
    <w:rsid w:val="00EA1DF2"/>
    <w:rsid w:val="00EA2C76"/>
    <w:rsid w:val="00EA3237"/>
    <w:rsid w:val="00EA4400"/>
    <w:rsid w:val="00EA4BE4"/>
    <w:rsid w:val="00EA5940"/>
    <w:rsid w:val="00EA5D83"/>
    <w:rsid w:val="00EA5FF4"/>
    <w:rsid w:val="00EA6313"/>
    <w:rsid w:val="00EB0871"/>
    <w:rsid w:val="00EB193D"/>
    <w:rsid w:val="00EB2329"/>
    <w:rsid w:val="00EB2977"/>
    <w:rsid w:val="00EB3A56"/>
    <w:rsid w:val="00EB4FD4"/>
    <w:rsid w:val="00EB6811"/>
    <w:rsid w:val="00EB6A42"/>
    <w:rsid w:val="00EB725A"/>
    <w:rsid w:val="00EB7D4D"/>
    <w:rsid w:val="00EC07CF"/>
    <w:rsid w:val="00EC0F3F"/>
    <w:rsid w:val="00EC1B11"/>
    <w:rsid w:val="00EC2DF6"/>
    <w:rsid w:val="00EC34BC"/>
    <w:rsid w:val="00EC39FB"/>
    <w:rsid w:val="00EC3C2C"/>
    <w:rsid w:val="00EC4A25"/>
    <w:rsid w:val="00EC5177"/>
    <w:rsid w:val="00EC59ED"/>
    <w:rsid w:val="00EC6C0C"/>
    <w:rsid w:val="00EC6CFC"/>
    <w:rsid w:val="00EC76B8"/>
    <w:rsid w:val="00ED016E"/>
    <w:rsid w:val="00ED0CA0"/>
    <w:rsid w:val="00ED1EED"/>
    <w:rsid w:val="00ED24C1"/>
    <w:rsid w:val="00ED3DED"/>
    <w:rsid w:val="00ED3E35"/>
    <w:rsid w:val="00ED43D5"/>
    <w:rsid w:val="00ED4F71"/>
    <w:rsid w:val="00ED55E2"/>
    <w:rsid w:val="00ED6048"/>
    <w:rsid w:val="00ED698C"/>
    <w:rsid w:val="00ED69CC"/>
    <w:rsid w:val="00ED6EA4"/>
    <w:rsid w:val="00ED7108"/>
    <w:rsid w:val="00ED7288"/>
    <w:rsid w:val="00ED7343"/>
    <w:rsid w:val="00ED778E"/>
    <w:rsid w:val="00EE22E4"/>
    <w:rsid w:val="00EE264F"/>
    <w:rsid w:val="00EE28C4"/>
    <w:rsid w:val="00EE2FA8"/>
    <w:rsid w:val="00EE3242"/>
    <w:rsid w:val="00EE39AA"/>
    <w:rsid w:val="00EE3CF6"/>
    <w:rsid w:val="00EE427F"/>
    <w:rsid w:val="00EE50EA"/>
    <w:rsid w:val="00EE61B3"/>
    <w:rsid w:val="00EE70FF"/>
    <w:rsid w:val="00EE74FD"/>
    <w:rsid w:val="00EE770B"/>
    <w:rsid w:val="00EE7DC7"/>
    <w:rsid w:val="00EF04F7"/>
    <w:rsid w:val="00EF07AE"/>
    <w:rsid w:val="00EF3222"/>
    <w:rsid w:val="00EF3435"/>
    <w:rsid w:val="00EF3739"/>
    <w:rsid w:val="00EF3F77"/>
    <w:rsid w:val="00EF4EDE"/>
    <w:rsid w:val="00EF4F2C"/>
    <w:rsid w:val="00EF52BF"/>
    <w:rsid w:val="00EF552E"/>
    <w:rsid w:val="00EF5FC5"/>
    <w:rsid w:val="00EF7034"/>
    <w:rsid w:val="00EF7155"/>
    <w:rsid w:val="00F017E7"/>
    <w:rsid w:val="00F02047"/>
    <w:rsid w:val="00F021C5"/>
    <w:rsid w:val="00F025A2"/>
    <w:rsid w:val="00F02B83"/>
    <w:rsid w:val="00F0336D"/>
    <w:rsid w:val="00F03851"/>
    <w:rsid w:val="00F03D6F"/>
    <w:rsid w:val="00F0404D"/>
    <w:rsid w:val="00F046AE"/>
    <w:rsid w:val="00F05276"/>
    <w:rsid w:val="00F05557"/>
    <w:rsid w:val="00F05AC3"/>
    <w:rsid w:val="00F06EF4"/>
    <w:rsid w:val="00F07E39"/>
    <w:rsid w:val="00F10B80"/>
    <w:rsid w:val="00F10F83"/>
    <w:rsid w:val="00F118C9"/>
    <w:rsid w:val="00F11BDD"/>
    <w:rsid w:val="00F13B35"/>
    <w:rsid w:val="00F15F62"/>
    <w:rsid w:val="00F167E6"/>
    <w:rsid w:val="00F16E0F"/>
    <w:rsid w:val="00F17339"/>
    <w:rsid w:val="00F20142"/>
    <w:rsid w:val="00F20224"/>
    <w:rsid w:val="00F20433"/>
    <w:rsid w:val="00F215FC"/>
    <w:rsid w:val="00F2185C"/>
    <w:rsid w:val="00F21D0D"/>
    <w:rsid w:val="00F2220E"/>
    <w:rsid w:val="00F22EC7"/>
    <w:rsid w:val="00F23247"/>
    <w:rsid w:val="00F2371F"/>
    <w:rsid w:val="00F2432B"/>
    <w:rsid w:val="00F24BA3"/>
    <w:rsid w:val="00F24E50"/>
    <w:rsid w:val="00F25CCD"/>
    <w:rsid w:val="00F261E1"/>
    <w:rsid w:val="00F265B9"/>
    <w:rsid w:val="00F26616"/>
    <w:rsid w:val="00F268E3"/>
    <w:rsid w:val="00F27198"/>
    <w:rsid w:val="00F27866"/>
    <w:rsid w:val="00F30306"/>
    <w:rsid w:val="00F304E6"/>
    <w:rsid w:val="00F30CE2"/>
    <w:rsid w:val="00F30F35"/>
    <w:rsid w:val="00F3126A"/>
    <w:rsid w:val="00F315F2"/>
    <w:rsid w:val="00F320E1"/>
    <w:rsid w:val="00F321AE"/>
    <w:rsid w:val="00F32436"/>
    <w:rsid w:val="00F32C31"/>
    <w:rsid w:val="00F345F2"/>
    <w:rsid w:val="00F35C8C"/>
    <w:rsid w:val="00F35D61"/>
    <w:rsid w:val="00F36136"/>
    <w:rsid w:val="00F365B4"/>
    <w:rsid w:val="00F370D3"/>
    <w:rsid w:val="00F37194"/>
    <w:rsid w:val="00F37857"/>
    <w:rsid w:val="00F37D08"/>
    <w:rsid w:val="00F37D0B"/>
    <w:rsid w:val="00F4014C"/>
    <w:rsid w:val="00F4149B"/>
    <w:rsid w:val="00F42BE9"/>
    <w:rsid w:val="00F43309"/>
    <w:rsid w:val="00F43AF3"/>
    <w:rsid w:val="00F44713"/>
    <w:rsid w:val="00F44B25"/>
    <w:rsid w:val="00F44CC8"/>
    <w:rsid w:val="00F44E9D"/>
    <w:rsid w:val="00F46BFD"/>
    <w:rsid w:val="00F474CA"/>
    <w:rsid w:val="00F47F0E"/>
    <w:rsid w:val="00F505D3"/>
    <w:rsid w:val="00F50F42"/>
    <w:rsid w:val="00F50FD2"/>
    <w:rsid w:val="00F532E3"/>
    <w:rsid w:val="00F535BE"/>
    <w:rsid w:val="00F539E0"/>
    <w:rsid w:val="00F53B15"/>
    <w:rsid w:val="00F549F4"/>
    <w:rsid w:val="00F54CD1"/>
    <w:rsid w:val="00F55E4A"/>
    <w:rsid w:val="00F56471"/>
    <w:rsid w:val="00F56876"/>
    <w:rsid w:val="00F579FC"/>
    <w:rsid w:val="00F6076B"/>
    <w:rsid w:val="00F60B68"/>
    <w:rsid w:val="00F60BB4"/>
    <w:rsid w:val="00F610D5"/>
    <w:rsid w:val="00F61D19"/>
    <w:rsid w:val="00F61EA7"/>
    <w:rsid w:val="00F6219C"/>
    <w:rsid w:val="00F624D0"/>
    <w:rsid w:val="00F653B8"/>
    <w:rsid w:val="00F65558"/>
    <w:rsid w:val="00F656C7"/>
    <w:rsid w:val="00F660E4"/>
    <w:rsid w:val="00F67F04"/>
    <w:rsid w:val="00F70286"/>
    <w:rsid w:val="00F70893"/>
    <w:rsid w:val="00F715C9"/>
    <w:rsid w:val="00F73611"/>
    <w:rsid w:val="00F74F7B"/>
    <w:rsid w:val="00F75588"/>
    <w:rsid w:val="00F7582F"/>
    <w:rsid w:val="00F75F53"/>
    <w:rsid w:val="00F76134"/>
    <w:rsid w:val="00F76A41"/>
    <w:rsid w:val="00F76DE8"/>
    <w:rsid w:val="00F773E9"/>
    <w:rsid w:val="00F80505"/>
    <w:rsid w:val="00F80693"/>
    <w:rsid w:val="00F80883"/>
    <w:rsid w:val="00F816C9"/>
    <w:rsid w:val="00F81A5C"/>
    <w:rsid w:val="00F82B5E"/>
    <w:rsid w:val="00F8305E"/>
    <w:rsid w:val="00F834ED"/>
    <w:rsid w:val="00F83BE3"/>
    <w:rsid w:val="00F83D67"/>
    <w:rsid w:val="00F84CBE"/>
    <w:rsid w:val="00F85D9B"/>
    <w:rsid w:val="00F8614E"/>
    <w:rsid w:val="00F86FAE"/>
    <w:rsid w:val="00F87113"/>
    <w:rsid w:val="00F87B08"/>
    <w:rsid w:val="00F90E36"/>
    <w:rsid w:val="00F9220C"/>
    <w:rsid w:val="00F92295"/>
    <w:rsid w:val="00F931BD"/>
    <w:rsid w:val="00F934E0"/>
    <w:rsid w:val="00F93FB3"/>
    <w:rsid w:val="00F94C74"/>
    <w:rsid w:val="00F94E83"/>
    <w:rsid w:val="00F956C7"/>
    <w:rsid w:val="00F960E0"/>
    <w:rsid w:val="00F977D7"/>
    <w:rsid w:val="00F9790B"/>
    <w:rsid w:val="00FA08BF"/>
    <w:rsid w:val="00FA1266"/>
    <w:rsid w:val="00FA2347"/>
    <w:rsid w:val="00FA2891"/>
    <w:rsid w:val="00FA3F5C"/>
    <w:rsid w:val="00FA4BD0"/>
    <w:rsid w:val="00FA4C91"/>
    <w:rsid w:val="00FA5B3B"/>
    <w:rsid w:val="00FA68C3"/>
    <w:rsid w:val="00FA7EB5"/>
    <w:rsid w:val="00FB0327"/>
    <w:rsid w:val="00FB085E"/>
    <w:rsid w:val="00FB0A9B"/>
    <w:rsid w:val="00FB2B11"/>
    <w:rsid w:val="00FB35CC"/>
    <w:rsid w:val="00FB44E6"/>
    <w:rsid w:val="00FB4CC1"/>
    <w:rsid w:val="00FB6CBA"/>
    <w:rsid w:val="00FB7593"/>
    <w:rsid w:val="00FC02AF"/>
    <w:rsid w:val="00FC0A02"/>
    <w:rsid w:val="00FC0A56"/>
    <w:rsid w:val="00FC1192"/>
    <w:rsid w:val="00FC14FF"/>
    <w:rsid w:val="00FC2DE9"/>
    <w:rsid w:val="00FC3C82"/>
    <w:rsid w:val="00FC50A9"/>
    <w:rsid w:val="00FC5289"/>
    <w:rsid w:val="00FC59FB"/>
    <w:rsid w:val="00FC5F5F"/>
    <w:rsid w:val="00FC692D"/>
    <w:rsid w:val="00FC6991"/>
    <w:rsid w:val="00FC75DF"/>
    <w:rsid w:val="00FC7783"/>
    <w:rsid w:val="00FC7B88"/>
    <w:rsid w:val="00FD003A"/>
    <w:rsid w:val="00FD0B6D"/>
    <w:rsid w:val="00FD2170"/>
    <w:rsid w:val="00FD23DF"/>
    <w:rsid w:val="00FD2603"/>
    <w:rsid w:val="00FD27A7"/>
    <w:rsid w:val="00FD2C01"/>
    <w:rsid w:val="00FD49F2"/>
    <w:rsid w:val="00FD4D90"/>
    <w:rsid w:val="00FD5118"/>
    <w:rsid w:val="00FD61F6"/>
    <w:rsid w:val="00FD64C6"/>
    <w:rsid w:val="00FD6E5A"/>
    <w:rsid w:val="00FE0F84"/>
    <w:rsid w:val="00FE10E8"/>
    <w:rsid w:val="00FE1C9E"/>
    <w:rsid w:val="00FE1FEF"/>
    <w:rsid w:val="00FE200B"/>
    <w:rsid w:val="00FE265D"/>
    <w:rsid w:val="00FE270C"/>
    <w:rsid w:val="00FE4791"/>
    <w:rsid w:val="00FE4CEA"/>
    <w:rsid w:val="00FE4EAE"/>
    <w:rsid w:val="00FE59A5"/>
    <w:rsid w:val="00FE5DD5"/>
    <w:rsid w:val="00FF0687"/>
    <w:rsid w:val="00FF06F5"/>
    <w:rsid w:val="00FF0817"/>
    <w:rsid w:val="00FF08E4"/>
    <w:rsid w:val="00FF0E39"/>
    <w:rsid w:val="00FF12E6"/>
    <w:rsid w:val="00FF33D2"/>
    <w:rsid w:val="00FF3C92"/>
    <w:rsid w:val="00FF4EB5"/>
    <w:rsid w:val="00FF53F5"/>
    <w:rsid w:val="00FF6500"/>
    <w:rsid w:val="00FF729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6A1589"/>
  <w15:chartTrackingRefBased/>
  <w15:docId w15:val="{72303732-95FC-4DE8-BED7-E5D5D47F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91BC2"/>
    <w:pPr>
      <w:spacing w:after="180"/>
    </w:pPr>
  </w:style>
  <w:style w:type="paragraph" w:styleId="1">
    <w:name w:val="heading 1"/>
    <w:next w:val="a"/>
    <w:link w:val="10"/>
    <w:qFormat/>
    <w:pPr>
      <w:keepNext/>
      <w:keepLines/>
      <w:numPr>
        <w:numId w:val="3"/>
      </w:numPr>
      <w:pBdr>
        <w:top w:val="single" w:sz="12" w:space="3" w:color="auto"/>
      </w:pBdr>
      <w:spacing w:before="240" w:after="180"/>
      <w:outlineLvl w:val="0"/>
    </w:pPr>
    <w:rPr>
      <w:rFonts w:ascii="Arial" w:hAnsi="Arial"/>
      <w:sz w:val="36"/>
      <w:lang w:val="en-GB"/>
    </w:rPr>
  </w:style>
  <w:style w:type="paragraph" w:styleId="20">
    <w:name w:val="heading 2"/>
    <w:aliases w:val="Head2A,2,H2,UNDERRUBRIK 1-2,h2,DO NOT USE_h2,h21,H21,Head 2,l2,TitreProp,Header 2,ITT t2,PA Major Section,Livello 2,R2,Heading 2 Hidden,Head1,2nd level,heading 2,I2,Section Title,Heading2,list2,H2-Heading 2,Header&#10;2,Header2,22,heading2,2&#10;2"/>
    <w:basedOn w:val="1"/>
    <w:next w:val="a"/>
    <w:link w:val="21"/>
    <w:qFormat/>
    <w:rsid w:val="000839A6"/>
    <w:pPr>
      <w:numPr>
        <w:numId w:val="0"/>
      </w:numPr>
      <w:pBdr>
        <w:top w:val="none" w:sz="0" w:space="0" w:color="auto"/>
      </w:pBdr>
      <w:spacing w:before="180"/>
      <w:outlineLvl w:val="1"/>
    </w:pPr>
    <w:rPr>
      <w:sz w:val="32"/>
    </w:rPr>
  </w:style>
  <w:style w:type="paragraph" w:styleId="3">
    <w:name w:val="heading 3"/>
    <w:aliases w:val="Underrubrik2,H3,Memo Heading 3,h3,no break,hello,0H,0h,3h,3H,Heading 3 3GPP,h31,l3,list 3,Head 3,h32,h33,h34,h35,h36,h37,h38,h311,h321,h331,h341,h351,h361,h371,h39,h312,h322,h332,h342,h352,h362,h372,h310,h313,h323,h333,h343,h353,h363,h373,h314"/>
    <w:basedOn w:val="20"/>
    <w:next w:val="a"/>
    <w:link w:val="30"/>
    <w:qFormat/>
    <w:rsid w:val="00AE2521"/>
    <w:pPr>
      <w:numPr>
        <w:ilvl w:val="2"/>
        <w:numId w:val="3"/>
      </w:numPr>
      <w:spacing w:before="120"/>
      <w:outlineLvl w:val="2"/>
    </w:pPr>
    <w:rPr>
      <w:sz w:val="28"/>
    </w:rPr>
  </w:style>
  <w:style w:type="paragraph" w:styleId="4">
    <w:name w:val="heading 4"/>
    <w:aliases w:val="h4,H4,H41,h41,H42,h42,H43,h43,H411,h411,H421,h421,H44,h44,H412,h412,H422,h422,H431,h431,H45,h45,H413,h413,H423,h423,H432,h432,H46,h46,H47,h47,Memo Heading 4,Memo Heading 5,Heading,4,Memo,5,3,no,break,4H,Head4,41,42,43,411,421,44,412,422,45,413"/>
    <w:basedOn w:val="3"/>
    <w:next w:val="a"/>
    <w:link w:val="40"/>
    <w:qFormat/>
    <w:rsid w:val="00094843"/>
    <w:pPr>
      <w:numPr>
        <w:ilvl w:val="3"/>
      </w:numPr>
      <w:outlineLvl w:val="3"/>
    </w:pPr>
    <w:rPr>
      <w:sz w:val="24"/>
    </w:rPr>
  </w:style>
  <w:style w:type="paragraph" w:styleId="5">
    <w:name w:val="heading 5"/>
    <w:aliases w:val="H5,h5,Head5,Heading5,M5,mh2,Module heading 2,heading 8,Numbered Sub-list"/>
    <w:basedOn w:val="4"/>
    <w:next w:val="a"/>
    <w:link w:val="50"/>
    <w:qFormat/>
    <w:pPr>
      <w:numPr>
        <w:ilvl w:val="4"/>
      </w:numPr>
      <w:outlineLvl w:val="4"/>
    </w:pPr>
    <w:rPr>
      <w:sz w:val="22"/>
    </w:rPr>
  </w:style>
  <w:style w:type="paragraph" w:styleId="6">
    <w:name w:val="heading 6"/>
    <w:basedOn w:val="H6"/>
    <w:next w:val="a"/>
    <w:link w:val="60"/>
    <w:qFormat/>
    <w:pPr>
      <w:numPr>
        <w:ilvl w:val="5"/>
        <w:numId w:val="3"/>
      </w:numPr>
      <w:outlineLvl w:val="5"/>
    </w:pPr>
  </w:style>
  <w:style w:type="paragraph" w:styleId="7">
    <w:name w:val="heading 7"/>
    <w:basedOn w:val="H6"/>
    <w:next w:val="a"/>
    <w:link w:val="70"/>
    <w:qFormat/>
    <w:pPr>
      <w:numPr>
        <w:ilvl w:val="6"/>
        <w:numId w:val="3"/>
      </w:numPr>
      <w:outlineLvl w:val="6"/>
    </w:pPr>
  </w:style>
  <w:style w:type="paragraph" w:styleId="8">
    <w:name w:val="heading 8"/>
    <w:basedOn w:val="1"/>
    <w:next w:val="a"/>
    <w:link w:val="80"/>
    <w:qFormat/>
    <w:pPr>
      <w:numPr>
        <w:ilvl w:val="7"/>
        <w:numId w:val="0"/>
      </w:numPr>
      <w:outlineLvl w:val="7"/>
    </w:pPr>
  </w:style>
  <w:style w:type="paragraph" w:styleId="9">
    <w:name w:val="heading 9"/>
    <w:basedOn w:val="8"/>
    <w:next w:val="a"/>
    <w:link w:val="90"/>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link w:val="H6Char"/>
    <w:pPr>
      <w:numPr>
        <w:ilvl w:val="0"/>
        <w:numId w:val="0"/>
      </w:num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aliases w:val="header odd,header,header odd1,header odd2,header odd3,header odd4,header odd5,header odd6,header1,header2,header3,header odd11,header odd21,header odd7,header4,header odd8,header odd9,header5,header odd12,header11,header21,header odd22,header31"/>
    <w:link w:val="a4"/>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a5">
    <w:name w:val="footer"/>
    <w:basedOn w:val="a3"/>
    <w:link w:val="a6"/>
    <w:pPr>
      <w:jc w:val="center"/>
    </w:pPr>
    <w:rPr>
      <w:i/>
    </w:rPr>
  </w:style>
  <w:style w:type="paragraph" w:customStyle="1" w:styleId="TT">
    <w:name w:val="TT"/>
    <w:basedOn w:val="1"/>
    <w:next w:val="a"/>
    <w:pPr>
      <w:numPr>
        <w:numId w:val="1"/>
      </w:num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a"/>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link w:val="B1Char"/>
    <w:qFormat/>
    <w:pPr>
      <w:ind w:left="568" w:hanging="284"/>
    </w:pPr>
    <w:rPr>
      <w:lang w:eastAsia="x-none"/>
    </w:rPr>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a"/>
    <w:link w:val="B2Car"/>
    <w:pPr>
      <w:ind w:left="851" w:hanging="284"/>
    </w:pPr>
  </w:style>
  <w:style w:type="paragraph" w:customStyle="1" w:styleId="B3">
    <w:name w:val="B3"/>
    <w:basedOn w:val="a"/>
    <w:link w:val="B3Char"/>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a7">
    <w:name w:val="Balloon Text"/>
    <w:basedOn w:val="a"/>
    <w:link w:val="a8"/>
    <w:rsid w:val="00964CD2"/>
    <w:pPr>
      <w:spacing w:after="0"/>
    </w:pPr>
    <w:rPr>
      <w:rFonts w:ascii="Segoe UI" w:hAnsi="Segoe UI" w:cs="Segoe UI"/>
      <w:sz w:val="18"/>
      <w:szCs w:val="18"/>
      <w:lang w:eastAsia="x-none"/>
    </w:rPr>
  </w:style>
  <w:style w:type="character" w:customStyle="1" w:styleId="a8">
    <w:name w:val="批注框文本 字符"/>
    <w:link w:val="a7"/>
    <w:rsid w:val="00964CD2"/>
    <w:rPr>
      <w:rFonts w:ascii="Segoe UI" w:hAnsi="Segoe UI" w:cs="Segoe UI"/>
      <w:sz w:val="18"/>
      <w:szCs w:val="18"/>
      <w:lang w:val="en-GB" w:bidi="ar-SA"/>
    </w:rPr>
  </w:style>
  <w:style w:type="character" w:styleId="a9">
    <w:name w:val="Hyperlink"/>
    <w:uiPriority w:val="99"/>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aa">
    <w:name w:val="annotation reference"/>
    <w:uiPriority w:val="99"/>
    <w:qFormat/>
    <w:rsid w:val="0086352E"/>
    <w:rPr>
      <w:sz w:val="16"/>
      <w:szCs w:val="16"/>
    </w:rPr>
  </w:style>
  <w:style w:type="paragraph" w:styleId="ab">
    <w:name w:val="annotation text"/>
    <w:basedOn w:val="a"/>
    <w:link w:val="ac"/>
    <w:rsid w:val="0086352E"/>
  </w:style>
  <w:style w:type="character" w:customStyle="1" w:styleId="ac">
    <w:name w:val="批注文字 字符"/>
    <w:link w:val="ab"/>
    <w:rsid w:val="0086352E"/>
    <w:rPr>
      <w:lang w:val="en-GB" w:eastAsia="en-US"/>
    </w:rPr>
  </w:style>
  <w:style w:type="paragraph" w:styleId="ad">
    <w:name w:val="annotation subject"/>
    <w:basedOn w:val="ab"/>
    <w:next w:val="ab"/>
    <w:link w:val="ae"/>
    <w:rsid w:val="0086352E"/>
    <w:rPr>
      <w:b/>
      <w:bCs/>
    </w:rPr>
  </w:style>
  <w:style w:type="character" w:customStyle="1" w:styleId="ae">
    <w:name w:val="批注主题 字符"/>
    <w:link w:val="ad"/>
    <w:rsid w:val="0086352E"/>
    <w:rPr>
      <w:b/>
      <w:bCs/>
      <w:lang w:val="en-GB" w:eastAsia="en-US"/>
    </w:rPr>
  </w:style>
  <w:style w:type="paragraph" w:styleId="af">
    <w:name w:val="List Paragraph"/>
    <w:aliases w:val="参考文献,符号列表,·ûºÅÁÐ±í,¡¤?o?¨¢D¡À¨ª,?¡è?o?¡§¡éD?¨¤¡§a,??¨¨?o??¡ì?¨¦D?¡§¡è?¡ìa,??¡§¡§?o???¨¬?¡§|D??¡ì?¨¨??¨¬a,???¡ì?¡ì?o???¡§???¡ì|D???¨¬?¡§¡§??¡§?a,????¨¬??¨¬?o????¡ì????¨¬|D???¡§???¡ì?¡ì???¡ì?a,?,lp1,List Paragraph1,·?o?áD±í,áD3?????2"/>
    <w:basedOn w:val="a"/>
    <w:link w:val="af0"/>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af1">
    <w:name w:val="Table Grid"/>
    <w:basedOn w:val="a1"/>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1">
    <w:name w:val="Table Grid 8"/>
    <w:basedOn w:val="a1"/>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2">
    <w:name w:val="Table Professional"/>
    <w:basedOn w:val="a1"/>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3">
    <w:name w:val="Normal (Web)"/>
    <w:basedOn w:val="a"/>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a1"/>
    <w:next w:val="2-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2-4">
    <w:name w:val="Grid Table 2 Accent 4"/>
    <w:basedOn w:val="a1"/>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af4">
    <w:name w:val="Revision"/>
    <w:hidden/>
    <w:uiPriority w:val="99"/>
    <w:semiHidden/>
    <w:rsid w:val="00F9790B"/>
  </w:style>
  <w:style w:type="paragraph" w:styleId="af5">
    <w:name w:val="caption"/>
    <w:aliases w:val="cap"/>
    <w:basedOn w:val="a"/>
    <w:next w:val="a"/>
    <w:unhideWhenUsed/>
    <w:qFormat/>
    <w:rsid w:val="008729F3"/>
    <w:rPr>
      <w:b/>
      <w:bCs/>
    </w:rPr>
  </w:style>
  <w:style w:type="table" w:styleId="af6">
    <w:name w:val="Light List"/>
    <w:basedOn w:val="a1"/>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af7">
    <w:name w:val="line number"/>
    <w:rsid w:val="00C90F0C"/>
  </w:style>
  <w:style w:type="paragraph" w:styleId="af8">
    <w:name w:val="No Spacing"/>
    <w:link w:val="af9"/>
    <w:uiPriority w:val="1"/>
    <w:qFormat/>
    <w:rsid w:val="001300C4"/>
    <w:rPr>
      <w:rFonts w:ascii="Calibri" w:hAnsi="Calibri"/>
      <w:sz w:val="22"/>
      <w:szCs w:val="22"/>
    </w:rPr>
  </w:style>
  <w:style w:type="character" w:customStyle="1" w:styleId="af9">
    <w:name w:val="无间隔 字符"/>
    <w:link w:val="af8"/>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a6">
    <w:name w:val="页脚 字符"/>
    <w:link w:val="a5"/>
    <w:rsid w:val="00E62B67"/>
    <w:rPr>
      <w:rFonts w:ascii="Arial" w:hAnsi="Arial"/>
      <w:b/>
      <w:i/>
      <w:noProof/>
      <w:sz w:val="18"/>
      <w:lang w:val="en-GB"/>
    </w:rPr>
  </w:style>
  <w:style w:type="paragraph" w:styleId="afa">
    <w:name w:val="footnote text"/>
    <w:basedOn w:val="a"/>
    <w:link w:val="afb"/>
    <w:rsid w:val="00A75F44"/>
    <w:pPr>
      <w:spacing w:after="240"/>
      <w:ind w:left="1106"/>
    </w:pPr>
    <w:rPr>
      <w:rFonts w:ascii="Arial" w:eastAsia="MS Mincho" w:hAnsi="Arial"/>
      <w:lang w:eastAsia="de-DE"/>
    </w:rPr>
  </w:style>
  <w:style w:type="character" w:customStyle="1" w:styleId="afb">
    <w:name w:val="脚注文本 字符"/>
    <w:link w:val="afa"/>
    <w:rsid w:val="00A75F44"/>
    <w:rPr>
      <w:rFonts w:ascii="Arial" w:eastAsia="MS Mincho" w:hAnsi="Arial"/>
      <w:lang w:eastAsia="de-DE"/>
    </w:rPr>
  </w:style>
  <w:style w:type="character" w:styleId="afc">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a0"/>
    <w:rsid w:val="003111CD"/>
    <w:rPr>
      <w:rFonts w:ascii="TimesNewRomanPSMT" w:hAnsi="TimesNewRomanPSMT" w:hint="default"/>
      <w:b w:val="0"/>
      <w:bCs w:val="0"/>
      <w:i w:val="0"/>
      <w:iCs w:val="0"/>
      <w:color w:val="000000"/>
      <w:sz w:val="20"/>
      <w:szCs w:val="20"/>
    </w:rPr>
  </w:style>
  <w:style w:type="table" w:styleId="4-1">
    <w:name w:val="Grid Table 4 Accent 1"/>
    <w:basedOn w:val="a1"/>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40">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4 字符"/>
    <w:basedOn w:val="a0"/>
    <w:link w:val="4"/>
    <w:rsid w:val="00094843"/>
    <w:rPr>
      <w:rFonts w:ascii="Arial" w:hAnsi="Arial"/>
      <w:sz w:val="24"/>
      <w:lang w:val="en-GB"/>
    </w:rPr>
  </w:style>
  <w:style w:type="character" w:customStyle="1" w:styleId="30">
    <w:name w:val="标题 3 字符"/>
    <w:aliases w:val="Underrubrik2 字符,H3 字符,Memo Heading 3 字符,h3 字符,no break 字符,hello 字符,0H 字符,0h 字符,3h 字符,3H 字符,Heading 3 3GPP 字符,h31 字符,l3 字符,list 3 字符,Head 3 字符,h32 字符,h33 字符,h34 字符,h35 字符,h36 字符,h37 字符,h38 字符,h311 字符,h321 字符,h331 字符,h341 字符,h351 字符,h361 字符,h39 字符"/>
    <w:basedOn w:val="a0"/>
    <w:link w:val="3"/>
    <w:rsid w:val="00AE2521"/>
    <w:rPr>
      <w:rFonts w:ascii="Arial" w:hAnsi="Arial"/>
      <w:sz w:val="28"/>
      <w:lang w:val="en-GB"/>
    </w:rPr>
  </w:style>
  <w:style w:type="character" w:customStyle="1" w:styleId="10">
    <w:name w:val="标题 1 字符"/>
    <w:basedOn w:val="a0"/>
    <w:link w:val="1"/>
    <w:rsid w:val="0033727E"/>
    <w:rPr>
      <w:rFonts w:ascii="Arial" w:hAnsi="Arial"/>
      <w:sz w:val="36"/>
      <w:lang w:val="en-GB"/>
    </w:rPr>
  </w:style>
  <w:style w:type="character" w:customStyle="1" w:styleId="50">
    <w:name w:val="标题 5 字符"/>
    <w:aliases w:val="H5 字符,h5 字符,Head5 字符,Heading5 字符,M5 字符,mh2 字符,Module heading 2 字符,heading 8 字符,Numbered Sub-list 字符"/>
    <w:basedOn w:val="a0"/>
    <w:link w:val="5"/>
    <w:rsid w:val="00252E85"/>
    <w:rPr>
      <w:rFonts w:ascii="Arial" w:hAnsi="Arial"/>
      <w:sz w:val="22"/>
      <w:lang w:val="en-GB"/>
    </w:rPr>
  </w:style>
  <w:style w:type="paragraph" w:customStyle="1" w:styleId="PatentNumbering1">
    <w:name w:val="Patent Numbering 1"/>
    <w:aliases w:val="pn1"/>
    <w:basedOn w:val="a"/>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af5"/>
    <w:qFormat/>
    <w:rsid w:val="00F70893"/>
    <w:pPr>
      <w:spacing w:after="120"/>
      <w:jc w:val="center"/>
    </w:pPr>
  </w:style>
  <w:style w:type="character" w:customStyle="1" w:styleId="fontstyle01">
    <w:name w:val="fontstyle01"/>
    <w:basedOn w:val="a0"/>
    <w:rsid w:val="00212157"/>
    <w:rPr>
      <w:rFonts w:ascii="TimesNewRomanPSMT" w:hAnsi="TimesNewRomanPSMT" w:hint="default"/>
      <w:b w:val="0"/>
      <w:bCs w:val="0"/>
      <w:i w:val="0"/>
      <w:iCs w:val="0"/>
      <w:color w:val="000000"/>
      <w:sz w:val="20"/>
      <w:szCs w:val="20"/>
    </w:rPr>
  </w:style>
  <w:style w:type="paragraph" w:customStyle="1" w:styleId="Default">
    <w:name w:val="Default"/>
    <w:rsid w:val="00525849"/>
    <w:pPr>
      <w:autoSpaceDE w:val="0"/>
      <w:autoSpaceDN w:val="0"/>
      <w:adjustRightInd w:val="0"/>
    </w:pPr>
    <w:rPr>
      <w:rFonts w:ascii="Arial" w:hAnsi="Arial" w:cs="Arial"/>
      <w:color w:val="000000"/>
      <w:sz w:val="24"/>
      <w:szCs w:val="24"/>
    </w:rPr>
  </w:style>
  <w:style w:type="paragraph" w:styleId="afd">
    <w:name w:val="Bibliography"/>
    <w:basedOn w:val="a"/>
    <w:next w:val="a"/>
    <w:uiPriority w:val="37"/>
    <w:unhideWhenUsed/>
    <w:rsid w:val="0009763F"/>
  </w:style>
  <w:style w:type="character" w:customStyle="1" w:styleId="B2Car">
    <w:name w:val="B2 Car"/>
    <w:link w:val="B2"/>
    <w:rsid w:val="0005521B"/>
  </w:style>
  <w:style w:type="character" w:customStyle="1" w:styleId="EXChar">
    <w:name w:val="EX Char"/>
    <w:link w:val="EX"/>
    <w:locked/>
    <w:rsid w:val="0005521B"/>
  </w:style>
  <w:style w:type="character" w:customStyle="1" w:styleId="TAHChar">
    <w:name w:val="TAH Char"/>
    <w:link w:val="TAH"/>
    <w:rsid w:val="001272F0"/>
    <w:rPr>
      <w:rFonts w:ascii="Arial" w:hAnsi="Arial"/>
      <w:b/>
      <w:sz w:val="18"/>
    </w:rPr>
  </w:style>
  <w:style w:type="character" w:customStyle="1" w:styleId="TACChar">
    <w:name w:val="TAC Char"/>
    <w:link w:val="TAC"/>
    <w:rsid w:val="000F22E5"/>
    <w:rPr>
      <w:rFonts w:ascii="Arial" w:hAnsi="Arial"/>
      <w:sz w:val="18"/>
    </w:rPr>
  </w:style>
  <w:style w:type="character" w:customStyle="1" w:styleId="TFZchn">
    <w:name w:val="TF Zchn"/>
    <w:rsid w:val="00CE51A2"/>
    <w:rPr>
      <w:rFonts w:ascii="Arial" w:eastAsia="Times New Roman" w:hAnsi="Arial"/>
      <w:b/>
    </w:rPr>
  </w:style>
  <w:style w:type="character" w:customStyle="1" w:styleId="PLChar">
    <w:name w:val="PL Char"/>
    <w:link w:val="PL"/>
    <w:qFormat/>
    <w:rsid w:val="001C7A2D"/>
    <w:rPr>
      <w:rFonts w:ascii="Courier New" w:hAnsi="Courier New"/>
      <w:noProof/>
      <w:sz w:val="16"/>
      <w:lang w:val="en-GB"/>
    </w:rPr>
  </w:style>
  <w:style w:type="table" w:customStyle="1" w:styleId="2-41">
    <w:name w:val="网格表 2 - 着色 41"/>
    <w:basedOn w:val="a1"/>
    <w:uiPriority w:val="47"/>
    <w:rsid w:val="00CA1B7C"/>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1">
    <w:name w:val="浅色列表1"/>
    <w:basedOn w:val="a1"/>
    <w:uiPriority w:val="61"/>
    <w:rsid w:val="00CA1B7C"/>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0">
    <w:name w:val="列表段落 字符"/>
    <w:aliases w:val="参考文献 字符,符号列表 字符,·ûºÅÁÐ±í 字符,¡¤?o?¨¢D¡À¨ª 字符,?¡è?o?¡§¡éD?¨¤¡§a 字符,??¨¨?o??¡ì?¨¦D?¡§¡è?¡ìa 字符,??¡§¡§?o???¨¬?¡§|D??¡ì?¨¨??¨¬a 字符,???¡ì?¡ì?o???¡§???¡ì|D???¨¬?¡§¡§??¡§?a 字符,????¨¬??¨¬?o????¡ì????¨¬|D???¡§???¡ì?¡ì???¡ì?a 字符,? 字符,lp1 字符,·?o?áD±í 字符"/>
    <w:basedOn w:val="a0"/>
    <w:link w:val="af"/>
    <w:uiPriority w:val="34"/>
    <w:qFormat/>
    <w:rsid w:val="00CA1B7C"/>
    <w:rPr>
      <w:rFonts w:ascii="Calibri" w:eastAsia="MS PGothic" w:hAnsi="Calibri" w:cs="MS PGothic"/>
      <w:sz w:val="22"/>
      <w:szCs w:val="22"/>
      <w:lang w:eastAsia="ja-JP"/>
    </w:rPr>
  </w:style>
  <w:style w:type="paragraph" w:styleId="afe">
    <w:name w:val="Document Map"/>
    <w:basedOn w:val="a"/>
    <w:link w:val="aff"/>
    <w:rsid w:val="00CA1B7C"/>
    <w:rPr>
      <w:rFonts w:ascii="宋体" w:eastAsia="宋体"/>
      <w:sz w:val="18"/>
      <w:szCs w:val="18"/>
    </w:rPr>
  </w:style>
  <w:style w:type="character" w:customStyle="1" w:styleId="aff">
    <w:name w:val="文档结构图 字符"/>
    <w:basedOn w:val="a0"/>
    <w:link w:val="afe"/>
    <w:rsid w:val="00CA1B7C"/>
    <w:rPr>
      <w:rFonts w:ascii="宋体" w:eastAsia="宋体"/>
      <w:sz w:val="18"/>
      <w:szCs w:val="18"/>
    </w:rPr>
  </w:style>
  <w:style w:type="paragraph" w:customStyle="1" w:styleId="PlantUML">
    <w:name w:val="PlantUML"/>
    <w:basedOn w:val="a"/>
    <w:link w:val="PlantUMLChar"/>
    <w:autoRedefine/>
    <w:rsid w:val="00CA1B7C"/>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textAlignment w:val="baseline"/>
    </w:pPr>
    <w:rPr>
      <w:rFonts w:ascii="Courier New" w:eastAsia="等线" w:hAnsi="Courier New" w:cs="Courier New"/>
      <w:noProof/>
      <w:color w:val="008000"/>
      <w:sz w:val="18"/>
    </w:rPr>
  </w:style>
  <w:style w:type="character" w:customStyle="1" w:styleId="PlantUMLChar">
    <w:name w:val="PlantUML Char"/>
    <w:basedOn w:val="a0"/>
    <w:link w:val="PlantUML"/>
    <w:rsid w:val="00CA1B7C"/>
    <w:rPr>
      <w:rFonts w:ascii="Courier New" w:eastAsia="等线" w:hAnsi="Courier New" w:cs="Courier New"/>
      <w:noProof/>
      <w:color w:val="008000"/>
      <w:sz w:val="18"/>
      <w:shd w:val="clear" w:color="auto" w:fill="BAFDBA"/>
    </w:rPr>
  </w:style>
  <w:style w:type="paragraph" w:customStyle="1" w:styleId="Style1">
    <w:name w:val="Style1"/>
    <w:basedOn w:val="B1"/>
    <w:link w:val="Style1Char"/>
    <w:qFormat/>
    <w:rsid w:val="00CA1B7C"/>
    <w:pPr>
      <w:numPr>
        <w:numId w:val="4"/>
      </w:numPr>
    </w:pPr>
    <w:rPr>
      <w:color w:val="1F3864" w:themeColor="accent1" w:themeShade="80"/>
      <w:lang w:val="en-GB"/>
    </w:rPr>
  </w:style>
  <w:style w:type="character" w:customStyle="1" w:styleId="Style1Char">
    <w:name w:val="Style1 Char"/>
    <w:basedOn w:val="B1Char"/>
    <w:link w:val="Style1"/>
    <w:rsid w:val="00CA1B7C"/>
    <w:rPr>
      <w:color w:val="1F3864" w:themeColor="accent1" w:themeShade="80"/>
      <w:lang w:val="en-GB" w:eastAsia="x-none" w:bidi="ar-SA"/>
    </w:rPr>
  </w:style>
  <w:style w:type="numbering" w:customStyle="1" w:styleId="NoList1">
    <w:name w:val="No List1"/>
    <w:next w:val="a2"/>
    <w:uiPriority w:val="99"/>
    <w:semiHidden/>
    <w:unhideWhenUsed/>
    <w:rsid w:val="00CA1B7C"/>
  </w:style>
  <w:style w:type="paragraph" w:customStyle="1" w:styleId="TALNotBold">
    <w:name w:val="TAL + Not Bold"/>
    <w:aliases w:val="Left"/>
    <w:basedOn w:val="TH"/>
    <w:link w:val="TALNotBoldChar"/>
    <w:rsid w:val="00CA1B7C"/>
    <w:pPr>
      <w:keepNext w:val="0"/>
      <w:overflowPunct w:val="0"/>
      <w:autoSpaceDE w:val="0"/>
      <w:autoSpaceDN w:val="0"/>
      <w:adjustRightInd w:val="0"/>
      <w:spacing w:before="0" w:after="240"/>
      <w:textAlignment w:val="baseline"/>
    </w:pPr>
    <w:rPr>
      <w:rFonts w:eastAsia="Times New Roman"/>
      <w:lang w:val="en-GB" w:eastAsia="en-GB"/>
    </w:rPr>
  </w:style>
  <w:style w:type="paragraph" w:styleId="22">
    <w:name w:val="index 2"/>
    <w:basedOn w:val="12"/>
    <w:rsid w:val="00CA1B7C"/>
    <w:pPr>
      <w:ind w:left="284"/>
    </w:pPr>
  </w:style>
  <w:style w:type="paragraph" w:styleId="12">
    <w:name w:val="index 1"/>
    <w:basedOn w:val="a"/>
    <w:rsid w:val="00CA1B7C"/>
    <w:pPr>
      <w:keepLines/>
      <w:overflowPunct w:val="0"/>
      <w:autoSpaceDE w:val="0"/>
      <w:autoSpaceDN w:val="0"/>
      <w:adjustRightInd w:val="0"/>
      <w:spacing w:after="0"/>
      <w:textAlignment w:val="baseline"/>
    </w:pPr>
    <w:rPr>
      <w:rFonts w:eastAsia="Times New Roman"/>
      <w:lang w:val="en-GB" w:eastAsia="en-GB"/>
    </w:rPr>
  </w:style>
  <w:style w:type="paragraph" w:styleId="23">
    <w:name w:val="List Number 2"/>
    <w:basedOn w:val="aff0"/>
    <w:rsid w:val="00CA1B7C"/>
    <w:pPr>
      <w:ind w:left="851"/>
    </w:pPr>
  </w:style>
  <w:style w:type="paragraph" w:styleId="24">
    <w:name w:val="List Bullet 2"/>
    <w:basedOn w:val="aff1"/>
    <w:rsid w:val="00CA1B7C"/>
    <w:pPr>
      <w:ind w:left="851"/>
    </w:pPr>
  </w:style>
  <w:style w:type="paragraph" w:styleId="31">
    <w:name w:val="List Bullet 3"/>
    <w:basedOn w:val="24"/>
    <w:rsid w:val="00CA1B7C"/>
    <w:pPr>
      <w:ind w:left="1135"/>
    </w:pPr>
  </w:style>
  <w:style w:type="paragraph" w:styleId="aff0">
    <w:name w:val="List Number"/>
    <w:basedOn w:val="aff2"/>
    <w:rsid w:val="00CA1B7C"/>
  </w:style>
  <w:style w:type="paragraph" w:styleId="25">
    <w:name w:val="List 2"/>
    <w:basedOn w:val="aff2"/>
    <w:rsid w:val="00CA1B7C"/>
    <w:pPr>
      <w:ind w:left="851"/>
    </w:pPr>
  </w:style>
  <w:style w:type="paragraph" w:styleId="32">
    <w:name w:val="List 3"/>
    <w:basedOn w:val="25"/>
    <w:rsid w:val="00CA1B7C"/>
    <w:pPr>
      <w:ind w:left="1135"/>
    </w:pPr>
  </w:style>
  <w:style w:type="paragraph" w:styleId="41">
    <w:name w:val="List 4"/>
    <w:basedOn w:val="32"/>
    <w:rsid w:val="00CA1B7C"/>
    <w:pPr>
      <w:ind w:left="1418"/>
    </w:pPr>
  </w:style>
  <w:style w:type="paragraph" w:styleId="51">
    <w:name w:val="List 5"/>
    <w:basedOn w:val="41"/>
    <w:rsid w:val="00CA1B7C"/>
    <w:pPr>
      <w:ind w:left="1702"/>
    </w:pPr>
  </w:style>
  <w:style w:type="paragraph" w:styleId="aff2">
    <w:name w:val="List"/>
    <w:basedOn w:val="a"/>
    <w:rsid w:val="00CA1B7C"/>
    <w:pPr>
      <w:overflowPunct w:val="0"/>
      <w:autoSpaceDE w:val="0"/>
      <w:autoSpaceDN w:val="0"/>
      <w:adjustRightInd w:val="0"/>
      <w:ind w:left="568" w:hanging="284"/>
      <w:textAlignment w:val="baseline"/>
    </w:pPr>
    <w:rPr>
      <w:rFonts w:eastAsia="Times New Roman"/>
      <w:lang w:val="en-GB" w:eastAsia="en-GB"/>
    </w:rPr>
  </w:style>
  <w:style w:type="paragraph" w:styleId="aff1">
    <w:name w:val="List Bullet"/>
    <w:basedOn w:val="aff2"/>
    <w:rsid w:val="00CA1B7C"/>
  </w:style>
  <w:style w:type="paragraph" w:styleId="42">
    <w:name w:val="List Bullet 4"/>
    <w:basedOn w:val="31"/>
    <w:rsid w:val="00CA1B7C"/>
    <w:pPr>
      <w:ind w:left="1418"/>
    </w:pPr>
  </w:style>
  <w:style w:type="paragraph" w:styleId="52">
    <w:name w:val="List Bullet 5"/>
    <w:basedOn w:val="42"/>
    <w:rsid w:val="00CA1B7C"/>
    <w:pPr>
      <w:ind w:left="1702"/>
    </w:pPr>
  </w:style>
  <w:style w:type="paragraph" w:customStyle="1" w:styleId="tdoc-header">
    <w:name w:val="tdoc-header"/>
    <w:rsid w:val="00CA1B7C"/>
    <w:rPr>
      <w:rFonts w:ascii="Arial" w:eastAsia="Times New Roman" w:hAnsi="Arial"/>
      <w:noProof/>
      <w:sz w:val="24"/>
      <w:lang w:val="en-GB"/>
    </w:rPr>
  </w:style>
  <w:style w:type="character" w:styleId="aff3">
    <w:name w:val="FollowedHyperlink"/>
    <w:rsid w:val="00CA1B7C"/>
    <w:rPr>
      <w:color w:val="800080"/>
      <w:u w:val="single"/>
    </w:rPr>
  </w:style>
  <w:style w:type="character" w:customStyle="1" w:styleId="TALNotBoldChar">
    <w:name w:val="TAL + Not Bold Char"/>
    <w:aliases w:val="Left Char"/>
    <w:link w:val="TALNotBold"/>
    <w:rsid w:val="00CA1B7C"/>
    <w:rPr>
      <w:rFonts w:ascii="Arial" w:eastAsia="Times New Roman" w:hAnsi="Arial"/>
      <w:b/>
      <w:lang w:val="en-GB" w:eastAsia="en-GB"/>
    </w:rPr>
  </w:style>
  <w:style w:type="paragraph" w:customStyle="1" w:styleId="TALLeft1cm">
    <w:name w:val="TAL + Left:  1 cm"/>
    <w:basedOn w:val="TAL"/>
    <w:rsid w:val="00CA1B7C"/>
    <w:pPr>
      <w:overflowPunct w:val="0"/>
      <w:autoSpaceDE w:val="0"/>
      <w:autoSpaceDN w:val="0"/>
      <w:adjustRightInd w:val="0"/>
      <w:ind w:left="567"/>
      <w:textAlignment w:val="baseline"/>
    </w:pPr>
    <w:rPr>
      <w:rFonts w:eastAsia="Times New Roman"/>
      <w:lang w:val="x-none" w:eastAsia="en-GB"/>
    </w:rPr>
  </w:style>
  <w:style w:type="character" w:customStyle="1" w:styleId="TALCar">
    <w:name w:val="TAL Car"/>
    <w:rsid w:val="00CA1B7C"/>
    <w:rPr>
      <w:rFonts w:ascii="Arial" w:eastAsia="宋体" w:hAnsi="Arial"/>
      <w:sz w:val="18"/>
      <w:lang w:val="en-GB" w:eastAsia="en-US" w:bidi="ar-SA"/>
    </w:rPr>
  </w:style>
  <w:style w:type="character" w:customStyle="1" w:styleId="Heading3Char1">
    <w:name w:val="Heading 3 Char1"/>
    <w:aliases w:val="Underrubrik2 Char1,H3 Char1,Memo Heading 3 Char1,h3 Char1,no break Char1,hello Char1,0H Char1,0h Char1,3h Char1,3H Char,Heading 3 3GPP Char1,h31 Char1,l3 Char1,list 3 Char1,Head 3 Char1,h32 Char1,h33 Char1,h34 Char1,h35 Char1,h36 Char"/>
    <w:rsid w:val="00CA1B7C"/>
    <w:rPr>
      <w:rFonts w:ascii="Arial" w:hAnsi="Arial"/>
      <w:sz w:val="28"/>
      <w:lang w:val="en-GB"/>
    </w:rPr>
  </w:style>
  <w:style w:type="paragraph" w:customStyle="1" w:styleId="TALLeft0">
    <w:name w:val="TAL + Left:  0"/>
    <w:aliases w:val="25 cm"/>
    <w:basedOn w:val="TAL"/>
    <w:rsid w:val="00CA1B7C"/>
    <w:pPr>
      <w:overflowPunct w:val="0"/>
      <w:autoSpaceDE w:val="0"/>
      <w:autoSpaceDN w:val="0"/>
      <w:adjustRightInd w:val="0"/>
      <w:spacing w:line="0" w:lineRule="atLeast"/>
      <w:ind w:left="142"/>
      <w:textAlignment w:val="baseline"/>
    </w:pPr>
    <w:rPr>
      <w:rFonts w:eastAsia="Times New Roman"/>
      <w:lang w:val="x-none" w:eastAsia="en-GB"/>
    </w:rPr>
  </w:style>
  <w:style w:type="paragraph" w:customStyle="1" w:styleId="FirstChange">
    <w:name w:val="First Change"/>
    <w:basedOn w:val="a"/>
    <w:rsid w:val="00CA1B7C"/>
    <w:pPr>
      <w:overflowPunct w:val="0"/>
      <w:autoSpaceDE w:val="0"/>
      <w:autoSpaceDN w:val="0"/>
      <w:adjustRightInd w:val="0"/>
      <w:jc w:val="center"/>
      <w:textAlignment w:val="baseline"/>
    </w:pPr>
    <w:rPr>
      <w:rFonts w:eastAsia="Times New Roman"/>
      <w:color w:val="FF0000"/>
      <w:lang w:val="en-GB" w:eastAsia="ja-JP"/>
    </w:rPr>
  </w:style>
  <w:style w:type="character" w:customStyle="1" w:styleId="aff4">
    <w:name w:val="首标题"/>
    <w:rsid w:val="00CA1B7C"/>
    <w:rPr>
      <w:rFonts w:ascii="Arial" w:eastAsia="宋体" w:hAnsi="Arial"/>
      <w:sz w:val="24"/>
      <w:lang w:val="en-US" w:eastAsia="zh-CN" w:bidi="ar-SA"/>
    </w:rPr>
  </w:style>
  <w:style w:type="paragraph" w:customStyle="1" w:styleId="BodyC">
    <w:name w:val="Body C"/>
    <w:rsid w:val="00CA1B7C"/>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character" w:customStyle="1" w:styleId="msoins0">
    <w:name w:val="msoins"/>
    <w:rsid w:val="00CA1B7C"/>
  </w:style>
  <w:style w:type="character" w:styleId="aff5">
    <w:name w:val="Emphasis"/>
    <w:qFormat/>
    <w:rsid w:val="00CA1B7C"/>
    <w:rPr>
      <w:i/>
      <w:iCs/>
    </w:rPr>
  </w:style>
  <w:style w:type="paragraph" w:customStyle="1" w:styleId="Standard1">
    <w:name w:val="Standard1"/>
    <w:basedOn w:val="a"/>
    <w:link w:val="StandardZchn"/>
    <w:rsid w:val="00CA1B7C"/>
    <w:pPr>
      <w:overflowPunct w:val="0"/>
      <w:autoSpaceDE w:val="0"/>
      <w:autoSpaceDN w:val="0"/>
      <w:adjustRightInd w:val="0"/>
      <w:spacing w:after="120"/>
      <w:textAlignment w:val="baseline"/>
    </w:pPr>
    <w:rPr>
      <w:rFonts w:ascii="Arial" w:eastAsia="宋体" w:hAnsi="Arial"/>
      <w:szCs w:val="22"/>
      <w:lang w:val="en-GB" w:eastAsia="en-GB"/>
    </w:rPr>
  </w:style>
  <w:style w:type="character" w:customStyle="1" w:styleId="StandardZchn">
    <w:name w:val="Standard Zchn"/>
    <w:link w:val="Standard1"/>
    <w:rsid w:val="00CA1B7C"/>
    <w:rPr>
      <w:rFonts w:ascii="Arial" w:eastAsia="宋体" w:hAnsi="Arial"/>
      <w:szCs w:val="22"/>
      <w:lang w:val="en-GB" w:eastAsia="en-GB"/>
    </w:rPr>
  </w:style>
  <w:style w:type="paragraph" w:customStyle="1" w:styleId="pl0">
    <w:name w:val="pl"/>
    <w:basedOn w:val="a"/>
    <w:rsid w:val="00CA1B7C"/>
    <w:pPr>
      <w:overflowPunct w:val="0"/>
      <w:autoSpaceDE w:val="0"/>
      <w:autoSpaceDN w:val="0"/>
      <w:adjustRightInd w:val="0"/>
      <w:spacing w:after="0"/>
      <w:textAlignment w:val="baseline"/>
    </w:pPr>
    <w:rPr>
      <w:rFonts w:ascii="Geneva" w:eastAsia="Arial" w:hAnsi="Geneva" w:cs="Geneva"/>
      <w:sz w:val="16"/>
      <w:szCs w:val="16"/>
      <w:lang w:eastAsia="ko-KR"/>
    </w:rPr>
  </w:style>
  <w:style w:type="paragraph" w:customStyle="1" w:styleId="INDENT2">
    <w:name w:val="INDENT2"/>
    <w:basedOn w:val="a"/>
    <w:rsid w:val="00CA1B7C"/>
    <w:pPr>
      <w:overflowPunct w:val="0"/>
      <w:autoSpaceDE w:val="0"/>
      <w:autoSpaceDN w:val="0"/>
      <w:adjustRightInd w:val="0"/>
      <w:ind w:left="1135" w:hanging="284"/>
      <w:textAlignment w:val="baseline"/>
    </w:pPr>
    <w:rPr>
      <w:rFonts w:ascii="Arial" w:eastAsia="宋体" w:hAnsi="Arial" w:cs="Arial"/>
      <w:lang w:val="en-GB" w:eastAsia="en-GB"/>
    </w:rPr>
  </w:style>
  <w:style w:type="paragraph" w:styleId="aff6">
    <w:name w:val="Body Text"/>
    <w:basedOn w:val="a"/>
    <w:link w:val="aff7"/>
    <w:rsid w:val="00CA1B7C"/>
    <w:pPr>
      <w:overflowPunct w:val="0"/>
      <w:autoSpaceDE w:val="0"/>
      <w:autoSpaceDN w:val="0"/>
      <w:adjustRightInd w:val="0"/>
      <w:textAlignment w:val="baseline"/>
    </w:pPr>
    <w:rPr>
      <w:rFonts w:ascii="Arial" w:eastAsia="宋体" w:hAnsi="Arial"/>
      <w:lang w:val="x-none" w:eastAsia="en-GB"/>
    </w:rPr>
  </w:style>
  <w:style w:type="character" w:customStyle="1" w:styleId="aff7">
    <w:name w:val="正文文本 字符"/>
    <w:basedOn w:val="a0"/>
    <w:link w:val="aff6"/>
    <w:rsid w:val="00CA1B7C"/>
    <w:rPr>
      <w:rFonts w:ascii="Arial" w:eastAsia="宋体" w:hAnsi="Arial"/>
      <w:lang w:val="x-none" w:eastAsia="en-GB"/>
    </w:rPr>
  </w:style>
  <w:style w:type="paragraph" w:customStyle="1" w:styleId="SpecText">
    <w:name w:val="SpecText"/>
    <w:basedOn w:val="a"/>
    <w:rsid w:val="00CA1B7C"/>
    <w:pPr>
      <w:overflowPunct w:val="0"/>
      <w:autoSpaceDE w:val="0"/>
      <w:autoSpaceDN w:val="0"/>
      <w:adjustRightInd w:val="0"/>
      <w:textAlignment w:val="baseline"/>
    </w:pPr>
    <w:rPr>
      <w:rFonts w:ascii="Arial" w:eastAsia="Arial" w:hAnsi="Arial" w:cs="Arial"/>
      <w:lang w:val="en-GB" w:eastAsia="en-GB"/>
    </w:rPr>
  </w:style>
  <w:style w:type="paragraph" w:customStyle="1" w:styleId="ListBullet6">
    <w:name w:val="List Bullet 6"/>
    <w:basedOn w:val="52"/>
    <w:rsid w:val="00CA1B7C"/>
    <w:pPr>
      <w:tabs>
        <w:tab w:val="left" w:leader="hyphen" w:pos="1440"/>
        <w:tab w:val="left" w:pos="2880"/>
        <w:tab w:val="left" w:pos="4320"/>
        <w:tab w:val="left" w:pos="5760"/>
        <w:tab w:val="left" w:pos="7200"/>
        <w:tab w:val="left" w:pos="8640"/>
        <w:tab w:val="left" w:pos="10080"/>
        <w:tab w:val="left" w:pos="11520"/>
        <w:tab w:val="left" w:pos="12960"/>
      </w:tabs>
      <w:spacing w:after="0"/>
      <w:ind w:left="1985"/>
      <w:jc w:val="both"/>
    </w:pPr>
    <w:rPr>
      <w:rFonts w:ascii="Calibri Light" w:eastAsia="宋体" w:hAnsi="Calibri Light" w:cs="Arial"/>
      <w:sz w:val="24"/>
      <w:lang w:val="en-US"/>
    </w:rPr>
  </w:style>
  <w:style w:type="table" w:customStyle="1" w:styleId="TableGrid1">
    <w:name w:val="Table Grid1"/>
    <w:basedOn w:val="a1"/>
    <w:next w:val="af1"/>
    <w:rsid w:val="00CA1B7C"/>
    <w:rPr>
      <w:rFonts w:ascii="Arial" w:eastAsia="Calibri Light" w:hAnsi="Arial" w:cs="Arial"/>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1">
    <w:name w:val="msoins1"/>
    <w:rsid w:val="00CA1B7C"/>
  </w:style>
  <w:style w:type="paragraph" w:customStyle="1" w:styleId="StyleTALLeft075cm">
    <w:name w:val="Style TAL + Left:  075 cm"/>
    <w:basedOn w:val="TAL"/>
    <w:rsid w:val="00CA1B7C"/>
    <w:pPr>
      <w:overflowPunct w:val="0"/>
      <w:autoSpaceDE w:val="0"/>
      <w:autoSpaceDN w:val="0"/>
      <w:adjustRightInd w:val="0"/>
      <w:ind w:left="425"/>
      <w:textAlignment w:val="baseline"/>
    </w:pPr>
    <w:rPr>
      <w:rFonts w:ascii="Geneva" w:eastAsia="宋体" w:hAnsi="Geneva"/>
      <w:lang w:val="en-GB" w:eastAsia="en-GB"/>
    </w:rPr>
  </w:style>
  <w:style w:type="paragraph" w:customStyle="1" w:styleId="TALLeft1">
    <w:name w:val="TAL + Left:  1"/>
    <w:aliases w:val="00 cm"/>
    <w:basedOn w:val="TAL"/>
    <w:link w:val="TALLeft100cmCharChar"/>
    <w:rsid w:val="00CA1B7C"/>
    <w:pPr>
      <w:overflowPunct w:val="0"/>
      <w:autoSpaceDE w:val="0"/>
      <w:autoSpaceDN w:val="0"/>
      <w:adjustRightInd w:val="0"/>
      <w:ind w:left="567"/>
      <w:textAlignment w:val="baseline"/>
    </w:pPr>
    <w:rPr>
      <w:rFonts w:ascii="Geneva" w:eastAsia="宋体" w:hAnsi="Geneva"/>
      <w:lang w:val="en-GB" w:eastAsia="en-GB"/>
    </w:rPr>
  </w:style>
  <w:style w:type="character" w:customStyle="1" w:styleId="TALLeft100cmCharChar">
    <w:name w:val="TAL + Left:  1.00 cm Char Char"/>
    <w:link w:val="TALLeft1"/>
    <w:rsid w:val="00CA1B7C"/>
    <w:rPr>
      <w:rFonts w:ascii="Geneva" w:eastAsia="宋体" w:hAnsi="Geneva"/>
      <w:sz w:val="18"/>
      <w:lang w:val="en-GB" w:eastAsia="en-GB"/>
    </w:rPr>
  </w:style>
  <w:style w:type="paragraph" w:customStyle="1" w:styleId="TALLeft125cm">
    <w:name w:val="TAL + Left: 125 cm"/>
    <w:basedOn w:val="StyleTALLeft075cm"/>
    <w:rsid w:val="00CA1B7C"/>
    <w:pPr>
      <w:kinsoku w:val="0"/>
      <w:overflowPunct/>
      <w:autoSpaceDE/>
      <w:autoSpaceDN/>
      <w:adjustRightInd/>
      <w:ind w:left="709"/>
      <w:textAlignment w:val="auto"/>
    </w:pPr>
    <w:rPr>
      <w:rFonts w:cs="Geneva"/>
      <w:bCs/>
      <w:szCs w:val="18"/>
      <w:lang w:eastAsia="zh-CN"/>
    </w:rPr>
  </w:style>
  <w:style w:type="paragraph" w:customStyle="1" w:styleId="TALLeft10">
    <w:name w:val="TAL + Left: 1"/>
    <w:aliases w:val="50 cm"/>
    <w:basedOn w:val="TALLeft125cm"/>
    <w:rsid w:val="00CA1B7C"/>
    <w:pPr>
      <w:ind w:left="851"/>
    </w:pPr>
    <w:rPr>
      <w:rFonts w:eastAsia="Arial"/>
    </w:rPr>
  </w:style>
  <w:style w:type="character" w:customStyle="1" w:styleId="TAHCar">
    <w:name w:val="TAH Car"/>
    <w:rsid w:val="00CA1B7C"/>
    <w:rPr>
      <w:rFonts w:ascii="Geneva" w:hAnsi="Geneva"/>
      <w:b/>
      <w:sz w:val="18"/>
      <w:lang w:val="en-GB" w:eastAsia="en-US"/>
    </w:rPr>
  </w:style>
  <w:style w:type="character" w:customStyle="1" w:styleId="NOChar">
    <w:name w:val="NO Char"/>
    <w:rsid w:val="00CA1B7C"/>
    <w:rPr>
      <w:rFonts w:ascii="Geneva" w:eastAsia="Calibri Light" w:hAnsi="Geneva" w:cs="Geneva"/>
      <w:color w:val="0000FF"/>
      <w:kern w:val="2"/>
      <w:lang w:val="en-GB" w:eastAsia="en-US" w:bidi="ar-SA"/>
    </w:rPr>
  </w:style>
  <w:style w:type="character" w:customStyle="1" w:styleId="B2Char">
    <w:name w:val="B2 Char"/>
    <w:rsid w:val="00CA1B7C"/>
    <w:rPr>
      <w:rFonts w:ascii="Geneva" w:eastAsia="Calibri Light" w:hAnsi="Geneva" w:cs="Geneva"/>
      <w:color w:val="0000FF"/>
      <w:kern w:val="2"/>
      <w:lang w:val="en-GB" w:eastAsia="en-US" w:bidi="ar-SA"/>
    </w:rPr>
  </w:style>
  <w:style w:type="paragraph" w:styleId="aff8">
    <w:name w:val="index heading"/>
    <w:basedOn w:val="a"/>
    <w:next w:val="a"/>
    <w:rsid w:val="00CA1B7C"/>
    <w:pPr>
      <w:pBdr>
        <w:top w:val="single" w:sz="12" w:space="0" w:color="auto"/>
      </w:pBdr>
      <w:overflowPunct w:val="0"/>
      <w:autoSpaceDE w:val="0"/>
      <w:autoSpaceDN w:val="0"/>
      <w:adjustRightInd w:val="0"/>
      <w:spacing w:before="360" w:after="240"/>
      <w:textAlignment w:val="baseline"/>
    </w:pPr>
    <w:rPr>
      <w:rFonts w:ascii="Arial" w:eastAsia="Geneva" w:hAnsi="Arial" w:cs="Arial"/>
      <w:b/>
      <w:i/>
      <w:sz w:val="26"/>
      <w:lang w:val="en-GB" w:eastAsia="en-GB"/>
    </w:rPr>
  </w:style>
  <w:style w:type="paragraph" w:customStyle="1" w:styleId="INDENT1">
    <w:name w:val="INDENT1"/>
    <w:basedOn w:val="a"/>
    <w:rsid w:val="00CA1B7C"/>
    <w:pPr>
      <w:overflowPunct w:val="0"/>
      <w:autoSpaceDE w:val="0"/>
      <w:autoSpaceDN w:val="0"/>
      <w:adjustRightInd w:val="0"/>
      <w:ind w:left="851"/>
      <w:textAlignment w:val="baseline"/>
    </w:pPr>
    <w:rPr>
      <w:rFonts w:ascii="Arial" w:eastAsia="Geneva" w:hAnsi="Arial" w:cs="Arial"/>
      <w:lang w:val="en-GB" w:eastAsia="en-GB"/>
    </w:rPr>
  </w:style>
  <w:style w:type="paragraph" w:customStyle="1" w:styleId="INDENT3">
    <w:name w:val="INDENT3"/>
    <w:basedOn w:val="a"/>
    <w:rsid w:val="00CA1B7C"/>
    <w:pPr>
      <w:overflowPunct w:val="0"/>
      <w:autoSpaceDE w:val="0"/>
      <w:autoSpaceDN w:val="0"/>
      <w:adjustRightInd w:val="0"/>
      <w:ind w:left="1701" w:hanging="567"/>
      <w:textAlignment w:val="baseline"/>
    </w:pPr>
    <w:rPr>
      <w:rFonts w:ascii="Arial" w:eastAsia="Geneva" w:hAnsi="Arial" w:cs="Arial"/>
      <w:lang w:val="en-GB" w:eastAsia="en-GB"/>
    </w:rPr>
  </w:style>
  <w:style w:type="paragraph" w:customStyle="1" w:styleId="FigureTitle">
    <w:name w:val="Figure_Title"/>
    <w:basedOn w:val="a"/>
    <w:next w:val="a"/>
    <w:rsid w:val="00CA1B7C"/>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ascii="Arial" w:eastAsia="Geneva" w:hAnsi="Arial" w:cs="Arial"/>
      <w:b/>
      <w:sz w:val="24"/>
      <w:lang w:val="en-GB" w:eastAsia="en-GB"/>
    </w:rPr>
  </w:style>
  <w:style w:type="paragraph" w:customStyle="1" w:styleId="RecCCITT">
    <w:name w:val="Rec_CCITT_#"/>
    <w:basedOn w:val="a"/>
    <w:rsid w:val="00CA1B7C"/>
    <w:pPr>
      <w:keepNext/>
      <w:keepLines/>
      <w:overflowPunct w:val="0"/>
      <w:autoSpaceDE w:val="0"/>
      <w:autoSpaceDN w:val="0"/>
      <w:adjustRightInd w:val="0"/>
      <w:textAlignment w:val="baseline"/>
    </w:pPr>
    <w:rPr>
      <w:rFonts w:ascii="Arial" w:eastAsia="Geneva" w:hAnsi="Arial" w:cs="Arial"/>
      <w:b/>
      <w:lang w:val="en-GB" w:eastAsia="en-GB"/>
    </w:rPr>
  </w:style>
  <w:style w:type="paragraph" w:customStyle="1" w:styleId="enumlev2">
    <w:name w:val="enumlev2"/>
    <w:basedOn w:val="a"/>
    <w:rsid w:val="00CA1B7C"/>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ascii="Arial" w:eastAsia="Geneva" w:hAnsi="Arial" w:cs="Arial"/>
      <w:lang w:eastAsia="en-GB"/>
    </w:rPr>
  </w:style>
  <w:style w:type="paragraph" w:customStyle="1" w:styleId="CouvRecTitle">
    <w:name w:val="Couv Rec Title"/>
    <w:basedOn w:val="a"/>
    <w:rsid w:val="00CA1B7C"/>
    <w:pPr>
      <w:keepNext/>
      <w:keepLines/>
      <w:overflowPunct w:val="0"/>
      <w:autoSpaceDE w:val="0"/>
      <w:autoSpaceDN w:val="0"/>
      <w:adjustRightInd w:val="0"/>
      <w:spacing w:before="240"/>
      <w:ind w:left="1418"/>
      <w:textAlignment w:val="baseline"/>
    </w:pPr>
    <w:rPr>
      <w:rFonts w:ascii="Geneva" w:eastAsia="Geneva" w:hAnsi="Geneva" w:cs="Arial"/>
      <w:b/>
      <w:sz w:val="36"/>
      <w:lang w:eastAsia="en-GB"/>
    </w:rPr>
  </w:style>
  <w:style w:type="paragraph" w:styleId="aff9">
    <w:name w:val="Plain Text"/>
    <w:basedOn w:val="a"/>
    <w:link w:val="affa"/>
    <w:uiPriority w:val="99"/>
    <w:rsid w:val="00CA1B7C"/>
    <w:pPr>
      <w:overflowPunct w:val="0"/>
      <w:autoSpaceDE w:val="0"/>
      <w:autoSpaceDN w:val="0"/>
      <w:adjustRightInd w:val="0"/>
      <w:textAlignment w:val="baseline"/>
    </w:pPr>
    <w:rPr>
      <w:rFonts w:ascii="Geneva" w:eastAsia="Geneva" w:hAnsi="Geneva"/>
      <w:lang w:val="nb-NO" w:eastAsia="x-none"/>
    </w:rPr>
  </w:style>
  <w:style w:type="character" w:customStyle="1" w:styleId="affa">
    <w:name w:val="纯文本 字符"/>
    <w:basedOn w:val="a0"/>
    <w:link w:val="aff9"/>
    <w:uiPriority w:val="99"/>
    <w:rsid w:val="00CA1B7C"/>
    <w:rPr>
      <w:rFonts w:ascii="Geneva" w:eastAsia="Geneva" w:hAnsi="Geneva"/>
      <w:lang w:val="nb-NO" w:eastAsia="x-none"/>
    </w:rPr>
  </w:style>
  <w:style w:type="paragraph" w:customStyle="1" w:styleId="00BodyText">
    <w:name w:val="00 BodyText"/>
    <w:basedOn w:val="a"/>
    <w:rsid w:val="00CA1B7C"/>
    <w:pPr>
      <w:overflowPunct w:val="0"/>
      <w:autoSpaceDE w:val="0"/>
      <w:autoSpaceDN w:val="0"/>
      <w:adjustRightInd w:val="0"/>
      <w:spacing w:after="220"/>
      <w:textAlignment w:val="baseline"/>
    </w:pPr>
    <w:rPr>
      <w:rFonts w:ascii="Geneva" w:eastAsia="Geneva" w:hAnsi="Geneva" w:cs="Arial"/>
      <w:sz w:val="22"/>
      <w:lang w:eastAsia="en-GB"/>
    </w:rPr>
  </w:style>
  <w:style w:type="paragraph" w:styleId="affb">
    <w:name w:val="Body Text Indent"/>
    <w:basedOn w:val="a"/>
    <w:link w:val="affc"/>
    <w:rsid w:val="00CA1B7C"/>
    <w:pPr>
      <w:overflowPunct w:val="0"/>
      <w:autoSpaceDE w:val="0"/>
      <w:autoSpaceDN w:val="0"/>
      <w:adjustRightInd w:val="0"/>
      <w:spacing w:after="120"/>
      <w:ind w:left="283"/>
      <w:textAlignment w:val="baseline"/>
    </w:pPr>
    <w:rPr>
      <w:rFonts w:ascii="Arial" w:eastAsia="Geneva" w:hAnsi="Arial"/>
      <w:lang w:val="en-GB" w:eastAsia="x-none"/>
    </w:rPr>
  </w:style>
  <w:style w:type="character" w:customStyle="1" w:styleId="affc">
    <w:name w:val="正文文本缩进 字符"/>
    <w:basedOn w:val="a0"/>
    <w:link w:val="affb"/>
    <w:rsid w:val="00CA1B7C"/>
    <w:rPr>
      <w:rFonts w:ascii="Arial" w:eastAsia="Geneva" w:hAnsi="Arial"/>
      <w:lang w:val="en-GB" w:eastAsia="x-none"/>
    </w:rPr>
  </w:style>
  <w:style w:type="paragraph" w:customStyle="1" w:styleId="BalloonText1">
    <w:name w:val="Balloon Text1"/>
    <w:basedOn w:val="a"/>
    <w:semiHidden/>
    <w:rsid w:val="00CA1B7C"/>
    <w:pPr>
      <w:overflowPunct w:val="0"/>
      <w:autoSpaceDE w:val="0"/>
      <w:autoSpaceDN w:val="0"/>
      <w:adjustRightInd w:val="0"/>
      <w:textAlignment w:val="baseline"/>
    </w:pPr>
    <w:rPr>
      <w:rFonts w:ascii="Geneva" w:eastAsia="Geneva" w:hAnsi="Geneva" w:cs="Geneva"/>
      <w:sz w:val="16"/>
      <w:szCs w:val="16"/>
      <w:lang w:val="en-GB" w:eastAsia="en-GB"/>
    </w:rPr>
  </w:style>
  <w:style w:type="paragraph" w:customStyle="1" w:styleId="ZchnZchn">
    <w:name w:val="Zchn Zchn"/>
    <w:semiHidden/>
    <w:rsid w:val="00CA1B7C"/>
    <w:pPr>
      <w:keepNext/>
      <w:numPr>
        <w:numId w:val="5"/>
      </w:numPr>
      <w:autoSpaceDE w:val="0"/>
      <w:autoSpaceDN w:val="0"/>
      <w:adjustRightInd w:val="0"/>
      <w:spacing w:before="60" w:after="60"/>
      <w:jc w:val="both"/>
    </w:pPr>
    <w:rPr>
      <w:rFonts w:ascii="Geneva" w:eastAsia="Calibri Light" w:hAnsi="Geneva" w:cs="Geneva"/>
      <w:color w:val="0000FF"/>
      <w:kern w:val="2"/>
      <w:lang w:eastAsia="zh-CN"/>
    </w:rPr>
  </w:style>
  <w:style w:type="paragraph" w:customStyle="1" w:styleId="CommentSubject1">
    <w:name w:val="Comment Subject1"/>
    <w:basedOn w:val="ab"/>
    <w:next w:val="ab"/>
    <w:semiHidden/>
    <w:rsid w:val="00CA1B7C"/>
    <w:rPr>
      <w:rFonts w:ascii="Arial" w:eastAsia="Geneva" w:hAnsi="Arial"/>
      <w:b/>
      <w:bCs/>
      <w:lang w:val="en-GB" w:eastAsia="x-none"/>
    </w:rPr>
  </w:style>
  <w:style w:type="paragraph" w:customStyle="1" w:styleId="Char3CharCharCharCharChar">
    <w:name w:val="Char3 Char Char Char (文字) (文字) Char 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ar1">
    <w:name w:val="Car1"/>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Note">
    <w:name w:val="Note"/>
    <w:basedOn w:val="a"/>
    <w:rsid w:val="00CA1B7C"/>
    <w:pPr>
      <w:overflowPunct w:val="0"/>
      <w:autoSpaceDE w:val="0"/>
      <w:autoSpaceDN w:val="0"/>
      <w:adjustRightInd w:val="0"/>
      <w:spacing w:after="120"/>
      <w:ind w:left="1134" w:hanging="567"/>
      <w:textAlignment w:val="baseline"/>
    </w:pPr>
    <w:rPr>
      <w:rFonts w:ascii="Arial" w:eastAsia="Geneva" w:hAnsi="Arial" w:cs="Arial"/>
      <w:szCs w:val="22"/>
      <w:lang w:val="en-GB" w:eastAsia="en-GB"/>
    </w:rPr>
  </w:style>
  <w:style w:type="paragraph" w:customStyle="1" w:styleId="Char3CharCharCharCharCharCharCharCharCharCharChar">
    <w:name w:val="Char3 Char Char Char (文字) (文字) Char Char Char Char Char Char Char (文字) (文字) 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11BodyText">
    <w:name w:val="11 BodyText"/>
    <w:basedOn w:val="a"/>
    <w:rsid w:val="00CA1B7C"/>
    <w:pPr>
      <w:overflowPunct w:val="0"/>
      <w:autoSpaceDE w:val="0"/>
      <w:autoSpaceDN w:val="0"/>
      <w:adjustRightInd w:val="0"/>
      <w:spacing w:after="220"/>
      <w:ind w:left="1298"/>
      <w:textAlignment w:val="baseline"/>
    </w:pPr>
    <w:rPr>
      <w:rFonts w:ascii="Geneva" w:eastAsia="Geneva" w:hAnsi="Geneva" w:cs="Arial"/>
      <w:sz w:val="22"/>
      <w:lang w:eastAsia="en-GB"/>
    </w:rPr>
  </w:style>
  <w:style w:type="paragraph" w:customStyle="1" w:styleId="CharCharCharCharChar">
    <w:name w:val="Char Char (文字) (文字) Char (文字) (文字) Char Char (文字) (文字)"/>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SectionXX">
    <w:name w:val="Section X.X"/>
    <w:basedOn w:val="a"/>
    <w:next w:val="a"/>
    <w:rsid w:val="00CA1B7C"/>
    <w:pPr>
      <w:widowControl w:val="0"/>
      <w:overflowPunct w:val="0"/>
      <w:autoSpaceDE w:val="0"/>
      <w:autoSpaceDN w:val="0"/>
      <w:adjustRightInd w:val="0"/>
      <w:spacing w:beforeLines="50" w:afterLines="50"/>
      <w:jc w:val="both"/>
      <w:textAlignment w:val="baseline"/>
      <w:outlineLvl w:val="1"/>
    </w:pPr>
    <w:rPr>
      <w:rFonts w:ascii="Geneva" w:eastAsia="Geneva" w:hAnsi="Geneva" w:cs="Arial"/>
      <w:kern w:val="2"/>
      <w:sz w:val="24"/>
      <w:szCs w:val="24"/>
      <w:lang w:val="en-GB" w:eastAsia="ja-JP"/>
    </w:rPr>
  </w:style>
  <w:style w:type="paragraph" w:customStyle="1" w:styleId="Char">
    <w:name w:val="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character" w:customStyle="1" w:styleId="QuotationZchn">
    <w:name w:val="Quotation Zchn"/>
    <w:rsid w:val="00CA1B7C"/>
    <w:rPr>
      <w:rFonts w:ascii="Geneva" w:eastAsia="Calibri Light" w:hAnsi="Geneva" w:cs="Geneva"/>
      <w:noProof w:val="0"/>
      <w:color w:val="0000FF"/>
      <w:kern w:val="2"/>
      <w:szCs w:val="22"/>
      <w:lang w:val="en-GB" w:eastAsia="en-US" w:bidi="ar-SA"/>
    </w:rPr>
  </w:style>
  <w:style w:type="paragraph" w:customStyle="1" w:styleId="ZchnZchn1">
    <w:name w:val="Zchn Zchn1"/>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List0">
    <w:name w:val="List 0"/>
    <w:basedOn w:val="a"/>
    <w:rsid w:val="00CA1B7C"/>
    <w:pPr>
      <w:overflowPunct w:val="0"/>
      <w:autoSpaceDE w:val="0"/>
      <w:autoSpaceDN w:val="0"/>
      <w:adjustRightInd w:val="0"/>
      <w:spacing w:after="120"/>
      <w:ind w:left="284" w:hanging="284"/>
      <w:textAlignment w:val="baseline"/>
    </w:pPr>
    <w:rPr>
      <w:rFonts w:ascii="Geneva" w:eastAsia="Geneva" w:hAnsi="Geneva" w:cs="Arial"/>
      <w:szCs w:val="22"/>
      <w:lang w:val="en-GB" w:eastAsia="en-GB"/>
    </w:rPr>
  </w:style>
  <w:style w:type="character" w:customStyle="1" w:styleId="EditorsNoteZchn">
    <w:name w:val="Editor's Note Zchn"/>
    <w:rsid w:val="00CA1B7C"/>
    <w:rPr>
      <w:rFonts w:ascii="Geneva" w:eastAsia="Calibri Light" w:hAnsi="Geneva" w:cs="Geneva"/>
      <w:color w:val="FF0000"/>
      <w:kern w:val="2"/>
      <w:lang w:val="en-GB" w:eastAsia="en-US" w:bidi="ar-SA"/>
    </w:rPr>
  </w:style>
  <w:style w:type="paragraph" w:customStyle="1" w:styleId="BalloonText2">
    <w:name w:val="Balloon Text2"/>
    <w:basedOn w:val="a"/>
    <w:semiHidden/>
    <w:rsid w:val="00CA1B7C"/>
    <w:pPr>
      <w:overflowPunct w:val="0"/>
      <w:autoSpaceDE w:val="0"/>
      <w:autoSpaceDN w:val="0"/>
      <w:adjustRightInd w:val="0"/>
      <w:textAlignment w:val="baseline"/>
    </w:pPr>
    <w:rPr>
      <w:rFonts w:ascii="Geneva" w:eastAsia="Arial" w:hAnsi="Geneva" w:cs="Arial"/>
      <w:sz w:val="18"/>
      <w:szCs w:val="18"/>
      <w:lang w:val="en-GB" w:eastAsia="en-GB"/>
    </w:rPr>
  </w:style>
  <w:style w:type="character" w:customStyle="1" w:styleId="21">
    <w:name w:val="标题 2 字符"/>
    <w:aliases w:val="Head2A 字符,2 字符,H2 字符,UNDERRUBRIK 1-2 字符,h2 字符,DO NOT USE_h2 字符,h21 字符,H21 字符,Head 2 字符,l2 字符,TitreProp 字符,Header 2 字符,ITT t2 字符,PA Major Section 字符,Livello 2 字符,R2 字符,Heading 2 Hidden 字符,Head1 字符,2nd level 字符,heading 2 字符,I2 字符,Section Title 字符"/>
    <w:link w:val="20"/>
    <w:rsid w:val="00CA1B7C"/>
    <w:rPr>
      <w:rFonts w:ascii="Arial" w:hAnsi="Arial"/>
      <w:sz w:val="32"/>
      <w:lang w:val="en-GB"/>
    </w:rPr>
  </w:style>
  <w:style w:type="paragraph" w:customStyle="1" w:styleId="CharChar1CharChar">
    <w:name w:val="Char Char1 Char Char"/>
    <w:basedOn w:val="a"/>
    <w:rsid w:val="00CA1B7C"/>
    <w:pPr>
      <w:widowControl w:val="0"/>
      <w:overflowPunct w:val="0"/>
      <w:autoSpaceDE w:val="0"/>
      <w:autoSpaceDN w:val="0"/>
      <w:adjustRightInd w:val="0"/>
      <w:spacing w:after="0"/>
      <w:jc w:val="both"/>
      <w:textAlignment w:val="baseline"/>
    </w:pPr>
    <w:rPr>
      <w:rFonts w:ascii="Arial" w:eastAsia="Calibri Light" w:hAnsi="Arial" w:cs="Arial"/>
      <w:kern w:val="2"/>
      <w:sz w:val="21"/>
      <w:szCs w:val="24"/>
      <w:lang w:eastAsia="zh-CN"/>
    </w:rPr>
  </w:style>
  <w:style w:type="character" w:customStyle="1" w:styleId="Head2AChar">
    <w:name w:val="Head2A Char"/>
    <w:aliases w:val="2 Char,H2 Char,UNDERRUBRIK 1-2 Char,h2 Char,DO NOT USE_h2 Char,h21 Char,H21 Char,Head 2 Char,l2 Char,TitreProp Char,Header 2 Char,ITT t2 Char,PA Major Section Char,Livello 2 Char,R2 Char,Heading 2 Hidden Char,Head1 Char,2nd level Char"/>
    <w:rsid w:val="00CA1B7C"/>
    <w:rPr>
      <w:rFonts w:ascii="Geneva" w:eastAsia="Geneva" w:hAnsi="Geneva" w:cs="Geneva"/>
      <w:color w:val="0000FF"/>
      <w:kern w:val="2"/>
      <w:sz w:val="32"/>
      <w:lang w:val="en-GB" w:eastAsia="en-US" w:bidi="ar-SA"/>
    </w:rPr>
  </w:style>
  <w:style w:type="paragraph" w:customStyle="1" w:styleId="CharCharCharCharCarCarCharCarCarCharCharCarCarCharCarCarCharCarCar">
    <w:name w:val="Char Char Char Char Car Car Char Car Car Char Char Car Car Char Car Car Char Car C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Char1CharCharCharCharCharCharCharCharCharCharCharCharCharChar">
    <w:name w:val="Char Char1 Char Char Char Char Char Char Char Char Char Char Char Char Char Char"/>
    <w:basedOn w:val="a"/>
    <w:rsid w:val="00CA1B7C"/>
    <w:pPr>
      <w:widowControl w:val="0"/>
      <w:overflowPunct w:val="0"/>
      <w:autoSpaceDE w:val="0"/>
      <w:autoSpaceDN w:val="0"/>
      <w:adjustRightInd w:val="0"/>
      <w:spacing w:after="0"/>
      <w:jc w:val="both"/>
      <w:textAlignment w:val="baseline"/>
    </w:pPr>
    <w:rPr>
      <w:rFonts w:ascii="Arial" w:eastAsia="Calibri Light" w:hAnsi="Arial" w:cs="Arial"/>
      <w:kern w:val="2"/>
      <w:sz w:val="21"/>
      <w:szCs w:val="24"/>
      <w:lang w:eastAsia="zh-CN"/>
    </w:rPr>
  </w:style>
  <w:style w:type="character" w:customStyle="1" w:styleId="CharChar">
    <w:name w:val="Char Char"/>
    <w:rsid w:val="00CA1B7C"/>
    <w:rPr>
      <w:rFonts w:ascii="Geneva" w:eastAsia="Geneva" w:hAnsi="Geneva" w:cs="Geneva"/>
      <w:color w:val="0000FF"/>
      <w:kern w:val="2"/>
      <w:lang w:val="en-GB" w:eastAsia="en-US" w:bidi="ar-SA"/>
    </w:rPr>
  </w:style>
  <w:style w:type="character" w:customStyle="1" w:styleId="B1Char1">
    <w:name w:val="B1 Char1"/>
    <w:rsid w:val="00CA1B7C"/>
    <w:rPr>
      <w:rFonts w:ascii="Geneva" w:eastAsia="Calibri Light" w:hAnsi="Geneva" w:cs="Geneva"/>
      <w:color w:val="0000FF"/>
      <w:kern w:val="2"/>
      <w:lang w:val="en-GB" w:eastAsia="en-US" w:bidi="ar-SA"/>
    </w:rPr>
  </w:style>
  <w:style w:type="paragraph" w:customStyle="1" w:styleId="CarCar">
    <w:name w:val="Car Car"/>
    <w:semiHidden/>
    <w:rsid w:val="00CA1B7C"/>
    <w:pPr>
      <w:keepNext/>
      <w:tabs>
        <w:tab w:val="num" w:pos="720"/>
      </w:tabs>
      <w:autoSpaceDE w:val="0"/>
      <w:autoSpaceDN w:val="0"/>
      <w:adjustRightInd w:val="0"/>
      <w:spacing w:before="60" w:after="60"/>
      <w:ind w:left="720" w:hanging="360"/>
      <w:jc w:val="both"/>
    </w:pPr>
    <w:rPr>
      <w:rFonts w:ascii="Geneva" w:eastAsia="Calibri Light" w:hAnsi="Geneva" w:cs="Geneva"/>
      <w:color w:val="0000FF"/>
      <w:kern w:val="2"/>
      <w:lang w:eastAsia="zh-CN"/>
    </w:rPr>
  </w:style>
  <w:style w:type="paragraph" w:customStyle="1" w:styleId="tf0">
    <w:name w:val="tf"/>
    <w:basedOn w:val="a"/>
    <w:rsid w:val="00CA1B7C"/>
    <w:pPr>
      <w:overflowPunct w:val="0"/>
      <w:autoSpaceDE w:val="0"/>
      <w:autoSpaceDN w:val="0"/>
      <w:adjustRightInd w:val="0"/>
      <w:spacing w:before="100" w:beforeAutospacing="1" w:after="100" w:afterAutospacing="1"/>
      <w:textAlignment w:val="baseline"/>
    </w:pPr>
    <w:rPr>
      <w:rFonts w:ascii="Arial" w:eastAsia="Geneva" w:hAnsi="Arial" w:cs="Arial"/>
      <w:sz w:val="24"/>
      <w:szCs w:val="24"/>
      <w:lang w:eastAsia="ja-JP"/>
    </w:rPr>
  </w:style>
  <w:style w:type="character" w:customStyle="1" w:styleId="msoins00">
    <w:name w:val="msoins0"/>
    <w:rsid w:val="00CA1B7C"/>
    <w:rPr>
      <w:rFonts w:ascii="Geneva" w:eastAsia="Calibri Light" w:hAnsi="Geneva" w:cs="Geneva"/>
      <w:color w:val="0000FF"/>
      <w:kern w:val="2"/>
      <w:lang w:val="en-US" w:eastAsia="zh-CN" w:bidi="ar-SA"/>
    </w:rPr>
  </w:style>
  <w:style w:type="character" w:styleId="affd">
    <w:name w:val="Strong"/>
    <w:qFormat/>
    <w:rsid w:val="00CA1B7C"/>
    <w:rPr>
      <w:rFonts w:ascii="Geneva" w:eastAsia="Calibri Light" w:hAnsi="Geneva" w:cs="Geneva"/>
      <w:b/>
      <w:bCs/>
      <w:color w:val="0000FF"/>
      <w:kern w:val="2"/>
      <w:lang w:val="en-US" w:eastAsia="zh-CN" w:bidi="ar-SA"/>
    </w:rPr>
  </w:style>
  <w:style w:type="character" w:customStyle="1" w:styleId="Doc-text2Char">
    <w:name w:val="Doc-text2 Char"/>
    <w:link w:val="Doc-text2"/>
    <w:rsid w:val="00CA1B7C"/>
    <w:rPr>
      <w:rFonts w:ascii="Geneva" w:eastAsia="Calibri Light" w:hAnsi="Geneva" w:cs="Geneva"/>
      <w:color w:val="0000FF"/>
      <w:kern w:val="2"/>
      <w:lang w:eastAsia="zh-CN"/>
    </w:rPr>
  </w:style>
  <w:style w:type="paragraph" w:customStyle="1" w:styleId="Doc-text2">
    <w:name w:val="Doc-text2"/>
    <w:basedOn w:val="a"/>
    <w:link w:val="Doc-text2Char"/>
    <w:qFormat/>
    <w:rsid w:val="00CA1B7C"/>
    <w:pPr>
      <w:overflowPunct w:val="0"/>
      <w:autoSpaceDE w:val="0"/>
      <w:autoSpaceDN w:val="0"/>
      <w:adjustRightInd w:val="0"/>
      <w:spacing w:after="0"/>
      <w:ind w:left="1622" w:hanging="363"/>
      <w:textAlignment w:val="baseline"/>
    </w:pPr>
    <w:rPr>
      <w:rFonts w:ascii="Geneva" w:eastAsia="Calibri Light" w:hAnsi="Geneva" w:cs="Geneva"/>
      <w:color w:val="0000FF"/>
      <w:kern w:val="2"/>
      <w:lang w:eastAsia="zh-CN"/>
    </w:rPr>
  </w:style>
  <w:style w:type="character" w:customStyle="1" w:styleId="TFleftCharChar">
    <w:name w:val="TF.left Char Char"/>
    <w:rsid w:val="00CA1B7C"/>
    <w:rPr>
      <w:rFonts w:ascii="Geneva" w:eastAsia="Calibri Light" w:hAnsi="Geneva" w:cs="Geneva"/>
      <w:b/>
      <w:color w:val="0000FF"/>
      <w:kern w:val="2"/>
      <w:lang w:val="en-GB" w:eastAsia="en-GB" w:bidi="ar-SA"/>
    </w:rPr>
  </w:style>
  <w:style w:type="character" w:customStyle="1" w:styleId="CharChar2">
    <w:name w:val="Char Char2"/>
    <w:rsid w:val="00CA1B7C"/>
    <w:rPr>
      <w:rFonts w:ascii="Arial" w:eastAsia="Geneva" w:hAnsi="Arial"/>
      <w:lang w:val="en-GB" w:eastAsia="en-US"/>
    </w:rPr>
  </w:style>
  <w:style w:type="character" w:customStyle="1" w:styleId="H6Char">
    <w:name w:val="H6 Char"/>
    <w:link w:val="H6"/>
    <w:rsid w:val="00CA1B7C"/>
    <w:rPr>
      <w:rFonts w:ascii="Arial" w:hAnsi="Arial"/>
      <w:lang w:val="en-GB"/>
    </w:rPr>
  </w:style>
  <w:style w:type="paragraph" w:customStyle="1" w:styleId="p1">
    <w:name w:val="p1"/>
    <w:basedOn w:val="a"/>
    <w:rsid w:val="00CA1B7C"/>
    <w:pPr>
      <w:overflowPunct w:val="0"/>
      <w:autoSpaceDE w:val="0"/>
      <w:autoSpaceDN w:val="0"/>
      <w:adjustRightInd w:val="0"/>
      <w:spacing w:after="0"/>
      <w:textAlignment w:val="baseline"/>
    </w:pPr>
    <w:rPr>
      <w:rFonts w:ascii="Arial" w:eastAsia="Times New Roman" w:hAnsi="Arial" w:cs="Arial"/>
      <w:sz w:val="24"/>
      <w:szCs w:val="24"/>
      <w:lang w:eastAsia="en-GB"/>
    </w:rPr>
  </w:style>
  <w:style w:type="paragraph" w:customStyle="1" w:styleId="Note-Boxed">
    <w:name w:val="Note - Boxed"/>
    <w:basedOn w:val="a"/>
    <w:next w:val="a"/>
    <w:rsid w:val="00CA1B7C"/>
    <w:pPr>
      <w:pBdr>
        <w:top w:val="single" w:sz="8" w:space="1" w:color="auto" w:shadow="1"/>
        <w:left w:val="single" w:sz="8" w:space="4" w:color="auto" w:shadow="1"/>
        <w:bottom w:val="single" w:sz="8" w:space="1" w:color="auto" w:shadow="1"/>
        <w:right w:val="single" w:sz="8" w:space="4" w:color="auto" w:shadow="1"/>
      </w:pBdr>
      <w:shd w:val="clear" w:color="auto" w:fill="FFFF99"/>
      <w:tabs>
        <w:tab w:val="left" w:pos="1080"/>
      </w:tabs>
      <w:overflowPunct w:val="0"/>
      <w:autoSpaceDE w:val="0"/>
      <w:autoSpaceDN w:val="0"/>
      <w:adjustRightInd w:val="0"/>
      <w:spacing w:before="100" w:after="100"/>
      <w:ind w:left="720" w:hanging="720"/>
      <w:textAlignment w:val="baseline"/>
    </w:pPr>
    <w:rPr>
      <w:rFonts w:ascii="Symbol" w:eastAsia="Symbol" w:hAnsi="Symbol" w:cs="Symbol"/>
      <w:bCs/>
      <w:i/>
      <w:sz w:val="22"/>
      <w:lang w:val="en-GB" w:eastAsia="ko-KR"/>
    </w:rPr>
  </w:style>
  <w:style w:type="character" w:customStyle="1" w:styleId="a4">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link w:val="a3"/>
    <w:rsid w:val="00CA1B7C"/>
    <w:rPr>
      <w:rFonts w:ascii="Arial" w:hAnsi="Arial"/>
      <w:b/>
      <w:noProof/>
      <w:sz w:val="18"/>
      <w:lang w:val="en-GB" w:eastAsia="ja-JP"/>
    </w:rPr>
  </w:style>
  <w:style w:type="paragraph" w:customStyle="1" w:styleId="3GPPHeader">
    <w:name w:val="3GPP_Header"/>
    <w:basedOn w:val="a"/>
    <w:rsid w:val="00CA1B7C"/>
    <w:pPr>
      <w:tabs>
        <w:tab w:val="left" w:pos="1701"/>
        <w:tab w:val="right" w:pos="9639"/>
      </w:tabs>
      <w:overflowPunct w:val="0"/>
      <w:autoSpaceDE w:val="0"/>
      <w:autoSpaceDN w:val="0"/>
      <w:adjustRightInd w:val="0"/>
      <w:spacing w:after="240"/>
      <w:jc w:val="both"/>
      <w:textAlignment w:val="baseline"/>
    </w:pPr>
    <w:rPr>
      <w:rFonts w:ascii="Geneva" w:eastAsia="宋体" w:hAnsi="Geneva" w:cs="Arial"/>
      <w:b/>
      <w:sz w:val="24"/>
      <w:lang w:val="en-GB" w:eastAsia="zh-CN"/>
    </w:rPr>
  </w:style>
  <w:style w:type="numbering" w:customStyle="1" w:styleId="NoList11">
    <w:name w:val="No List11"/>
    <w:next w:val="a2"/>
    <w:uiPriority w:val="99"/>
    <w:semiHidden/>
    <w:unhideWhenUsed/>
    <w:rsid w:val="00CA1B7C"/>
  </w:style>
  <w:style w:type="table" w:customStyle="1" w:styleId="TableGrid11">
    <w:name w:val="Table Grid11"/>
    <w:basedOn w:val="a1"/>
    <w:next w:val="af1"/>
    <w:rsid w:val="00CA1B7C"/>
    <w:rPr>
      <w:rFonts w:eastAsia="宋体"/>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2"/>
    <w:uiPriority w:val="99"/>
    <w:semiHidden/>
    <w:unhideWhenUsed/>
    <w:rsid w:val="00CA1B7C"/>
  </w:style>
  <w:style w:type="table" w:customStyle="1" w:styleId="TableGrid2">
    <w:name w:val="Table Grid2"/>
    <w:basedOn w:val="a1"/>
    <w:next w:val="af1"/>
    <w:rsid w:val="00CA1B7C"/>
    <w:rPr>
      <w:rFonts w:eastAsia="宋体"/>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uiPriority w:val="99"/>
    <w:semiHidden/>
    <w:locked/>
    <w:rsid w:val="00CA1B7C"/>
    <w:rPr>
      <w:rFonts w:ascii="Consolas" w:hAnsi="Consolas"/>
      <w:sz w:val="21"/>
      <w:szCs w:val="21"/>
      <w:lang w:bidi="ar-SA"/>
    </w:rPr>
  </w:style>
  <w:style w:type="paragraph" w:customStyle="1" w:styleId="2">
    <w:name w:val="编号2"/>
    <w:basedOn w:val="a"/>
    <w:rsid w:val="00CA1B7C"/>
    <w:pPr>
      <w:numPr>
        <w:numId w:val="6"/>
      </w:numPr>
      <w:tabs>
        <w:tab w:val="clear" w:pos="840"/>
        <w:tab w:val="num" w:pos="704"/>
      </w:tabs>
      <w:overflowPunct w:val="0"/>
      <w:autoSpaceDE w:val="0"/>
      <w:autoSpaceDN w:val="0"/>
      <w:adjustRightInd w:val="0"/>
      <w:ind w:left="704" w:hanging="420"/>
      <w:textAlignment w:val="baseline"/>
    </w:pPr>
    <w:rPr>
      <w:rFonts w:eastAsia="宋体"/>
      <w:lang w:val="en-GB" w:eastAsia="zh-CN"/>
    </w:rPr>
  </w:style>
  <w:style w:type="paragraph" w:customStyle="1" w:styleId="PLCharCharCharCharCharCharChar">
    <w:name w:val="PL Char Char Char Char Char Char Char"/>
    <w:link w:val="PLCharCharCharCharCharCharCharChar"/>
    <w:rsid w:val="00CA1B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noProof/>
      <w:sz w:val="16"/>
      <w:lang w:val="en-GB" w:eastAsia="en-GB"/>
    </w:rPr>
  </w:style>
  <w:style w:type="character" w:customStyle="1" w:styleId="PLCharCharCharCharCharCharCharChar">
    <w:name w:val="PL Char Char Char Char Char Char Char Char"/>
    <w:link w:val="PLCharCharCharCharCharCharChar"/>
    <w:rsid w:val="00CA1B7C"/>
    <w:rPr>
      <w:rFonts w:ascii="Courier New" w:eastAsia="宋体" w:hAnsi="Courier New"/>
      <w:noProof/>
      <w:sz w:val="16"/>
      <w:lang w:val="en-GB" w:eastAsia="en-GB"/>
    </w:rPr>
  </w:style>
  <w:style w:type="character" w:customStyle="1" w:styleId="60">
    <w:name w:val="标题 6 字符"/>
    <w:link w:val="6"/>
    <w:rsid w:val="00CA1B7C"/>
    <w:rPr>
      <w:rFonts w:ascii="Arial" w:hAnsi="Arial"/>
      <w:lang w:val="en-GB"/>
    </w:rPr>
  </w:style>
  <w:style w:type="character" w:customStyle="1" w:styleId="70">
    <w:name w:val="标题 7 字符"/>
    <w:link w:val="7"/>
    <w:rsid w:val="00CA1B7C"/>
    <w:rPr>
      <w:rFonts w:ascii="Arial" w:hAnsi="Arial"/>
      <w:lang w:val="en-GB"/>
    </w:rPr>
  </w:style>
  <w:style w:type="character" w:customStyle="1" w:styleId="80">
    <w:name w:val="标题 8 字符"/>
    <w:link w:val="8"/>
    <w:rsid w:val="00CA1B7C"/>
    <w:rPr>
      <w:rFonts w:ascii="Arial" w:hAnsi="Arial"/>
      <w:sz w:val="36"/>
      <w:lang w:val="en-GB"/>
    </w:rPr>
  </w:style>
  <w:style w:type="character" w:customStyle="1" w:styleId="90">
    <w:name w:val="标题 9 字符"/>
    <w:link w:val="9"/>
    <w:rsid w:val="00CA1B7C"/>
    <w:rPr>
      <w:rFonts w:ascii="Arial" w:hAnsi="Arial"/>
      <w:sz w:val="36"/>
      <w:lang w:val="en-GB"/>
    </w:rPr>
  </w:style>
  <w:style w:type="character" w:customStyle="1" w:styleId="Heading4Char1">
    <w:name w:val="Heading 4 Char1"/>
    <w:aliases w:val="h4 Char,H4 Char,H41 Char,h41 Char,H42 Char,h42 Char,H43 Char,h43 Char,H411 Char,h411 Char,H421 Char,h421 Char,H44 Char,h44 Char,H412 Char,h412 Char,H422 Char,h422 Char,H431 Char,h431 Char,H45 Char,h45 Char,H413 Char,h413 Char,H423 Char"/>
    <w:semiHidden/>
    <w:rsid w:val="00CA1B7C"/>
    <w:rPr>
      <w:rFonts w:ascii="Calibri Light" w:eastAsia="Times New Roman" w:hAnsi="Calibri Light" w:cs="Times New Roman"/>
      <w:i/>
      <w:iCs/>
      <w:color w:val="2F5496"/>
    </w:rPr>
  </w:style>
  <w:style w:type="character" w:customStyle="1" w:styleId="Heading5Char1">
    <w:name w:val="Heading 5 Char1"/>
    <w:aliases w:val="H5 Char,h5 Char,Head5 Char,Heading5 Char,M5 Char,mh2 Char,Module heading 2 Char,heading 8 Char,Numbered Sub-list Char"/>
    <w:semiHidden/>
    <w:rsid w:val="00CA1B7C"/>
    <w:rPr>
      <w:rFonts w:ascii="Calibri Light" w:eastAsia="Times New Roman" w:hAnsi="Calibri Light" w:cs="Times New Roman"/>
      <w:color w:val="2F5496"/>
    </w:rPr>
  </w:style>
  <w:style w:type="paragraph" w:customStyle="1" w:styleId="msonormal0">
    <w:name w:val="msonormal"/>
    <w:basedOn w:val="a"/>
    <w:rsid w:val="00CA1B7C"/>
    <w:pPr>
      <w:spacing w:before="100" w:beforeAutospacing="1" w:after="100" w:afterAutospacing="1"/>
    </w:pPr>
    <w:rPr>
      <w:rFonts w:eastAsia="Times New Roman"/>
      <w:sz w:val="24"/>
      <w:szCs w:val="24"/>
      <w:lang w:val="en-GB" w:eastAsia="en-GB"/>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semiHidden/>
    <w:rsid w:val="00CA1B7C"/>
  </w:style>
  <w:style w:type="character" w:customStyle="1" w:styleId="00cmCharChar">
    <w:name w:val="00 cm Char Char"/>
    <w:link w:val="TALLeft12"/>
    <w:locked/>
    <w:rsid w:val="00CA1B7C"/>
    <w:rPr>
      <w:rFonts w:ascii="Geneva" w:eastAsia="宋体" w:hAnsi="Geneva"/>
      <w:sz w:val="18"/>
    </w:rPr>
  </w:style>
  <w:style w:type="paragraph" w:customStyle="1" w:styleId="TALLeft11">
    <w:name w:val="TAL + Left:  11"/>
    <w:aliases w:val="00 cm1"/>
    <w:basedOn w:val="TAL"/>
    <w:rsid w:val="00CA1B7C"/>
    <w:pPr>
      <w:overflowPunct w:val="0"/>
      <w:autoSpaceDE w:val="0"/>
      <w:autoSpaceDN w:val="0"/>
      <w:adjustRightInd w:val="0"/>
      <w:ind w:left="567"/>
    </w:pPr>
    <w:rPr>
      <w:rFonts w:ascii="Geneva" w:eastAsia="宋体" w:hAnsi="Geneva" w:cs="Arial"/>
      <w:lang w:val="en-GB" w:eastAsia="en-GB"/>
    </w:rPr>
  </w:style>
  <w:style w:type="character" w:customStyle="1" w:styleId="TF1">
    <w:name w:val="TF1"/>
    <w:aliases w:val="left Char Char1"/>
    <w:rsid w:val="00CA1B7C"/>
    <w:rPr>
      <w:rFonts w:ascii="Geneva" w:eastAsia="Calibri Light" w:hAnsi="Geneva" w:cs="Geneva" w:hint="default"/>
      <w:b/>
      <w:bCs w:val="0"/>
      <w:color w:val="0000FF"/>
      <w:kern w:val="2"/>
      <w:lang w:val="en-GB" w:eastAsia="en-GB" w:bidi="ar-SA"/>
    </w:rPr>
  </w:style>
  <w:style w:type="paragraph" w:customStyle="1" w:styleId="TALLeft12">
    <w:name w:val="TAL + Left:  12"/>
    <w:aliases w:val="00 cm2"/>
    <w:basedOn w:val="TAL"/>
    <w:link w:val="00cmCharChar"/>
    <w:rsid w:val="00CA1B7C"/>
    <w:pPr>
      <w:overflowPunct w:val="0"/>
      <w:autoSpaceDE w:val="0"/>
      <w:autoSpaceDN w:val="0"/>
      <w:adjustRightInd w:val="0"/>
      <w:ind w:left="567"/>
    </w:pPr>
    <w:rPr>
      <w:rFonts w:ascii="Geneva" w:eastAsia="宋体" w:hAnsi="Geneva"/>
    </w:rPr>
  </w:style>
  <w:style w:type="paragraph" w:customStyle="1" w:styleId="PlantUMLImg">
    <w:name w:val="PlantUMLImg"/>
    <w:basedOn w:val="a"/>
    <w:link w:val="PlantUMLImgChar"/>
    <w:autoRedefine/>
    <w:qFormat/>
    <w:rsid w:val="00F16E0F"/>
    <w:pPr>
      <w:keepNext/>
      <w:keepLines/>
      <w:spacing w:before="240" w:after="120"/>
      <w:jc w:val="center"/>
    </w:pPr>
    <w:rPr>
      <w:rFonts w:ascii="Courier New" w:eastAsia="等线" w:hAnsi="Courier New" w:cs="Courier New"/>
      <w:noProof/>
      <w:color w:val="008000"/>
      <w:sz w:val="18"/>
      <w:lang w:val="en-GB"/>
    </w:rPr>
  </w:style>
  <w:style w:type="character" w:customStyle="1" w:styleId="PlantUMLImgChar">
    <w:name w:val="PlantUMLImg Char"/>
    <w:basedOn w:val="PlantUMLChar"/>
    <w:link w:val="PlantUMLImg"/>
    <w:rsid w:val="00F16E0F"/>
    <w:rPr>
      <w:rFonts w:ascii="Courier New" w:eastAsia="等线" w:hAnsi="Courier New" w:cs="Courier New"/>
      <w:noProof/>
      <w:color w:val="008000"/>
      <w:sz w:val="18"/>
      <w:shd w:val="clear" w:color="auto" w:fill="BAFDBA"/>
      <w:lang w:val="en-GB"/>
    </w:rPr>
  </w:style>
  <w:style w:type="paragraph" w:customStyle="1" w:styleId="AnnexHeading">
    <w:name w:val="Annex Heading"/>
    <w:basedOn w:val="1"/>
    <w:link w:val="AnnexHeadingChar"/>
    <w:qFormat/>
    <w:rsid w:val="00117794"/>
    <w:pPr>
      <w:pageBreakBefore/>
      <w:numPr>
        <w:numId w:val="0"/>
      </w:numPr>
    </w:pPr>
  </w:style>
  <w:style w:type="character" w:customStyle="1" w:styleId="AnnexHeadingChar">
    <w:name w:val="Annex Heading Char"/>
    <w:basedOn w:val="10"/>
    <w:link w:val="AnnexHeading"/>
    <w:rsid w:val="00117794"/>
    <w:rPr>
      <w:rFonts w:ascii="Arial" w:hAnsi="Arial"/>
      <w:sz w:val="36"/>
      <w:lang w:val="en-GB"/>
    </w:rPr>
  </w:style>
  <w:style w:type="character" w:styleId="affe">
    <w:name w:val="Unresolved Mention"/>
    <w:basedOn w:val="a0"/>
    <w:uiPriority w:val="99"/>
    <w:semiHidden/>
    <w:unhideWhenUsed/>
    <w:rsid w:val="00D11D96"/>
    <w:rPr>
      <w:color w:val="605E5C"/>
      <w:shd w:val="clear" w:color="auto" w:fill="E1DFDD"/>
    </w:rPr>
  </w:style>
  <w:style w:type="paragraph" w:styleId="HTML">
    <w:name w:val="HTML Preformatted"/>
    <w:basedOn w:val="a"/>
    <w:link w:val="HTML0"/>
    <w:uiPriority w:val="99"/>
    <w:semiHidden/>
    <w:unhideWhenUsed/>
    <w:rsid w:val="00A3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A36BE2"/>
    <w:rPr>
      <w:rFonts w:ascii="宋体" w:eastAsia="宋体" w:hAnsi="宋体" w:cs="宋体"/>
      <w:sz w:val="24"/>
      <w:szCs w:val="24"/>
      <w:lang w:eastAsia="zh-CN"/>
    </w:rPr>
  </w:style>
  <w:style w:type="character" w:customStyle="1" w:styleId="y2iqfc">
    <w:name w:val="y2iqfc"/>
    <w:basedOn w:val="a0"/>
    <w:rsid w:val="00A36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2677440">
      <w:bodyDiv w:val="1"/>
      <w:marLeft w:val="0"/>
      <w:marRight w:val="0"/>
      <w:marTop w:val="0"/>
      <w:marBottom w:val="0"/>
      <w:divBdr>
        <w:top w:val="none" w:sz="0" w:space="0" w:color="auto"/>
        <w:left w:val="none" w:sz="0" w:space="0" w:color="auto"/>
        <w:bottom w:val="none" w:sz="0" w:space="0" w:color="auto"/>
        <w:right w:val="none" w:sz="0" w:space="0" w:color="auto"/>
      </w:divBdr>
    </w:div>
    <w:div w:id="55403044">
      <w:bodyDiv w:val="1"/>
      <w:marLeft w:val="0"/>
      <w:marRight w:val="0"/>
      <w:marTop w:val="0"/>
      <w:marBottom w:val="0"/>
      <w:divBdr>
        <w:top w:val="none" w:sz="0" w:space="0" w:color="auto"/>
        <w:left w:val="none" w:sz="0" w:space="0" w:color="auto"/>
        <w:bottom w:val="none" w:sz="0" w:space="0" w:color="auto"/>
        <w:right w:val="none" w:sz="0" w:space="0" w:color="auto"/>
      </w:divBdr>
    </w:div>
    <w:div w:id="57946905">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7681136">
      <w:bodyDiv w:val="1"/>
      <w:marLeft w:val="0"/>
      <w:marRight w:val="0"/>
      <w:marTop w:val="0"/>
      <w:marBottom w:val="0"/>
      <w:divBdr>
        <w:top w:val="none" w:sz="0" w:space="0" w:color="auto"/>
        <w:left w:val="none" w:sz="0" w:space="0" w:color="auto"/>
        <w:bottom w:val="none" w:sz="0" w:space="0" w:color="auto"/>
        <w:right w:val="none" w:sz="0" w:space="0" w:color="auto"/>
      </w:divBdr>
    </w:div>
    <w:div w:id="97722647">
      <w:bodyDiv w:val="1"/>
      <w:marLeft w:val="0"/>
      <w:marRight w:val="0"/>
      <w:marTop w:val="0"/>
      <w:marBottom w:val="0"/>
      <w:divBdr>
        <w:top w:val="none" w:sz="0" w:space="0" w:color="auto"/>
        <w:left w:val="none" w:sz="0" w:space="0" w:color="auto"/>
        <w:bottom w:val="none" w:sz="0" w:space="0" w:color="auto"/>
        <w:right w:val="none" w:sz="0" w:space="0" w:color="auto"/>
      </w:divBdr>
      <w:divsChild>
        <w:div w:id="504907634">
          <w:marLeft w:val="0"/>
          <w:marRight w:val="0"/>
          <w:marTop w:val="0"/>
          <w:marBottom w:val="0"/>
          <w:divBdr>
            <w:top w:val="none" w:sz="0" w:space="0" w:color="auto"/>
            <w:left w:val="none" w:sz="0" w:space="0" w:color="auto"/>
            <w:bottom w:val="none" w:sz="0" w:space="0" w:color="auto"/>
            <w:right w:val="none" w:sz="0" w:space="0" w:color="auto"/>
          </w:divBdr>
          <w:divsChild>
            <w:div w:id="15939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3693435">
      <w:bodyDiv w:val="1"/>
      <w:marLeft w:val="0"/>
      <w:marRight w:val="0"/>
      <w:marTop w:val="0"/>
      <w:marBottom w:val="0"/>
      <w:divBdr>
        <w:top w:val="none" w:sz="0" w:space="0" w:color="auto"/>
        <w:left w:val="none" w:sz="0" w:space="0" w:color="auto"/>
        <w:bottom w:val="none" w:sz="0" w:space="0" w:color="auto"/>
        <w:right w:val="none" w:sz="0" w:space="0" w:color="auto"/>
      </w:divBdr>
    </w:div>
    <w:div w:id="128014557">
      <w:bodyDiv w:val="1"/>
      <w:marLeft w:val="0"/>
      <w:marRight w:val="0"/>
      <w:marTop w:val="0"/>
      <w:marBottom w:val="0"/>
      <w:divBdr>
        <w:top w:val="none" w:sz="0" w:space="0" w:color="auto"/>
        <w:left w:val="none" w:sz="0" w:space="0" w:color="auto"/>
        <w:bottom w:val="none" w:sz="0" w:space="0" w:color="auto"/>
        <w:right w:val="none" w:sz="0" w:space="0" w:color="auto"/>
      </w:divBdr>
    </w:div>
    <w:div w:id="13907939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6823947">
      <w:bodyDiv w:val="1"/>
      <w:marLeft w:val="0"/>
      <w:marRight w:val="0"/>
      <w:marTop w:val="0"/>
      <w:marBottom w:val="0"/>
      <w:divBdr>
        <w:top w:val="none" w:sz="0" w:space="0" w:color="auto"/>
        <w:left w:val="none" w:sz="0" w:space="0" w:color="auto"/>
        <w:bottom w:val="none" w:sz="0" w:space="0" w:color="auto"/>
        <w:right w:val="none" w:sz="0" w:space="0" w:color="auto"/>
      </w:divBdr>
    </w:div>
    <w:div w:id="174654802">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93929286">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0988497">
      <w:bodyDiv w:val="1"/>
      <w:marLeft w:val="0"/>
      <w:marRight w:val="0"/>
      <w:marTop w:val="0"/>
      <w:marBottom w:val="0"/>
      <w:divBdr>
        <w:top w:val="none" w:sz="0" w:space="0" w:color="auto"/>
        <w:left w:val="none" w:sz="0" w:space="0" w:color="auto"/>
        <w:bottom w:val="none" w:sz="0" w:space="0" w:color="auto"/>
        <w:right w:val="none" w:sz="0" w:space="0" w:color="auto"/>
      </w:divBdr>
    </w:div>
    <w:div w:id="230888794">
      <w:bodyDiv w:val="1"/>
      <w:marLeft w:val="0"/>
      <w:marRight w:val="0"/>
      <w:marTop w:val="0"/>
      <w:marBottom w:val="0"/>
      <w:divBdr>
        <w:top w:val="none" w:sz="0" w:space="0" w:color="auto"/>
        <w:left w:val="none" w:sz="0" w:space="0" w:color="auto"/>
        <w:bottom w:val="none" w:sz="0" w:space="0" w:color="auto"/>
        <w:right w:val="none" w:sz="0" w:space="0" w:color="auto"/>
      </w:divBdr>
    </w:div>
    <w:div w:id="291060767">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0377777">
      <w:bodyDiv w:val="1"/>
      <w:marLeft w:val="0"/>
      <w:marRight w:val="0"/>
      <w:marTop w:val="0"/>
      <w:marBottom w:val="0"/>
      <w:divBdr>
        <w:top w:val="none" w:sz="0" w:space="0" w:color="auto"/>
        <w:left w:val="none" w:sz="0" w:space="0" w:color="auto"/>
        <w:bottom w:val="none" w:sz="0" w:space="0" w:color="auto"/>
        <w:right w:val="none" w:sz="0" w:space="0" w:color="auto"/>
      </w:divBdr>
    </w:div>
    <w:div w:id="350186174">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2942642">
      <w:bodyDiv w:val="1"/>
      <w:marLeft w:val="0"/>
      <w:marRight w:val="0"/>
      <w:marTop w:val="0"/>
      <w:marBottom w:val="0"/>
      <w:divBdr>
        <w:top w:val="none" w:sz="0" w:space="0" w:color="auto"/>
        <w:left w:val="none" w:sz="0" w:space="0" w:color="auto"/>
        <w:bottom w:val="none" w:sz="0" w:space="0" w:color="auto"/>
        <w:right w:val="none" w:sz="0" w:space="0" w:color="auto"/>
      </w:divBdr>
      <w:divsChild>
        <w:div w:id="1058237214">
          <w:marLeft w:val="0"/>
          <w:marRight w:val="0"/>
          <w:marTop w:val="0"/>
          <w:marBottom w:val="0"/>
          <w:divBdr>
            <w:top w:val="none" w:sz="0" w:space="0" w:color="auto"/>
            <w:left w:val="none" w:sz="0" w:space="0" w:color="auto"/>
            <w:bottom w:val="none" w:sz="0" w:space="0" w:color="auto"/>
            <w:right w:val="none" w:sz="0" w:space="0" w:color="auto"/>
          </w:divBdr>
          <w:divsChild>
            <w:div w:id="14169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4285">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36366425">
      <w:bodyDiv w:val="1"/>
      <w:marLeft w:val="0"/>
      <w:marRight w:val="0"/>
      <w:marTop w:val="0"/>
      <w:marBottom w:val="0"/>
      <w:divBdr>
        <w:top w:val="none" w:sz="0" w:space="0" w:color="auto"/>
        <w:left w:val="none" w:sz="0" w:space="0" w:color="auto"/>
        <w:bottom w:val="none" w:sz="0" w:space="0" w:color="auto"/>
        <w:right w:val="none" w:sz="0" w:space="0" w:color="auto"/>
      </w:divBdr>
    </w:div>
    <w:div w:id="443888619">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48083840">
      <w:bodyDiv w:val="1"/>
      <w:marLeft w:val="0"/>
      <w:marRight w:val="0"/>
      <w:marTop w:val="0"/>
      <w:marBottom w:val="0"/>
      <w:divBdr>
        <w:top w:val="none" w:sz="0" w:space="0" w:color="auto"/>
        <w:left w:val="none" w:sz="0" w:space="0" w:color="auto"/>
        <w:bottom w:val="none" w:sz="0" w:space="0" w:color="auto"/>
        <w:right w:val="none" w:sz="0" w:space="0" w:color="auto"/>
      </w:divBdr>
    </w:div>
    <w:div w:id="452133427">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6532155">
      <w:bodyDiv w:val="1"/>
      <w:marLeft w:val="0"/>
      <w:marRight w:val="0"/>
      <w:marTop w:val="0"/>
      <w:marBottom w:val="0"/>
      <w:divBdr>
        <w:top w:val="none" w:sz="0" w:space="0" w:color="auto"/>
        <w:left w:val="none" w:sz="0" w:space="0" w:color="auto"/>
        <w:bottom w:val="none" w:sz="0" w:space="0" w:color="auto"/>
        <w:right w:val="none" w:sz="0" w:space="0" w:color="auto"/>
      </w:divBdr>
    </w:div>
    <w:div w:id="486946568">
      <w:bodyDiv w:val="1"/>
      <w:marLeft w:val="0"/>
      <w:marRight w:val="0"/>
      <w:marTop w:val="0"/>
      <w:marBottom w:val="0"/>
      <w:divBdr>
        <w:top w:val="none" w:sz="0" w:space="0" w:color="auto"/>
        <w:left w:val="none" w:sz="0" w:space="0" w:color="auto"/>
        <w:bottom w:val="none" w:sz="0" w:space="0" w:color="auto"/>
        <w:right w:val="none" w:sz="0" w:space="0" w:color="auto"/>
      </w:divBdr>
    </w:div>
    <w:div w:id="49869223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40362565">
      <w:bodyDiv w:val="1"/>
      <w:marLeft w:val="0"/>
      <w:marRight w:val="0"/>
      <w:marTop w:val="0"/>
      <w:marBottom w:val="0"/>
      <w:divBdr>
        <w:top w:val="none" w:sz="0" w:space="0" w:color="auto"/>
        <w:left w:val="none" w:sz="0" w:space="0" w:color="auto"/>
        <w:bottom w:val="none" w:sz="0" w:space="0" w:color="auto"/>
        <w:right w:val="none" w:sz="0" w:space="0" w:color="auto"/>
      </w:divBdr>
    </w:div>
    <w:div w:id="545986982">
      <w:bodyDiv w:val="1"/>
      <w:marLeft w:val="0"/>
      <w:marRight w:val="0"/>
      <w:marTop w:val="0"/>
      <w:marBottom w:val="0"/>
      <w:divBdr>
        <w:top w:val="none" w:sz="0" w:space="0" w:color="auto"/>
        <w:left w:val="none" w:sz="0" w:space="0" w:color="auto"/>
        <w:bottom w:val="none" w:sz="0" w:space="0" w:color="auto"/>
        <w:right w:val="none" w:sz="0" w:space="0" w:color="auto"/>
      </w:divBdr>
    </w:div>
    <w:div w:id="562839352">
      <w:bodyDiv w:val="1"/>
      <w:marLeft w:val="0"/>
      <w:marRight w:val="0"/>
      <w:marTop w:val="0"/>
      <w:marBottom w:val="0"/>
      <w:divBdr>
        <w:top w:val="none" w:sz="0" w:space="0" w:color="auto"/>
        <w:left w:val="none" w:sz="0" w:space="0" w:color="auto"/>
        <w:bottom w:val="none" w:sz="0" w:space="0" w:color="auto"/>
        <w:right w:val="none" w:sz="0" w:space="0" w:color="auto"/>
      </w:divBdr>
    </w:div>
    <w:div w:id="563183095">
      <w:bodyDiv w:val="1"/>
      <w:marLeft w:val="0"/>
      <w:marRight w:val="0"/>
      <w:marTop w:val="0"/>
      <w:marBottom w:val="0"/>
      <w:divBdr>
        <w:top w:val="none" w:sz="0" w:space="0" w:color="auto"/>
        <w:left w:val="none" w:sz="0" w:space="0" w:color="auto"/>
        <w:bottom w:val="none" w:sz="0" w:space="0" w:color="auto"/>
        <w:right w:val="none" w:sz="0" w:space="0" w:color="auto"/>
      </w:divBdr>
      <w:divsChild>
        <w:div w:id="997458758">
          <w:marLeft w:val="0"/>
          <w:marRight w:val="0"/>
          <w:marTop w:val="0"/>
          <w:marBottom w:val="0"/>
          <w:divBdr>
            <w:top w:val="none" w:sz="0" w:space="0" w:color="auto"/>
            <w:left w:val="none" w:sz="0" w:space="0" w:color="auto"/>
            <w:bottom w:val="none" w:sz="0" w:space="0" w:color="auto"/>
            <w:right w:val="none" w:sz="0" w:space="0" w:color="auto"/>
          </w:divBdr>
          <w:divsChild>
            <w:div w:id="34157008">
              <w:marLeft w:val="0"/>
              <w:marRight w:val="0"/>
              <w:marTop w:val="0"/>
              <w:marBottom w:val="0"/>
              <w:divBdr>
                <w:top w:val="none" w:sz="0" w:space="0" w:color="auto"/>
                <w:left w:val="none" w:sz="0" w:space="0" w:color="auto"/>
                <w:bottom w:val="none" w:sz="0" w:space="0" w:color="auto"/>
                <w:right w:val="none" w:sz="0" w:space="0" w:color="auto"/>
              </w:divBdr>
            </w:div>
            <w:div w:id="460659856">
              <w:marLeft w:val="0"/>
              <w:marRight w:val="0"/>
              <w:marTop w:val="0"/>
              <w:marBottom w:val="0"/>
              <w:divBdr>
                <w:top w:val="none" w:sz="0" w:space="0" w:color="auto"/>
                <w:left w:val="none" w:sz="0" w:space="0" w:color="auto"/>
                <w:bottom w:val="none" w:sz="0" w:space="0" w:color="auto"/>
                <w:right w:val="none" w:sz="0" w:space="0" w:color="auto"/>
              </w:divBdr>
            </w:div>
            <w:div w:id="1541865710">
              <w:marLeft w:val="0"/>
              <w:marRight w:val="0"/>
              <w:marTop w:val="0"/>
              <w:marBottom w:val="0"/>
              <w:divBdr>
                <w:top w:val="none" w:sz="0" w:space="0" w:color="auto"/>
                <w:left w:val="none" w:sz="0" w:space="0" w:color="auto"/>
                <w:bottom w:val="none" w:sz="0" w:space="0" w:color="auto"/>
                <w:right w:val="none" w:sz="0" w:space="0" w:color="auto"/>
              </w:divBdr>
            </w:div>
            <w:div w:id="1559172117">
              <w:marLeft w:val="0"/>
              <w:marRight w:val="0"/>
              <w:marTop w:val="0"/>
              <w:marBottom w:val="0"/>
              <w:divBdr>
                <w:top w:val="none" w:sz="0" w:space="0" w:color="auto"/>
                <w:left w:val="none" w:sz="0" w:space="0" w:color="auto"/>
                <w:bottom w:val="none" w:sz="0" w:space="0" w:color="auto"/>
                <w:right w:val="none" w:sz="0" w:space="0" w:color="auto"/>
              </w:divBdr>
            </w:div>
            <w:div w:id="20974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252">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6714983">
      <w:bodyDiv w:val="1"/>
      <w:marLeft w:val="0"/>
      <w:marRight w:val="0"/>
      <w:marTop w:val="0"/>
      <w:marBottom w:val="0"/>
      <w:divBdr>
        <w:top w:val="none" w:sz="0" w:space="0" w:color="auto"/>
        <w:left w:val="none" w:sz="0" w:space="0" w:color="auto"/>
        <w:bottom w:val="none" w:sz="0" w:space="0" w:color="auto"/>
        <w:right w:val="none" w:sz="0" w:space="0" w:color="auto"/>
      </w:divBdr>
    </w:div>
    <w:div w:id="625893742">
      <w:bodyDiv w:val="1"/>
      <w:marLeft w:val="0"/>
      <w:marRight w:val="0"/>
      <w:marTop w:val="0"/>
      <w:marBottom w:val="0"/>
      <w:divBdr>
        <w:top w:val="none" w:sz="0" w:space="0" w:color="auto"/>
        <w:left w:val="none" w:sz="0" w:space="0" w:color="auto"/>
        <w:bottom w:val="none" w:sz="0" w:space="0" w:color="auto"/>
        <w:right w:val="none" w:sz="0" w:space="0" w:color="auto"/>
      </w:divBdr>
    </w:div>
    <w:div w:id="63776177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549461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0932341">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808376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77215036">
      <w:bodyDiv w:val="1"/>
      <w:marLeft w:val="0"/>
      <w:marRight w:val="0"/>
      <w:marTop w:val="0"/>
      <w:marBottom w:val="0"/>
      <w:divBdr>
        <w:top w:val="none" w:sz="0" w:space="0" w:color="auto"/>
        <w:left w:val="none" w:sz="0" w:space="0" w:color="auto"/>
        <w:bottom w:val="none" w:sz="0" w:space="0" w:color="auto"/>
        <w:right w:val="none" w:sz="0" w:space="0" w:color="auto"/>
      </w:divBdr>
      <w:divsChild>
        <w:div w:id="1409767875">
          <w:marLeft w:val="1166"/>
          <w:marRight w:val="0"/>
          <w:marTop w:val="0"/>
          <w:marBottom w:val="0"/>
          <w:divBdr>
            <w:top w:val="none" w:sz="0" w:space="0" w:color="auto"/>
            <w:left w:val="none" w:sz="0" w:space="0" w:color="auto"/>
            <w:bottom w:val="none" w:sz="0" w:space="0" w:color="auto"/>
            <w:right w:val="none" w:sz="0" w:space="0" w:color="auto"/>
          </w:divBdr>
        </w:div>
      </w:divsChild>
    </w:div>
    <w:div w:id="783882648">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5322349">
      <w:bodyDiv w:val="1"/>
      <w:marLeft w:val="0"/>
      <w:marRight w:val="0"/>
      <w:marTop w:val="0"/>
      <w:marBottom w:val="0"/>
      <w:divBdr>
        <w:top w:val="none" w:sz="0" w:space="0" w:color="auto"/>
        <w:left w:val="none" w:sz="0" w:space="0" w:color="auto"/>
        <w:bottom w:val="none" w:sz="0" w:space="0" w:color="auto"/>
        <w:right w:val="none" w:sz="0" w:space="0" w:color="auto"/>
      </w:divBdr>
      <w:divsChild>
        <w:div w:id="1764646610">
          <w:marLeft w:val="1080"/>
          <w:marRight w:val="0"/>
          <w:marTop w:val="100"/>
          <w:marBottom w:val="0"/>
          <w:divBdr>
            <w:top w:val="none" w:sz="0" w:space="0" w:color="auto"/>
            <w:left w:val="none" w:sz="0" w:space="0" w:color="auto"/>
            <w:bottom w:val="none" w:sz="0" w:space="0" w:color="auto"/>
            <w:right w:val="none" w:sz="0" w:space="0" w:color="auto"/>
          </w:divBdr>
        </w:div>
      </w:divsChild>
    </w:div>
    <w:div w:id="831414879">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0584342">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9837966">
      <w:bodyDiv w:val="1"/>
      <w:marLeft w:val="0"/>
      <w:marRight w:val="0"/>
      <w:marTop w:val="0"/>
      <w:marBottom w:val="0"/>
      <w:divBdr>
        <w:top w:val="none" w:sz="0" w:space="0" w:color="auto"/>
        <w:left w:val="none" w:sz="0" w:space="0" w:color="auto"/>
        <w:bottom w:val="none" w:sz="0" w:space="0" w:color="auto"/>
        <w:right w:val="none" w:sz="0" w:space="0" w:color="auto"/>
      </w:divBdr>
      <w:divsChild>
        <w:div w:id="793524322">
          <w:marLeft w:val="0"/>
          <w:marRight w:val="0"/>
          <w:marTop w:val="0"/>
          <w:marBottom w:val="0"/>
          <w:divBdr>
            <w:top w:val="none" w:sz="0" w:space="0" w:color="auto"/>
            <w:left w:val="none" w:sz="0" w:space="0" w:color="auto"/>
            <w:bottom w:val="none" w:sz="0" w:space="0" w:color="auto"/>
            <w:right w:val="none" w:sz="0" w:space="0" w:color="auto"/>
          </w:divBdr>
          <w:divsChild>
            <w:div w:id="6156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394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79055031">
      <w:bodyDiv w:val="1"/>
      <w:marLeft w:val="0"/>
      <w:marRight w:val="0"/>
      <w:marTop w:val="0"/>
      <w:marBottom w:val="0"/>
      <w:divBdr>
        <w:top w:val="none" w:sz="0" w:space="0" w:color="auto"/>
        <w:left w:val="none" w:sz="0" w:space="0" w:color="auto"/>
        <w:bottom w:val="none" w:sz="0" w:space="0" w:color="auto"/>
        <w:right w:val="none" w:sz="0" w:space="0" w:color="auto"/>
      </w:divBdr>
    </w:div>
    <w:div w:id="890652805">
      <w:bodyDiv w:val="1"/>
      <w:marLeft w:val="0"/>
      <w:marRight w:val="0"/>
      <w:marTop w:val="0"/>
      <w:marBottom w:val="0"/>
      <w:divBdr>
        <w:top w:val="none" w:sz="0" w:space="0" w:color="auto"/>
        <w:left w:val="none" w:sz="0" w:space="0" w:color="auto"/>
        <w:bottom w:val="none" w:sz="0" w:space="0" w:color="auto"/>
        <w:right w:val="none" w:sz="0" w:space="0" w:color="auto"/>
      </w:divBdr>
    </w:div>
    <w:div w:id="917906273">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6111882">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6547161">
      <w:bodyDiv w:val="1"/>
      <w:marLeft w:val="0"/>
      <w:marRight w:val="0"/>
      <w:marTop w:val="0"/>
      <w:marBottom w:val="0"/>
      <w:divBdr>
        <w:top w:val="none" w:sz="0" w:space="0" w:color="auto"/>
        <w:left w:val="none" w:sz="0" w:space="0" w:color="auto"/>
        <w:bottom w:val="none" w:sz="0" w:space="0" w:color="auto"/>
        <w:right w:val="none" w:sz="0" w:space="0" w:color="auto"/>
      </w:divBdr>
    </w:div>
    <w:div w:id="96713037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3096072">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84565818">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9128704">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97893128">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3298081">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54436169">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7998943">
      <w:bodyDiv w:val="1"/>
      <w:marLeft w:val="0"/>
      <w:marRight w:val="0"/>
      <w:marTop w:val="0"/>
      <w:marBottom w:val="0"/>
      <w:divBdr>
        <w:top w:val="none" w:sz="0" w:space="0" w:color="auto"/>
        <w:left w:val="none" w:sz="0" w:space="0" w:color="auto"/>
        <w:bottom w:val="none" w:sz="0" w:space="0" w:color="auto"/>
        <w:right w:val="none" w:sz="0" w:space="0" w:color="auto"/>
      </w:divBdr>
    </w:div>
    <w:div w:id="1272131865">
      <w:bodyDiv w:val="1"/>
      <w:marLeft w:val="0"/>
      <w:marRight w:val="0"/>
      <w:marTop w:val="0"/>
      <w:marBottom w:val="0"/>
      <w:divBdr>
        <w:top w:val="none" w:sz="0" w:space="0" w:color="auto"/>
        <w:left w:val="none" w:sz="0" w:space="0" w:color="auto"/>
        <w:bottom w:val="none" w:sz="0" w:space="0" w:color="auto"/>
        <w:right w:val="none" w:sz="0" w:space="0" w:color="auto"/>
      </w:divBdr>
    </w:div>
    <w:div w:id="1274094482">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2149669">
      <w:bodyDiv w:val="1"/>
      <w:marLeft w:val="0"/>
      <w:marRight w:val="0"/>
      <w:marTop w:val="0"/>
      <w:marBottom w:val="0"/>
      <w:divBdr>
        <w:top w:val="none" w:sz="0" w:space="0" w:color="auto"/>
        <w:left w:val="none" w:sz="0" w:space="0" w:color="auto"/>
        <w:bottom w:val="none" w:sz="0" w:space="0" w:color="auto"/>
        <w:right w:val="none" w:sz="0" w:space="0" w:color="auto"/>
      </w:divBdr>
    </w:div>
    <w:div w:id="1292249646">
      <w:bodyDiv w:val="1"/>
      <w:marLeft w:val="0"/>
      <w:marRight w:val="0"/>
      <w:marTop w:val="0"/>
      <w:marBottom w:val="0"/>
      <w:divBdr>
        <w:top w:val="none" w:sz="0" w:space="0" w:color="auto"/>
        <w:left w:val="none" w:sz="0" w:space="0" w:color="auto"/>
        <w:bottom w:val="none" w:sz="0" w:space="0" w:color="auto"/>
        <w:right w:val="none" w:sz="0" w:space="0" w:color="auto"/>
      </w:divBdr>
    </w:div>
    <w:div w:id="1315449528">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2343978">
      <w:bodyDiv w:val="1"/>
      <w:marLeft w:val="0"/>
      <w:marRight w:val="0"/>
      <w:marTop w:val="0"/>
      <w:marBottom w:val="0"/>
      <w:divBdr>
        <w:top w:val="none" w:sz="0" w:space="0" w:color="auto"/>
        <w:left w:val="none" w:sz="0" w:space="0" w:color="auto"/>
        <w:bottom w:val="none" w:sz="0" w:space="0" w:color="auto"/>
        <w:right w:val="none" w:sz="0" w:space="0" w:color="auto"/>
      </w:divBdr>
    </w:div>
    <w:div w:id="132396907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1712611">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5883215">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79862589">
      <w:bodyDiv w:val="1"/>
      <w:marLeft w:val="0"/>
      <w:marRight w:val="0"/>
      <w:marTop w:val="0"/>
      <w:marBottom w:val="0"/>
      <w:divBdr>
        <w:top w:val="none" w:sz="0" w:space="0" w:color="auto"/>
        <w:left w:val="none" w:sz="0" w:space="0" w:color="auto"/>
        <w:bottom w:val="none" w:sz="0" w:space="0" w:color="auto"/>
        <w:right w:val="none" w:sz="0" w:space="0" w:color="auto"/>
      </w:divBdr>
      <w:divsChild>
        <w:div w:id="324825115">
          <w:marLeft w:val="0"/>
          <w:marRight w:val="0"/>
          <w:marTop w:val="0"/>
          <w:marBottom w:val="0"/>
          <w:divBdr>
            <w:top w:val="none" w:sz="0" w:space="0" w:color="auto"/>
            <w:left w:val="none" w:sz="0" w:space="0" w:color="auto"/>
            <w:bottom w:val="none" w:sz="0" w:space="0" w:color="auto"/>
            <w:right w:val="none" w:sz="0" w:space="0" w:color="auto"/>
          </w:divBdr>
          <w:divsChild>
            <w:div w:id="12226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633445">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25151639">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335052">
      <w:bodyDiv w:val="1"/>
      <w:marLeft w:val="0"/>
      <w:marRight w:val="0"/>
      <w:marTop w:val="0"/>
      <w:marBottom w:val="0"/>
      <w:divBdr>
        <w:top w:val="none" w:sz="0" w:space="0" w:color="auto"/>
        <w:left w:val="none" w:sz="0" w:space="0" w:color="auto"/>
        <w:bottom w:val="none" w:sz="0" w:space="0" w:color="auto"/>
        <w:right w:val="none" w:sz="0" w:space="0" w:color="auto"/>
      </w:divBdr>
      <w:divsChild>
        <w:div w:id="1040473664">
          <w:marLeft w:val="0"/>
          <w:marRight w:val="0"/>
          <w:marTop w:val="0"/>
          <w:marBottom w:val="0"/>
          <w:divBdr>
            <w:top w:val="none" w:sz="0" w:space="0" w:color="auto"/>
            <w:left w:val="none" w:sz="0" w:space="0" w:color="auto"/>
            <w:bottom w:val="none" w:sz="0" w:space="0" w:color="auto"/>
            <w:right w:val="none" w:sz="0" w:space="0" w:color="auto"/>
          </w:divBdr>
          <w:divsChild>
            <w:div w:id="101531774">
              <w:marLeft w:val="0"/>
              <w:marRight w:val="0"/>
              <w:marTop w:val="0"/>
              <w:marBottom w:val="0"/>
              <w:divBdr>
                <w:top w:val="none" w:sz="0" w:space="0" w:color="auto"/>
                <w:left w:val="none" w:sz="0" w:space="0" w:color="auto"/>
                <w:bottom w:val="none" w:sz="0" w:space="0" w:color="auto"/>
                <w:right w:val="none" w:sz="0" w:space="0" w:color="auto"/>
              </w:divBdr>
            </w:div>
            <w:div w:id="14232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63560236">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77549520">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742553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8273937">
      <w:bodyDiv w:val="1"/>
      <w:marLeft w:val="0"/>
      <w:marRight w:val="0"/>
      <w:marTop w:val="0"/>
      <w:marBottom w:val="0"/>
      <w:divBdr>
        <w:top w:val="none" w:sz="0" w:space="0" w:color="auto"/>
        <w:left w:val="none" w:sz="0" w:space="0" w:color="auto"/>
        <w:bottom w:val="none" w:sz="0" w:space="0" w:color="auto"/>
        <w:right w:val="none" w:sz="0" w:space="0" w:color="auto"/>
      </w:divBdr>
    </w:div>
    <w:div w:id="1608535968">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2325140">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618054">
      <w:bodyDiv w:val="1"/>
      <w:marLeft w:val="0"/>
      <w:marRight w:val="0"/>
      <w:marTop w:val="0"/>
      <w:marBottom w:val="0"/>
      <w:divBdr>
        <w:top w:val="none" w:sz="0" w:space="0" w:color="auto"/>
        <w:left w:val="none" w:sz="0" w:space="0" w:color="auto"/>
        <w:bottom w:val="none" w:sz="0" w:space="0" w:color="auto"/>
        <w:right w:val="none" w:sz="0" w:space="0" w:color="auto"/>
      </w:divBdr>
      <w:divsChild>
        <w:div w:id="735006872">
          <w:marLeft w:val="0"/>
          <w:marRight w:val="0"/>
          <w:marTop w:val="0"/>
          <w:marBottom w:val="0"/>
          <w:divBdr>
            <w:top w:val="none" w:sz="0" w:space="0" w:color="auto"/>
            <w:left w:val="none" w:sz="0" w:space="0" w:color="auto"/>
            <w:bottom w:val="none" w:sz="0" w:space="0" w:color="auto"/>
            <w:right w:val="none" w:sz="0" w:space="0" w:color="auto"/>
          </w:divBdr>
          <w:divsChild>
            <w:div w:id="1157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9207441">
      <w:bodyDiv w:val="1"/>
      <w:marLeft w:val="0"/>
      <w:marRight w:val="0"/>
      <w:marTop w:val="0"/>
      <w:marBottom w:val="0"/>
      <w:divBdr>
        <w:top w:val="none" w:sz="0" w:space="0" w:color="auto"/>
        <w:left w:val="none" w:sz="0" w:space="0" w:color="auto"/>
        <w:bottom w:val="none" w:sz="0" w:space="0" w:color="auto"/>
        <w:right w:val="none" w:sz="0" w:space="0" w:color="auto"/>
      </w:divBdr>
    </w:div>
    <w:div w:id="1749887895">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283393">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7432501">
      <w:bodyDiv w:val="1"/>
      <w:marLeft w:val="0"/>
      <w:marRight w:val="0"/>
      <w:marTop w:val="0"/>
      <w:marBottom w:val="0"/>
      <w:divBdr>
        <w:top w:val="none" w:sz="0" w:space="0" w:color="auto"/>
        <w:left w:val="none" w:sz="0" w:space="0" w:color="auto"/>
        <w:bottom w:val="none" w:sz="0" w:space="0" w:color="auto"/>
        <w:right w:val="none" w:sz="0" w:space="0" w:color="auto"/>
      </w:divBdr>
    </w:div>
    <w:div w:id="1809518855">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8721193">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56531795">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4707964">
      <w:bodyDiv w:val="1"/>
      <w:marLeft w:val="0"/>
      <w:marRight w:val="0"/>
      <w:marTop w:val="0"/>
      <w:marBottom w:val="0"/>
      <w:divBdr>
        <w:top w:val="none" w:sz="0" w:space="0" w:color="auto"/>
        <w:left w:val="none" w:sz="0" w:space="0" w:color="auto"/>
        <w:bottom w:val="none" w:sz="0" w:space="0" w:color="auto"/>
        <w:right w:val="none" w:sz="0" w:space="0" w:color="auto"/>
      </w:divBdr>
    </w:div>
    <w:div w:id="1887524896">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9265584">
      <w:bodyDiv w:val="1"/>
      <w:marLeft w:val="0"/>
      <w:marRight w:val="0"/>
      <w:marTop w:val="0"/>
      <w:marBottom w:val="0"/>
      <w:divBdr>
        <w:top w:val="none" w:sz="0" w:space="0" w:color="auto"/>
        <w:left w:val="none" w:sz="0" w:space="0" w:color="auto"/>
        <w:bottom w:val="none" w:sz="0" w:space="0" w:color="auto"/>
        <w:right w:val="none" w:sz="0" w:space="0" w:color="auto"/>
      </w:divBdr>
      <w:divsChild>
        <w:div w:id="1727140501">
          <w:marLeft w:val="1166"/>
          <w:marRight w:val="0"/>
          <w:marTop w:val="0"/>
          <w:marBottom w:val="0"/>
          <w:divBdr>
            <w:top w:val="none" w:sz="0" w:space="0" w:color="auto"/>
            <w:left w:val="none" w:sz="0" w:space="0" w:color="auto"/>
            <w:bottom w:val="none" w:sz="0" w:space="0" w:color="auto"/>
            <w:right w:val="none" w:sz="0" w:space="0" w:color="auto"/>
          </w:divBdr>
        </w:div>
      </w:divsChild>
    </w:div>
    <w:div w:id="1911038300">
      <w:bodyDiv w:val="1"/>
      <w:marLeft w:val="0"/>
      <w:marRight w:val="0"/>
      <w:marTop w:val="0"/>
      <w:marBottom w:val="0"/>
      <w:divBdr>
        <w:top w:val="none" w:sz="0" w:space="0" w:color="auto"/>
        <w:left w:val="none" w:sz="0" w:space="0" w:color="auto"/>
        <w:bottom w:val="none" w:sz="0" w:space="0" w:color="auto"/>
        <w:right w:val="none" w:sz="0" w:space="0" w:color="auto"/>
      </w:divBdr>
    </w:div>
    <w:div w:id="1913462542">
      <w:bodyDiv w:val="1"/>
      <w:marLeft w:val="0"/>
      <w:marRight w:val="0"/>
      <w:marTop w:val="0"/>
      <w:marBottom w:val="0"/>
      <w:divBdr>
        <w:top w:val="none" w:sz="0" w:space="0" w:color="auto"/>
        <w:left w:val="none" w:sz="0" w:space="0" w:color="auto"/>
        <w:bottom w:val="none" w:sz="0" w:space="0" w:color="auto"/>
        <w:right w:val="none" w:sz="0" w:space="0" w:color="auto"/>
      </w:divBdr>
    </w:div>
    <w:div w:id="1921013800">
      <w:bodyDiv w:val="1"/>
      <w:marLeft w:val="0"/>
      <w:marRight w:val="0"/>
      <w:marTop w:val="0"/>
      <w:marBottom w:val="0"/>
      <w:divBdr>
        <w:top w:val="none" w:sz="0" w:space="0" w:color="auto"/>
        <w:left w:val="none" w:sz="0" w:space="0" w:color="auto"/>
        <w:bottom w:val="none" w:sz="0" w:space="0" w:color="auto"/>
        <w:right w:val="none" w:sz="0" w:space="0" w:color="auto"/>
      </w:divBdr>
    </w:div>
    <w:div w:id="1936817978">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57057237">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174471">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1516659">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6101355">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81319046">
      <w:bodyDiv w:val="1"/>
      <w:marLeft w:val="0"/>
      <w:marRight w:val="0"/>
      <w:marTop w:val="0"/>
      <w:marBottom w:val="0"/>
      <w:divBdr>
        <w:top w:val="none" w:sz="0" w:space="0" w:color="auto"/>
        <w:left w:val="none" w:sz="0" w:space="0" w:color="auto"/>
        <w:bottom w:val="none" w:sz="0" w:space="0" w:color="auto"/>
        <w:right w:val="none" w:sz="0" w:space="0" w:color="auto"/>
      </w:divBdr>
      <w:divsChild>
        <w:div w:id="1734695952">
          <w:marLeft w:val="0"/>
          <w:marRight w:val="0"/>
          <w:marTop w:val="0"/>
          <w:marBottom w:val="0"/>
          <w:divBdr>
            <w:top w:val="none" w:sz="0" w:space="0" w:color="auto"/>
            <w:left w:val="none" w:sz="0" w:space="0" w:color="auto"/>
            <w:bottom w:val="none" w:sz="0" w:space="0" w:color="auto"/>
            <w:right w:val="none" w:sz="0" w:space="0" w:color="auto"/>
          </w:divBdr>
          <w:divsChild>
            <w:div w:id="276330967">
              <w:marLeft w:val="0"/>
              <w:marRight w:val="0"/>
              <w:marTop w:val="0"/>
              <w:marBottom w:val="0"/>
              <w:divBdr>
                <w:top w:val="none" w:sz="0" w:space="0" w:color="auto"/>
                <w:left w:val="none" w:sz="0" w:space="0" w:color="auto"/>
                <w:bottom w:val="none" w:sz="0" w:space="0" w:color="auto"/>
                <w:right w:val="none" w:sz="0" w:space="0" w:color="auto"/>
              </w:divBdr>
            </w:div>
            <w:div w:id="359596966">
              <w:marLeft w:val="0"/>
              <w:marRight w:val="0"/>
              <w:marTop w:val="0"/>
              <w:marBottom w:val="0"/>
              <w:divBdr>
                <w:top w:val="none" w:sz="0" w:space="0" w:color="auto"/>
                <w:left w:val="none" w:sz="0" w:space="0" w:color="auto"/>
                <w:bottom w:val="none" w:sz="0" w:space="0" w:color="auto"/>
                <w:right w:val="none" w:sz="0" w:space="0" w:color="auto"/>
              </w:divBdr>
            </w:div>
            <w:div w:id="1188644422">
              <w:marLeft w:val="0"/>
              <w:marRight w:val="0"/>
              <w:marTop w:val="0"/>
              <w:marBottom w:val="0"/>
              <w:divBdr>
                <w:top w:val="none" w:sz="0" w:space="0" w:color="auto"/>
                <w:left w:val="none" w:sz="0" w:space="0" w:color="auto"/>
                <w:bottom w:val="none" w:sz="0" w:space="0" w:color="auto"/>
                <w:right w:val="none" w:sz="0" w:space="0" w:color="auto"/>
              </w:divBdr>
            </w:div>
            <w:div w:id="1390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3040">
      <w:bodyDiv w:val="1"/>
      <w:marLeft w:val="0"/>
      <w:marRight w:val="0"/>
      <w:marTop w:val="0"/>
      <w:marBottom w:val="0"/>
      <w:divBdr>
        <w:top w:val="none" w:sz="0" w:space="0" w:color="auto"/>
        <w:left w:val="none" w:sz="0" w:space="0" w:color="auto"/>
        <w:bottom w:val="none" w:sz="0" w:space="0" w:color="auto"/>
        <w:right w:val="none" w:sz="0" w:space="0" w:color="auto"/>
      </w:divBdr>
    </w:div>
    <w:div w:id="2092237500">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0636844">
      <w:bodyDiv w:val="1"/>
      <w:marLeft w:val="0"/>
      <w:marRight w:val="0"/>
      <w:marTop w:val="0"/>
      <w:marBottom w:val="0"/>
      <w:divBdr>
        <w:top w:val="none" w:sz="0" w:space="0" w:color="auto"/>
        <w:left w:val="none" w:sz="0" w:space="0" w:color="auto"/>
        <w:bottom w:val="none" w:sz="0" w:space="0" w:color="auto"/>
        <w:right w:val="none" w:sz="0" w:space="0" w:color="auto"/>
      </w:divBdr>
    </w:div>
    <w:div w:id="2132627055">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svg"/><Relationship Id="rId34" Type="http://schemas.openxmlformats.org/officeDocument/2006/relationships/image" Target="media/image18.png"/><Relationship Id="rId42" Type="http://schemas.openxmlformats.org/officeDocument/2006/relationships/image" Target="media/image26.svg"/><Relationship Id="rId47" Type="http://schemas.openxmlformats.org/officeDocument/2006/relationships/image" Target="media/image31.png"/><Relationship Id="rId50" Type="http://schemas.openxmlformats.org/officeDocument/2006/relationships/footer" Target="footer1.xml"/><Relationship Id="rId7" Type="http://schemas.openxmlformats.org/officeDocument/2006/relationships/customXml" Target="../customXml/item6.xml"/><Relationship Id="rId2" Type="http://schemas.openxmlformats.org/officeDocument/2006/relationships/customXml" Target="../customXml/item1.xml"/><Relationship Id="rId16" Type="http://schemas.microsoft.com/office/2011/relationships/commentsExtended" Target="commentsExtended.xml"/><Relationship Id="rId29" Type="http://schemas.openxmlformats.org/officeDocument/2006/relationships/image" Target="media/image13.png"/><Relationship Id="rId11" Type="http://schemas.openxmlformats.org/officeDocument/2006/relationships/webSettings" Target="webSetting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sv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customXml" Target="../customXml/item4.xml"/><Relationship Id="rId10" Type="http://schemas.openxmlformats.org/officeDocument/2006/relationships/settings" Target="settings.xml"/><Relationship Id="rId19" Type="http://schemas.openxmlformats.org/officeDocument/2006/relationships/image" Target="media/image3.svg"/><Relationship Id="rId31" Type="http://schemas.openxmlformats.org/officeDocument/2006/relationships/image" Target="media/image15.svg"/><Relationship Id="rId44" Type="http://schemas.openxmlformats.org/officeDocument/2006/relationships/image" Target="media/image28.svg"/><Relationship Id="rId52" Type="http://schemas.microsoft.com/office/2011/relationships/people" Target="people.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svg"/><Relationship Id="rId8" Type="http://schemas.openxmlformats.org/officeDocument/2006/relationships/numbering" Target="numbering.xml"/><Relationship Id="rId51" Type="http://schemas.openxmlformats.org/officeDocument/2006/relationships/fontTable" Target="fontTable.xml"/><Relationship Id="rId3" Type="http://schemas.openxmlformats.org/officeDocument/2006/relationships/customXml" Target="../customXml/item2.xml"/><Relationship Id="rId12" Type="http://schemas.openxmlformats.org/officeDocument/2006/relationships/footnotes" Target="footnotes.xml"/><Relationship Id="rId17" Type="http://schemas.microsoft.com/office/2016/09/relationships/commentsIds" Target="commentsIds.xml"/><Relationship Id="rId25" Type="http://schemas.openxmlformats.org/officeDocument/2006/relationships/image" Target="media/image9.svg"/><Relationship Id="rId33" Type="http://schemas.openxmlformats.org/officeDocument/2006/relationships/image" Target="media/image17.svg"/><Relationship Id="rId38" Type="http://schemas.openxmlformats.org/officeDocument/2006/relationships/image" Target="media/image22.png"/><Relationship Id="rId46" Type="http://schemas.openxmlformats.org/officeDocument/2006/relationships/image" Target="media/image30.svg"/><Relationship Id="rId20" Type="http://schemas.openxmlformats.org/officeDocument/2006/relationships/image" Target="media/image4.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NAINP3BIPSNO-529136030-265</_dlc_DocId>
    <_dlc_DocIdUrl xmlns="71c5aaf6-e6ce-465b-b873-5148d2a4c105">
      <Url>https://nokia.sharepoint.com/sites/oran/wg3/_layouts/15/DocIdRedir.aspx?ID=NAINP3BIPSNO-529136030-265</Url>
      <Description>NAINP3BIPSNO-529136030-265</Description>
    </_dlc_DocIdUrl>
  </documentManagement>
</p:properties>
</file>

<file path=customXml/item3.xml><?xml version="1.0" encoding="utf-8"?>
<?mso-contentType ?>
<SharedContentType xmlns="Microsoft.SharePoint.Taxonomy.ContentTypeSync" SourceId="34c87397-5fc1-491e-85e7-d6110dbe9cbd"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IEEE2006OfficeOnline.xsl" StyleName="IEEE" Version="2006">
  <b:Source>
    <b:Tag>3GP</b:Tag>
    <b:SourceType>Misc</b:SourceType>
    <b:Guid>{F721834A-0FD0-4E40-9B1E-8E513EEA18CA}</b:Guid>
    <b:Title>3GPP TR 21.905: “Vocabulary for 3GPP Specifications”</b:Title>
    <b:RefOrder>1</b:RefOrder>
  </b:Source>
  <b:Source>
    <b:Tag>RAN</b:Tag>
    <b:SourceType>Misc</b:SourceType>
    <b:Guid>{A32BB5EC-3A17-4228-A7BD-D10EE681B9C9}</b:Guid>
    <b:Title>RAN Intelligent Controller (RIC); RAN E2 Service Model. </b:Title>
    <b:RefOrder>2</b:RefOrder>
  </b:Source>
  <b:Source>
    <b:Tag>1</b:Tag>
    <b:SourceType>Misc</b:SourceType>
    <b:Guid>{59B0EF33-4D4B-46BC-8BAE-80AF2906F38A}</b:Guid>
    <b:Title>3GPP TR 21.905: “Vocabulary for 3GPP Specifications”</b:Title>
    <b:Author>
      <b:Author>
        <b:Corporate>1</b:Corporate>
      </b:Author>
    </b:Author>
    <b:RefOrder>1</b:RefOrder>
  </b:Source>
</b:Sources>
</file>

<file path=customXml/itemProps1.xml><?xml version="1.0" encoding="utf-8"?>
<ds:datastoreItem xmlns:ds="http://schemas.openxmlformats.org/officeDocument/2006/customXml" ds:itemID="{AED23E6E-9237-4040-B0A3-678349098410}">
  <ds:schemaRefs>
    <ds:schemaRef ds:uri="http://schemas.microsoft.com/sharepoint/v3/contenttype/forms"/>
  </ds:schemaRefs>
</ds:datastoreItem>
</file>

<file path=customXml/itemProps2.xml><?xml version="1.0" encoding="utf-8"?>
<ds:datastoreItem xmlns:ds="http://schemas.openxmlformats.org/officeDocument/2006/customXml" ds:itemID="{405E528E-E6F4-44E6-96FA-E79D506E09A9}">
  <ds:schemaRefs>
    <ds:schemaRef ds:uri="http://schemas.microsoft.com/office/2006/metadata/properties"/>
    <ds:schemaRef ds:uri="http://schemas.microsoft.com/office/infopath/2007/PartnerControls"/>
    <ds:schemaRef ds:uri="71c5aaf6-e6ce-465b-b873-5148d2a4c105"/>
  </ds:schemaRefs>
</ds:datastoreItem>
</file>

<file path=customXml/itemProps3.xml><?xml version="1.0" encoding="utf-8"?>
<ds:datastoreItem xmlns:ds="http://schemas.openxmlformats.org/officeDocument/2006/customXml" ds:itemID="{3B90CA43-A0B5-41AB-A3C5-40364376F4E2}">
  <ds:schemaRefs>
    <ds:schemaRef ds:uri="Microsoft.SharePoint.Taxonomy.ContentTypeSync"/>
  </ds:schemaRefs>
</ds:datastoreItem>
</file>

<file path=customXml/itemProps4.xml><?xml version="1.0" encoding="utf-8"?>
<ds:datastoreItem xmlns:ds="http://schemas.openxmlformats.org/officeDocument/2006/customXml" ds:itemID="{FC594606-605A-44D8-8728-B42C48509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47DBA6-60C8-487B-B544-452F1E2967C0}">
  <ds:schemaRefs>
    <ds:schemaRef ds:uri="http://schemas.microsoft.com/sharepoint/events"/>
  </ds:schemaRefs>
</ds:datastoreItem>
</file>

<file path=customXml/itemProps6.xml><?xml version="1.0" encoding="utf-8"?>
<ds:datastoreItem xmlns:ds="http://schemas.openxmlformats.org/officeDocument/2006/customXml" ds:itemID="{14D2C894-47DF-42C5-9E50-FD03A2B67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5736</TotalTime>
  <Pages>90</Pages>
  <Words>26076</Words>
  <Characters>147074</Characters>
  <Application>Microsoft Office Word</Application>
  <DocSecurity>0</DocSecurity>
  <Lines>6685</Lines>
  <Paragraphs>4809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INTEL-Jaemin</dc:creator>
  <cp:keywords>CTPClassification=CTP_NT</cp:keywords>
  <dc:description/>
  <cp:lastModifiedBy>Crouse</cp:lastModifiedBy>
  <cp:revision>638</cp:revision>
  <dcterms:created xsi:type="dcterms:W3CDTF">2020-07-15T22:41:00Z</dcterms:created>
  <dcterms:modified xsi:type="dcterms:W3CDTF">2021-11-02T14:58:00Z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O-RAN.WG3.E2AP-v01.01</vt:lpwstr>
  </property>
  <property fmtid="{D5CDD505-2E9C-101B-9397-08002B2CF9AE}" pid="3" name="RELEASE">
    <vt:lpwstr> </vt:lpwstr>
  </property>
  <property fmtid="{D5CDD505-2E9C-101B-9397-08002B2CF9AE}" pid="4" name="TITLE">
    <vt:lpwstr>O-RAN Working Group 3, Near-Real-time RAN Intelligent Controller, E2 Application Protocol (E2AP)</vt:lpwstr>
  </property>
  <property fmtid="{D5CDD505-2E9C-101B-9397-08002B2CF9AE}" pid="5" name="_NewReviewCycle">
    <vt:lpwstr/>
  </property>
  <property fmtid="{D5CDD505-2E9C-101B-9397-08002B2CF9AE}" pid="6" name="MSIP_Label_b1aa2129-79ec-42c0-bfac-e5b7a0374572_Enabled">
    <vt:lpwstr>True</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Owner">
    <vt:lpwstr>paul.stephens@nokia.com</vt:lpwstr>
  </property>
  <property fmtid="{D5CDD505-2E9C-101B-9397-08002B2CF9AE}" pid="9" name="MSIP_Label_b1aa2129-79ec-42c0-bfac-e5b7a0374572_SetDate">
    <vt:lpwstr>2019-04-01T21:47:03.5233305Z</vt:lpwstr>
  </property>
  <property fmtid="{D5CDD505-2E9C-101B-9397-08002B2CF9AE}" pid="10" name="MSIP_Label_b1aa2129-79ec-42c0-bfac-e5b7a0374572_Name">
    <vt:lpwstr>Public</vt:lpwstr>
  </property>
  <property fmtid="{D5CDD505-2E9C-101B-9397-08002B2CF9AE}" pid="11" name="MSIP_Label_b1aa2129-79ec-42c0-bfac-e5b7a0374572_Application">
    <vt:lpwstr>Microsoft Azure Information Protection</vt:lpwstr>
  </property>
  <property fmtid="{D5CDD505-2E9C-101B-9397-08002B2CF9AE}" pid="12" name="MSIP_Label_b1aa2129-79ec-42c0-bfac-e5b7a0374572_Extended_MSFT_Method">
    <vt:lpwstr>Manual</vt:lpwstr>
  </property>
  <property fmtid="{D5CDD505-2E9C-101B-9397-08002B2CF9AE}" pid="13" name="Sensitivity">
    <vt:lpwstr>Public</vt:lpwstr>
  </property>
  <property fmtid="{D5CDD505-2E9C-101B-9397-08002B2CF9AE}" pid="14" name="ContentTypeId">
    <vt:lpwstr>0x01010009E82D54F3F10D468133B175E7F78D1A</vt:lpwstr>
  </property>
  <property fmtid="{D5CDD505-2E9C-101B-9397-08002B2CF9AE}" pid="15" name="_dlc_DocIdItemGuid">
    <vt:lpwstr>4a6e5a2e-9095-4813-8d4e-db8ab13fc65c</vt:lpwstr>
  </property>
  <property fmtid="{D5CDD505-2E9C-101B-9397-08002B2CF9AE}" pid="16" name="TitusGUID">
    <vt:lpwstr>9b74a114-ca8c-4c86-bc90-e510d839d4a2</vt:lpwstr>
  </property>
  <property fmtid="{D5CDD505-2E9C-101B-9397-08002B2CF9AE}" pid="17" name="CTP_TimeStamp">
    <vt:lpwstr>2020-07-12 17:10:10Z</vt:lpwstr>
  </property>
  <property fmtid="{D5CDD505-2E9C-101B-9397-08002B2CF9AE}" pid="18" name="CTP_BU">
    <vt:lpwstr>NA</vt:lpwstr>
  </property>
  <property fmtid="{D5CDD505-2E9C-101B-9397-08002B2CF9AE}" pid="19" name="CTP_IDSID">
    <vt:lpwstr>NA</vt:lpwstr>
  </property>
  <property fmtid="{D5CDD505-2E9C-101B-9397-08002B2CF9AE}" pid="20" name="CTP_WWID">
    <vt:lpwstr>NA</vt:lpwstr>
  </property>
  <property fmtid="{D5CDD505-2E9C-101B-9397-08002B2CF9AE}" pid="21" name="CTPClassification">
    <vt:lpwstr>CTP_NT</vt:lpwstr>
  </property>
</Properties>
</file>